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27" w:rsidRDefault="00284327" w:rsidP="00284327">
      <w:pPr>
        <w:pStyle w:val="Heading1"/>
        <w:shd w:val="clear" w:color="auto" w:fill="FFFFFF"/>
        <w:spacing w:before="300" w:beforeAutospacing="0" w:after="150" w:afterAutospacing="0"/>
        <w:rPr>
          <w:b w:val="0"/>
          <w:bCs w:val="0"/>
          <w:color w:val="073E60"/>
          <w:sz w:val="53"/>
          <w:szCs w:val="53"/>
        </w:rPr>
      </w:pPr>
      <w:r>
        <w:rPr>
          <w:b w:val="0"/>
          <w:bCs w:val="0"/>
          <w:color w:val="073E60"/>
          <w:sz w:val="53"/>
          <w:szCs w:val="53"/>
        </w:rPr>
        <w:t>Test Artifacts</w:t>
      </w:r>
    </w:p>
    <w:p w:rsidR="00F5611D" w:rsidRDefault="00F5611D" w:rsidP="00284327">
      <w:pPr>
        <w:pStyle w:val="NormalWeb"/>
        <w:shd w:val="clear" w:color="auto" w:fill="FFFFFF"/>
        <w:spacing w:before="0" w:beforeAutospacing="0" w:after="150" w:afterAutospacing="0" w:line="480" w:lineRule="atLeast"/>
        <w:rPr>
          <w:rFonts w:ascii="Georgia" w:hAnsi="Georgia"/>
          <w:color w:val="333333"/>
          <w:sz w:val="27"/>
          <w:szCs w:val="27"/>
          <w:lang w:bidi="ar-SA"/>
        </w:rPr>
      </w:pPr>
      <w:hyperlink r:id="rId6" w:history="1">
        <w:r w:rsidRPr="00EE4649">
          <w:rPr>
            <w:rStyle w:val="Hyperlink"/>
            <w:rFonts w:ascii="Georgia" w:hAnsi="Georgia"/>
            <w:sz w:val="27"/>
            <w:szCs w:val="27"/>
            <w:lang w:bidi="ar-SA"/>
          </w:rPr>
          <w:t>http://www.professionalqa.com/test-artifacts</w:t>
        </w:r>
      </w:hyperlink>
      <w:r w:rsidRPr="00F5611D">
        <w:rPr>
          <w:rFonts w:ascii="Georgia" w:hAnsi="Georgia"/>
          <w:color w:val="333333"/>
          <w:sz w:val="27"/>
          <w:szCs w:val="27"/>
          <w:lang w:bidi="ar-SA"/>
        </w:rPr>
        <w:t xml:space="preserve"> </w:t>
      </w:r>
    </w:p>
    <w:p w:rsidR="00F5611D" w:rsidRDefault="00F5611D" w:rsidP="00284327">
      <w:pPr>
        <w:pStyle w:val="NormalWeb"/>
        <w:shd w:val="clear" w:color="auto" w:fill="FFFFFF"/>
        <w:spacing w:before="0" w:beforeAutospacing="0" w:after="150" w:afterAutospacing="0" w:line="480" w:lineRule="atLeast"/>
        <w:rPr>
          <w:rFonts w:ascii="Georgia" w:hAnsi="Georgia"/>
          <w:color w:val="333333"/>
          <w:sz w:val="27"/>
          <w:szCs w:val="27"/>
          <w:lang w:bidi="ar-SA"/>
        </w:rPr>
      </w:pPr>
      <w:bookmarkStart w:id="0" w:name="_GoBack"/>
      <w:bookmarkEnd w:id="0"/>
    </w:p>
    <w:p w:rsidR="00284327" w:rsidRDefault="00284327" w:rsidP="00284327">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Maintaining transparency among team members and stakeholders is extremely important nowadays. From updating them about the process to delivering various documents and reports related to a particular project, everything needs to be communicated clearly in order to help them understand the project and its process.</w:t>
      </w:r>
    </w:p>
    <w:p w:rsidR="00284327" w:rsidRDefault="00284327" w:rsidP="00284327">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Similarly, during the process of software development, developers and testers generate various documents, plans, reports, among other things, that are delivered and shared with the team and other stakeholders after the commencement of the whole project. These deliverables, which are shared by the software engineers with their team and client are known as artifacts and are an integral part of the whole life cycle.</w:t>
      </w:r>
    </w:p>
    <w:p w:rsidR="00284327" w:rsidRDefault="00284327" w:rsidP="00284327">
      <w:pPr>
        <w:pStyle w:val="Heading2"/>
        <w:shd w:val="clear" w:color="auto" w:fill="FFFFFF"/>
        <w:spacing w:before="300" w:after="150"/>
        <w:rPr>
          <w:rFonts w:ascii="Times New Roman" w:hAnsi="Times New Roman"/>
          <w:b w:val="0"/>
          <w:bCs w:val="0"/>
          <w:color w:val="000000"/>
          <w:sz w:val="33"/>
          <w:szCs w:val="33"/>
          <w:u w:val="single"/>
        </w:rPr>
      </w:pPr>
      <w:r>
        <w:rPr>
          <w:b w:val="0"/>
          <w:bCs w:val="0"/>
          <w:color w:val="000000"/>
          <w:sz w:val="33"/>
          <w:szCs w:val="33"/>
          <w:u w:val="single"/>
        </w:rPr>
        <w:t>What are Test Artifacts?</w:t>
      </w:r>
    </w:p>
    <w:p w:rsidR="00284327" w:rsidRDefault="00284327" w:rsidP="00284327">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An integral part of </w:t>
      </w:r>
      <w:hyperlink r:id="rId7" w:history="1">
        <w:r>
          <w:rPr>
            <w:rStyle w:val="Strong"/>
            <w:rFonts w:ascii="Georgia" w:hAnsi="Georgia"/>
            <w:color w:val="337AB7"/>
            <w:sz w:val="27"/>
            <w:szCs w:val="27"/>
            <w:u w:val="single"/>
          </w:rPr>
          <w:t>software testing</w:t>
        </w:r>
      </w:hyperlink>
      <w:r>
        <w:rPr>
          <w:rFonts w:ascii="Georgia" w:hAnsi="Georgia"/>
          <w:color w:val="333333"/>
          <w:sz w:val="27"/>
          <w:szCs w:val="27"/>
        </w:rPr>
        <w:t xml:space="preserve">, test artifacts are the various by-products generated during the process of software testing, which are then shared with the clients, team managers, team lead, and other team members and stakeholders associated with the project. The main </w:t>
      </w:r>
      <w:proofErr w:type="gramStart"/>
      <w:r>
        <w:rPr>
          <w:rFonts w:ascii="Georgia" w:hAnsi="Georgia"/>
          <w:color w:val="333333"/>
          <w:sz w:val="27"/>
          <w:szCs w:val="27"/>
        </w:rPr>
        <w:t>purpose of these artifacts is to establish transparency among the team members and therefore are</w:t>
      </w:r>
      <w:proofErr w:type="gramEnd"/>
      <w:r>
        <w:rPr>
          <w:rFonts w:ascii="Georgia" w:hAnsi="Georgia"/>
          <w:color w:val="333333"/>
          <w:sz w:val="27"/>
          <w:szCs w:val="27"/>
        </w:rPr>
        <w:t xml:space="preserve"> recorded properly with accurate information and details.</w:t>
      </w:r>
    </w:p>
    <w:p w:rsidR="00284327" w:rsidRDefault="00284327" w:rsidP="00284327">
      <w:pPr>
        <w:pStyle w:val="NormalWeb"/>
        <w:shd w:val="clear" w:color="auto" w:fill="FFFFFF"/>
        <w:spacing w:before="0" w:beforeAutospacing="0" w:after="150" w:afterAutospacing="0" w:line="480" w:lineRule="atLeast"/>
        <w:rPr>
          <w:rFonts w:ascii="Georgia" w:hAnsi="Georgia"/>
          <w:color w:val="333333"/>
          <w:sz w:val="27"/>
          <w:szCs w:val="27"/>
        </w:rPr>
      </w:pPr>
      <w:proofErr w:type="gramStart"/>
      <w:r>
        <w:rPr>
          <w:rFonts w:ascii="Georgia" w:hAnsi="Georgia"/>
          <w:color w:val="333333"/>
          <w:sz w:val="27"/>
          <w:szCs w:val="27"/>
        </w:rPr>
        <w:lastRenderedPageBreak/>
        <w:t>These artifacts help testers know the requirements of the clients and the stakeholders as well as allows</w:t>
      </w:r>
      <w:proofErr w:type="gramEnd"/>
      <w:r>
        <w:rPr>
          <w:rFonts w:ascii="Georgia" w:hAnsi="Georgia"/>
          <w:color w:val="333333"/>
          <w:sz w:val="27"/>
          <w:szCs w:val="27"/>
        </w:rPr>
        <w:t xml:space="preserve"> them to ensure that there is no miscommunication between them.</w:t>
      </w:r>
    </w:p>
    <w:p w:rsidR="00284327" w:rsidRDefault="00284327" w:rsidP="00284327">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Moreover, with the assistance of these </w:t>
      </w:r>
      <w:r>
        <w:rPr>
          <w:rStyle w:val="Strong"/>
          <w:rFonts w:ascii="Georgia" w:hAnsi="Georgia"/>
          <w:color w:val="333333"/>
          <w:sz w:val="27"/>
          <w:szCs w:val="27"/>
        </w:rPr>
        <w:t>test artifacts</w:t>
      </w:r>
      <w:r>
        <w:rPr>
          <w:rFonts w:ascii="Georgia" w:hAnsi="Georgia"/>
          <w:color w:val="333333"/>
          <w:sz w:val="27"/>
          <w:szCs w:val="27"/>
        </w:rPr>
        <w:t> it becomes easy for the concerned people to track the changes in the software as well as be aware of the latest progress of the testing activities as everything is recorded properly in the form of defect report, </w:t>
      </w:r>
      <w:r>
        <w:rPr>
          <w:rStyle w:val="Strong"/>
          <w:rFonts w:ascii="Georgia" w:hAnsi="Georgia"/>
          <w:color w:val="333333"/>
          <w:sz w:val="27"/>
          <w:szCs w:val="27"/>
        </w:rPr>
        <w:t>test closure report</w:t>
      </w:r>
      <w:r>
        <w:rPr>
          <w:rFonts w:ascii="Georgia" w:hAnsi="Georgia"/>
          <w:color w:val="333333"/>
          <w:sz w:val="27"/>
          <w:szCs w:val="27"/>
        </w:rPr>
        <w:t>, etc.</w:t>
      </w:r>
    </w:p>
    <w:p w:rsidR="00284327" w:rsidRDefault="00284327" w:rsidP="00284327">
      <w:pPr>
        <w:pStyle w:val="Heading2"/>
        <w:shd w:val="clear" w:color="auto" w:fill="FFFFFF"/>
        <w:spacing w:before="300" w:after="150"/>
        <w:rPr>
          <w:rFonts w:ascii="Times New Roman" w:hAnsi="Times New Roman"/>
          <w:b w:val="0"/>
          <w:bCs w:val="0"/>
          <w:color w:val="000000"/>
          <w:sz w:val="33"/>
          <w:szCs w:val="33"/>
          <w:u w:val="single"/>
        </w:rPr>
      </w:pPr>
      <w:r>
        <w:rPr>
          <w:b w:val="0"/>
          <w:bCs w:val="0"/>
          <w:color w:val="000000"/>
          <w:sz w:val="33"/>
          <w:szCs w:val="33"/>
          <w:u w:val="single"/>
        </w:rPr>
        <w:t>Types of Test Artifacts:</w:t>
      </w:r>
    </w:p>
    <w:p w:rsidR="00284327" w:rsidRDefault="00284327" w:rsidP="00284327">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Produced by the people involved in the process of testing and delivered &amp; shared with stakeholders of the project, test artifacts are provided before, during, and after the testing phases. These are extremely important for explaining the process of testing and for effective communication between the team members. Therefore, here is a list of some of the test artifacts/deliverables produced during the process of testing.</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Test Strategy:</w:t>
      </w:r>
      <w:r>
        <w:rPr>
          <w:rFonts w:ascii="Georgia" w:hAnsi="Georgia"/>
          <w:color w:val="333333"/>
          <w:sz w:val="27"/>
          <w:szCs w:val="27"/>
        </w:rPr>
        <w:t> Prepared by the Test Manager, </w:t>
      </w:r>
      <w:hyperlink r:id="rId8" w:history="1">
        <w:r>
          <w:rPr>
            <w:rStyle w:val="Strong"/>
            <w:rFonts w:ascii="Georgia" w:hAnsi="Georgia"/>
            <w:color w:val="337AB7"/>
            <w:sz w:val="27"/>
            <w:szCs w:val="27"/>
            <w:u w:val="single"/>
          </w:rPr>
          <w:t>test strategy</w:t>
        </w:r>
      </w:hyperlink>
      <w:r>
        <w:rPr>
          <w:rFonts w:ascii="Georgia" w:hAnsi="Georgia"/>
          <w:color w:val="333333"/>
          <w:sz w:val="27"/>
          <w:szCs w:val="27"/>
        </w:rPr>
        <w:t> defines a set of guiding principles that further enlightens the test design and regulates how testing needs to be performed. It provides clarity of the testing process, tools, techniques, approaches, infrastructure, etc. Set at the organizational level, the test strategy can be used by anyone and though it is flexible, it cannot be changed by them. Test strategy mainly includes components like:</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Testing objectives &amp; scope.</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Documentation formats.</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lastRenderedPageBreak/>
        <w:t>Test processes and techniques.</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Team reporting structure.</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Client communication strategy, among other things.</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Test Plan:</w:t>
      </w:r>
      <w:r>
        <w:rPr>
          <w:rFonts w:ascii="Georgia" w:hAnsi="Georgia"/>
          <w:color w:val="333333"/>
          <w:sz w:val="27"/>
          <w:szCs w:val="27"/>
        </w:rPr>
        <w:t> Test plan is usually confused with test strategy, but these are vastly different from one another and cater to different requirements of the software. </w:t>
      </w:r>
      <w:hyperlink r:id="rId9" w:history="1">
        <w:r>
          <w:rPr>
            <w:rStyle w:val="Strong"/>
            <w:rFonts w:ascii="Georgia" w:hAnsi="Georgia"/>
            <w:color w:val="337AB7"/>
            <w:sz w:val="27"/>
            <w:szCs w:val="27"/>
            <w:u w:val="single"/>
          </w:rPr>
          <w:t>Test Plan</w:t>
        </w:r>
      </w:hyperlink>
      <w:r>
        <w:rPr>
          <w:rFonts w:ascii="Georgia" w:hAnsi="Georgia"/>
          <w:color w:val="333333"/>
          <w:sz w:val="27"/>
          <w:szCs w:val="27"/>
        </w:rPr>
        <w:t> mainly deals with the scope, objective, and approach of testing and is majorly used for formally testing the software.</w:t>
      </w:r>
    </w:p>
    <w:p w:rsidR="00284327" w:rsidRDefault="00284327" w:rsidP="00284327">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 xml:space="preserve">It is highly dependent on the processes, standards, and test managements tools being implemented during the process of testing. Moreover, the test plan is a more systematic approach of testing </w:t>
      </w:r>
      <w:proofErr w:type="gramStart"/>
      <w:r>
        <w:rPr>
          <w:rFonts w:ascii="Georgia" w:hAnsi="Georgia"/>
          <w:color w:val="333333"/>
          <w:sz w:val="27"/>
          <w:szCs w:val="27"/>
        </w:rPr>
        <w:t>a software</w:t>
      </w:r>
      <w:proofErr w:type="gramEnd"/>
      <w:r>
        <w:rPr>
          <w:rFonts w:ascii="Georgia" w:hAnsi="Georgia"/>
          <w:color w:val="333333"/>
          <w:sz w:val="27"/>
          <w:szCs w:val="27"/>
        </w:rPr>
        <w:t>, as it identifies the features to be tested, the tasks performed during the process, the degree of test independence, the test design techniques, and entry and exit criteria to be used.</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Test Case:</w:t>
      </w:r>
      <w:r>
        <w:rPr>
          <w:rFonts w:ascii="Georgia" w:hAnsi="Georgia"/>
          <w:color w:val="333333"/>
          <w:sz w:val="27"/>
          <w:szCs w:val="27"/>
        </w:rPr>
        <w:t> Another important deliverable, </w:t>
      </w:r>
      <w:hyperlink r:id="rId10" w:history="1">
        <w:r>
          <w:rPr>
            <w:rStyle w:val="Strong"/>
            <w:rFonts w:ascii="Georgia" w:hAnsi="Georgia"/>
            <w:color w:val="337AB7"/>
            <w:sz w:val="27"/>
            <w:szCs w:val="27"/>
            <w:u w:val="single"/>
          </w:rPr>
          <w:t>test case</w:t>
        </w:r>
      </w:hyperlink>
      <w:r>
        <w:rPr>
          <w:rFonts w:ascii="Georgia" w:hAnsi="Georgia"/>
          <w:color w:val="333333"/>
          <w:sz w:val="27"/>
          <w:szCs w:val="27"/>
        </w:rPr>
        <w:t> consists of a unique identifier, requirement references from a design specification, precondition, event, a series of steps to follow, input &amp; output, among other things.</w:t>
      </w:r>
    </w:p>
    <w:p w:rsidR="00284327" w:rsidRDefault="00284327" w:rsidP="00284327">
      <w:pPr>
        <w:pStyle w:val="NormalWeb"/>
        <w:shd w:val="clear" w:color="auto" w:fill="FFFFFF"/>
        <w:spacing w:before="0" w:beforeAutospacing="0" w:after="150" w:afterAutospacing="0" w:line="480" w:lineRule="atLeast"/>
        <w:ind w:left="720"/>
        <w:rPr>
          <w:rFonts w:ascii="Georgia" w:hAnsi="Georgia"/>
          <w:color w:val="333333"/>
          <w:sz w:val="27"/>
          <w:szCs w:val="27"/>
        </w:rPr>
      </w:pPr>
      <w:proofErr w:type="gramStart"/>
      <w:r>
        <w:rPr>
          <w:rFonts w:ascii="Georgia" w:hAnsi="Georgia"/>
          <w:color w:val="333333"/>
          <w:sz w:val="27"/>
          <w:szCs w:val="27"/>
        </w:rPr>
        <w:t>Test cases are mainly designed to verify compliance against specific requirements and tests</w:t>
      </w:r>
      <w:proofErr w:type="gramEnd"/>
      <w:r>
        <w:rPr>
          <w:rFonts w:ascii="Georgia" w:hAnsi="Georgia"/>
          <w:color w:val="333333"/>
          <w:sz w:val="27"/>
          <w:szCs w:val="27"/>
        </w:rPr>
        <w:t xml:space="preserve"> the correct behavior, functionality, and features of the software. It acts as the starting point of the test execution and usually consists of the following components:</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Test case ID.</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lastRenderedPageBreak/>
        <w:t>Test case name.</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Test case description.</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Steps of test execution.</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Expected &amp; Actual Outputs.</w:t>
      </w:r>
    </w:p>
    <w:p w:rsidR="00284327" w:rsidRDefault="00284327" w:rsidP="00284327">
      <w:pPr>
        <w:numPr>
          <w:ilvl w:val="1"/>
          <w:numId w:val="141"/>
        </w:numPr>
        <w:shd w:val="clear" w:color="auto" w:fill="FFFFFF"/>
        <w:spacing w:before="100" w:beforeAutospacing="1" w:after="270" w:line="480" w:lineRule="atLeast"/>
        <w:rPr>
          <w:rFonts w:ascii="Georgia" w:hAnsi="Georgia"/>
          <w:color w:val="333333"/>
          <w:sz w:val="27"/>
          <w:szCs w:val="27"/>
        </w:rPr>
      </w:pPr>
      <w:r>
        <w:rPr>
          <w:rFonts w:ascii="Georgia" w:hAnsi="Georgia"/>
          <w:color w:val="333333"/>
          <w:sz w:val="27"/>
          <w:szCs w:val="27"/>
        </w:rPr>
        <w:t>Reports of test success and failure.</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hyperlink r:id="rId11" w:history="1">
        <w:r>
          <w:rPr>
            <w:rStyle w:val="Strong"/>
            <w:rFonts w:ascii="Georgia" w:hAnsi="Georgia"/>
            <w:color w:val="337AB7"/>
            <w:sz w:val="27"/>
            <w:szCs w:val="27"/>
            <w:u w:val="single"/>
          </w:rPr>
          <w:t>"Test Data"</w:t>
        </w:r>
        <w:r>
          <w:rPr>
            <w:rStyle w:val="Hyperlink"/>
            <w:rFonts w:ascii="Georgia" w:hAnsi="Georgia"/>
            <w:color w:val="337AB7"/>
            <w:sz w:val="27"/>
            <w:szCs w:val="27"/>
          </w:rPr>
          <w:t>:</w:t>
        </w:r>
      </w:hyperlink>
      <w:r>
        <w:rPr>
          <w:rFonts w:ascii="Georgia" w:hAnsi="Georgia"/>
          <w:color w:val="333333"/>
          <w:sz w:val="27"/>
          <w:szCs w:val="27"/>
        </w:rPr>
        <w:t> This is the input given to the software program and is required throughout the process. Produced by the software tester or programmer, these are designed and created in a focused and systematic manner.</w:t>
      </w:r>
    </w:p>
    <w:p w:rsidR="00284327" w:rsidRDefault="00284327" w:rsidP="00284327">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Test cases that are designed poorly might not be able to test all test scenarios, which can hamper the quality of testing as well as the software. Moreover, these are either developed manually or with the assistance of automated tools.</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Requirement Traceability Matrix:</w:t>
      </w:r>
      <w:r>
        <w:rPr>
          <w:rFonts w:ascii="Georgia" w:hAnsi="Georgia"/>
          <w:color w:val="333333"/>
          <w:sz w:val="27"/>
          <w:szCs w:val="27"/>
        </w:rPr>
        <w:t> Maintained in a table format, this document correlates two documents and defines the relationship between them. It captures the requirements proposed by the client or software development team and links these requirements throughout the validation process.</w:t>
      </w:r>
    </w:p>
    <w:p w:rsidR="00284327" w:rsidRDefault="00284327" w:rsidP="00284327">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The purpose this </w:t>
      </w:r>
      <w:hyperlink r:id="rId12" w:history="1">
        <w:r>
          <w:rPr>
            <w:rStyle w:val="Strong"/>
            <w:rFonts w:ascii="Georgia" w:hAnsi="Georgia"/>
            <w:color w:val="337AB7"/>
            <w:sz w:val="27"/>
            <w:szCs w:val="27"/>
            <w:u w:val="single"/>
          </w:rPr>
          <w:t>"traceability matrix"</w:t>
        </w:r>
      </w:hyperlink>
      <w:r>
        <w:rPr>
          <w:rFonts w:ascii="Georgia" w:hAnsi="Georgia"/>
          <w:color w:val="333333"/>
          <w:sz w:val="27"/>
          <w:szCs w:val="27"/>
        </w:rPr>
        <w:t> is to verify that all the requirements are defined for a system and are tested in the test protocol. In short, it is used to track the stated requirement and to define the relationship between these requirements and test cases.</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lastRenderedPageBreak/>
        <w:t>Test Coverage Matrix:</w:t>
      </w:r>
      <w:r>
        <w:rPr>
          <w:rFonts w:ascii="Georgia" w:hAnsi="Georgia"/>
          <w:color w:val="333333"/>
          <w:sz w:val="27"/>
          <w:szCs w:val="27"/>
        </w:rPr>
        <w:t> This calculates the amount of testing performed by a set of test cases. Additionally, it measures the effectiveness of testing by providing data on different components of the software. With the assistance of test coverage matrix testers can create new test cases for better and full </w:t>
      </w:r>
      <w:hyperlink r:id="rId13" w:history="1">
        <w:r>
          <w:rPr>
            <w:rStyle w:val="Strong"/>
            <w:rFonts w:ascii="Georgia" w:hAnsi="Georgia"/>
            <w:color w:val="337AB7"/>
            <w:sz w:val="27"/>
            <w:szCs w:val="27"/>
            <w:u w:val="single"/>
          </w:rPr>
          <w:t>"test coverage"</w:t>
        </w:r>
      </w:hyperlink>
      <w:r>
        <w:rPr>
          <w:rFonts w:ascii="Georgia" w:hAnsi="Georgia"/>
          <w:color w:val="333333"/>
          <w:sz w:val="27"/>
          <w:szCs w:val="27"/>
        </w:rPr>
        <w:t>. Moreover, it allows them to find the area of requirements that are not implemented by the test cases during the process of testing.</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Test Scripts:</w:t>
      </w:r>
      <w:r>
        <w:rPr>
          <w:rFonts w:ascii="Georgia" w:hAnsi="Georgia"/>
          <w:color w:val="333333"/>
          <w:sz w:val="27"/>
          <w:szCs w:val="27"/>
        </w:rPr>
        <w:t> In software testing, </w:t>
      </w:r>
      <w:hyperlink r:id="rId14" w:history="1">
        <w:r>
          <w:rPr>
            <w:rStyle w:val="Strong"/>
            <w:rFonts w:ascii="Georgia" w:hAnsi="Georgia"/>
            <w:color w:val="337AB7"/>
            <w:sz w:val="27"/>
            <w:szCs w:val="27"/>
            <w:u w:val="single"/>
          </w:rPr>
          <w:t>"test scripts"</w:t>
        </w:r>
      </w:hyperlink>
      <w:r>
        <w:rPr>
          <w:rFonts w:ascii="Georgia" w:hAnsi="Georgia"/>
          <w:color w:val="333333"/>
          <w:sz w:val="27"/>
          <w:szCs w:val="27"/>
        </w:rPr>
        <w:t> have an immensely important role. It defines the instructions that are performed on the software under test to validate that the software functions as intended. These are mainly used in automated testing.</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Test Log:</w:t>
      </w:r>
      <w:r>
        <w:rPr>
          <w:rFonts w:ascii="Georgia" w:hAnsi="Georgia"/>
          <w:color w:val="333333"/>
          <w:sz w:val="27"/>
          <w:szCs w:val="27"/>
        </w:rPr>
        <w:t> Another important test artifact, test log contains all the information regarding the executed test. From the test name, time, date, passed and failed tests, errors detected, to other relevant information, every important and necessary information is recorded in this log for the reference of the team.</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Defect Reports:</w:t>
      </w:r>
      <w:r>
        <w:rPr>
          <w:rFonts w:ascii="Georgia" w:hAnsi="Georgia"/>
          <w:color w:val="333333"/>
          <w:sz w:val="27"/>
          <w:szCs w:val="27"/>
        </w:rPr>
        <w:t> One of the most significant and important report generated during the process of software testing, defect report consists of all the </w:t>
      </w:r>
      <w:hyperlink r:id="rId15" w:history="1">
        <w:r>
          <w:rPr>
            <w:rStyle w:val="Strong"/>
            <w:rFonts w:ascii="Georgia" w:hAnsi="Georgia"/>
            <w:color w:val="337AB7"/>
            <w:sz w:val="27"/>
            <w:szCs w:val="27"/>
            <w:u w:val="single"/>
          </w:rPr>
          <w:t>defects, errors, bugs</w:t>
        </w:r>
      </w:hyperlink>
      <w:r>
        <w:rPr>
          <w:rFonts w:ascii="Georgia" w:hAnsi="Georgia"/>
          <w:color w:val="333333"/>
          <w:sz w:val="27"/>
          <w:szCs w:val="27"/>
        </w:rPr>
        <w:t>, and other discrepancies found while testing the software.</w:t>
      </w:r>
    </w:p>
    <w:p w:rsidR="00284327" w:rsidRDefault="00284327" w:rsidP="00284327">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 xml:space="preserve">The purpose of this report is to define the defects in such a manner that they can be easily replicated and fixed by the developers. It is with the assistance of this report that the developers are made aware of the </w:t>
      </w:r>
      <w:r>
        <w:rPr>
          <w:rFonts w:ascii="Georgia" w:hAnsi="Georgia"/>
          <w:color w:val="333333"/>
          <w:sz w:val="27"/>
          <w:szCs w:val="27"/>
        </w:rPr>
        <w:lastRenderedPageBreak/>
        <w:t xml:space="preserve">defects in the </w:t>
      </w:r>
      <w:proofErr w:type="gramStart"/>
      <w:r>
        <w:rPr>
          <w:rFonts w:ascii="Georgia" w:hAnsi="Georgia"/>
          <w:color w:val="333333"/>
          <w:sz w:val="27"/>
          <w:szCs w:val="27"/>
        </w:rPr>
        <w:t>system, which are</w:t>
      </w:r>
      <w:proofErr w:type="gramEnd"/>
      <w:r>
        <w:rPr>
          <w:rFonts w:ascii="Georgia" w:hAnsi="Georgia"/>
          <w:color w:val="333333"/>
          <w:sz w:val="27"/>
          <w:szCs w:val="27"/>
        </w:rPr>
        <w:t xml:space="preserve"> then rectified to improve the quality of the software.</w:t>
      </w:r>
    </w:p>
    <w:p w:rsidR="00284327" w:rsidRDefault="00284327" w:rsidP="00284327">
      <w:pPr>
        <w:numPr>
          <w:ilvl w:val="0"/>
          <w:numId w:val="141"/>
        </w:numPr>
        <w:shd w:val="clear" w:color="auto" w:fill="FFFFFF"/>
        <w:spacing w:before="100" w:beforeAutospacing="1" w:after="270" w:line="480" w:lineRule="atLeast"/>
        <w:rPr>
          <w:rFonts w:ascii="Georgia" w:hAnsi="Georgia"/>
          <w:color w:val="333333"/>
          <w:sz w:val="27"/>
          <w:szCs w:val="27"/>
        </w:rPr>
      </w:pPr>
      <w:r>
        <w:rPr>
          <w:rStyle w:val="Strong"/>
          <w:rFonts w:ascii="Georgia" w:hAnsi="Georgia"/>
          <w:color w:val="333333"/>
          <w:sz w:val="27"/>
          <w:szCs w:val="27"/>
        </w:rPr>
        <w:t>Test Closure Report:</w:t>
      </w:r>
      <w:r>
        <w:rPr>
          <w:rFonts w:ascii="Georgia" w:hAnsi="Georgia"/>
          <w:color w:val="333333"/>
          <w:sz w:val="27"/>
          <w:szCs w:val="27"/>
        </w:rPr>
        <w:t> An important deliverable, </w:t>
      </w:r>
      <w:hyperlink r:id="rId16" w:history="1">
        <w:r>
          <w:rPr>
            <w:rStyle w:val="Strong"/>
            <w:rFonts w:ascii="Georgia" w:hAnsi="Georgia"/>
            <w:color w:val="337AB7"/>
            <w:sz w:val="27"/>
            <w:szCs w:val="27"/>
            <w:u w:val="single"/>
          </w:rPr>
          <w:t>"test closure/summary report"</w:t>
        </w:r>
      </w:hyperlink>
      <w:r>
        <w:rPr>
          <w:rFonts w:ascii="Georgia" w:hAnsi="Georgia"/>
          <w:color w:val="333333"/>
          <w:sz w:val="27"/>
          <w:szCs w:val="27"/>
        </w:rPr>
        <w:t> is prepared at the end of the software testing process. The main objective of this document is to explain the process of testing and the activities performed during the process to the team manager or other stakeholders of the project.</w:t>
      </w:r>
    </w:p>
    <w:p w:rsidR="00284327" w:rsidRDefault="00284327" w:rsidP="00284327">
      <w:pPr>
        <w:pStyle w:val="NormalWeb"/>
        <w:shd w:val="clear" w:color="auto" w:fill="FFFFFF"/>
        <w:spacing w:before="0" w:beforeAutospacing="0" w:after="150" w:afterAutospacing="0" w:line="480" w:lineRule="atLeast"/>
        <w:ind w:left="720"/>
        <w:rPr>
          <w:rFonts w:ascii="Georgia" w:hAnsi="Georgia"/>
          <w:color w:val="333333"/>
          <w:sz w:val="27"/>
          <w:szCs w:val="27"/>
        </w:rPr>
      </w:pPr>
      <w:r>
        <w:rPr>
          <w:rFonts w:ascii="Georgia" w:hAnsi="Georgia"/>
          <w:color w:val="333333"/>
          <w:sz w:val="27"/>
          <w:szCs w:val="27"/>
        </w:rPr>
        <w:t>Created by the team lead, this report summarizes the whole testing process once the </w:t>
      </w:r>
      <w:hyperlink r:id="rId17" w:history="1">
        <w:r>
          <w:rPr>
            <w:rStyle w:val="Strong"/>
            <w:rFonts w:ascii="Georgia" w:hAnsi="Georgia"/>
            <w:color w:val="337AB7"/>
            <w:sz w:val="27"/>
            <w:szCs w:val="27"/>
            <w:u w:val="single"/>
          </w:rPr>
          <w:t xml:space="preserve">"exit </w:t>
        </w:r>
        <w:proofErr w:type="spellStart"/>
        <w:r>
          <w:rPr>
            <w:rStyle w:val="Strong"/>
            <w:rFonts w:ascii="Georgia" w:hAnsi="Georgia"/>
            <w:color w:val="337AB7"/>
            <w:sz w:val="27"/>
            <w:szCs w:val="27"/>
            <w:u w:val="single"/>
          </w:rPr>
          <w:t>criteria"</w:t>
        </w:r>
      </w:hyperlink>
      <w:r>
        <w:rPr>
          <w:rFonts w:ascii="Georgia" w:hAnsi="Georgia"/>
          <w:color w:val="333333"/>
          <w:sz w:val="27"/>
          <w:szCs w:val="27"/>
        </w:rPr>
        <w:t>is</w:t>
      </w:r>
      <w:proofErr w:type="spellEnd"/>
      <w:r>
        <w:rPr>
          <w:rFonts w:ascii="Georgia" w:hAnsi="Georgia"/>
          <w:color w:val="333333"/>
          <w:sz w:val="27"/>
          <w:szCs w:val="27"/>
        </w:rPr>
        <w:t xml:space="preserve"> successfully achieved.</w:t>
      </w:r>
    </w:p>
    <w:p w:rsidR="00284327" w:rsidRDefault="00284327" w:rsidP="00284327">
      <w:pPr>
        <w:pStyle w:val="Heading2"/>
        <w:shd w:val="clear" w:color="auto" w:fill="FFFFFF"/>
        <w:spacing w:before="300" w:after="150"/>
        <w:rPr>
          <w:rFonts w:ascii="Times New Roman" w:hAnsi="Times New Roman"/>
          <w:b w:val="0"/>
          <w:bCs w:val="0"/>
          <w:color w:val="000000"/>
          <w:sz w:val="33"/>
          <w:szCs w:val="33"/>
          <w:u w:val="single"/>
        </w:rPr>
      </w:pPr>
      <w:r>
        <w:rPr>
          <w:b w:val="0"/>
          <w:bCs w:val="0"/>
          <w:color w:val="000000"/>
          <w:sz w:val="33"/>
          <w:szCs w:val="33"/>
          <w:u w:val="single"/>
        </w:rPr>
        <w:t>Conclusion:</w:t>
      </w:r>
    </w:p>
    <w:p w:rsidR="00284327" w:rsidRDefault="00284327" w:rsidP="00284327">
      <w:pPr>
        <w:pStyle w:val="NormalWeb"/>
        <w:shd w:val="clear" w:color="auto" w:fill="FFFFFF"/>
        <w:spacing w:before="0" w:beforeAutospacing="0" w:after="150" w:afterAutospacing="0" w:line="480" w:lineRule="atLeast"/>
        <w:rPr>
          <w:rFonts w:ascii="Georgia" w:hAnsi="Georgia"/>
          <w:color w:val="333333"/>
          <w:sz w:val="27"/>
          <w:szCs w:val="27"/>
        </w:rPr>
      </w:pPr>
      <w:r>
        <w:rPr>
          <w:rFonts w:ascii="Georgia" w:hAnsi="Georgia"/>
          <w:color w:val="333333"/>
          <w:sz w:val="27"/>
          <w:szCs w:val="27"/>
        </w:rPr>
        <w:t>From the above discussion, we can say that </w:t>
      </w:r>
      <w:r>
        <w:rPr>
          <w:rStyle w:val="Strong"/>
          <w:rFonts w:ascii="Georgia" w:hAnsi="Georgia"/>
          <w:color w:val="333333"/>
          <w:sz w:val="27"/>
          <w:szCs w:val="27"/>
        </w:rPr>
        <w:t>test artifacts</w:t>
      </w:r>
      <w:r>
        <w:rPr>
          <w:rFonts w:ascii="Georgia" w:hAnsi="Georgia"/>
          <w:color w:val="333333"/>
          <w:sz w:val="27"/>
          <w:szCs w:val="27"/>
        </w:rPr>
        <w:t xml:space="preserve"> are important documents that are delivered to the client and other stakeholders of the project to define the process of testing as well as to help them understand the whole testing activity. With the assistance of these document testers and developers are able to build </w:t>
      </w:r>
      <w:proofErr w:type="gramStart"/>
      <w:r>
        <w:rPr>
          <w:rFonts w:ascii="Georgia" w:hAnsi="Georgia"/>
          <w:color w:val="333333"/>
          <w:sz w:val="27"/>
          <w:szCs w:val="27"/>
        </w:rPr>
        <w:t>a software</w:t>
      </w:r>
      <w:proofErr w:type="gramEnd"/>
      <w:r>
        <w:rPr>
          <w:rFonts w:ascii="Georgia" w:hAnsi="Georgia"/>
          <w:color w:val="333333"/>
          <w:sz w:val="27"/>
          <w:szCs w:val="27"/>
        </w:rPr>
        <w:t xml:space="preserve"> that is free of any defects and that offers great quality and performance.</w:t>
      </w:r>
    </w:p>
    <w:p w:rsidR="00284327" w:rsidRDefault="00284327" w:rsidP="00CD2781">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p>
    <w:p w:rsidR="00284327" w:rsidRDefault="00284327" w:rsidP="00CD2781">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p>
    <w:p w:rsidR="00284327" w:rsidRDefault="00284327" w:rsidP="00CD2781">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p>
    <w:p w:rsidR="00CD2781" w:rsidRPr="00CD2781" w:rsidRDefault="00CD2781" w:rsidP="00CD2781">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r w:rsidRPr="00CD2781">
        <w:rPr>
          <w:rFonts w:ascii="Times New Roman" w:eastAsia="Times New Roman" w:hAnsi="Times New Roman" w:cs="Times New Roman"/>
          <w:b/>
          <w:bCs/>
          <w:noProof w:val="0"/>
          <w:kern w:val="36"/>
          <w:sz w:val="48"/>
          <w:szCs w:val="48"/>
        </w:rPr>
        <w:t>What is difference between Priority and Severity?</w:t>
      </w:r>
    </w:p>
    <w:p w:rsidR="00CD2781" w:rsidRPr="00CD2781" w:rsidRDefault="00CD2781" w:rsidP="00CD2781">
      <w:pPr>
        <w:spacing w:before="100" w:beforeAutospacing="1" w:after="100" w:afterAutospacing="1" w:line="240" w:lineRule="auto"/>
        <w:rPr>
          <w:ins w:id="1" w:author="Unknown"/>
          <w:rFonts w:ascii="Times New Roman" w:eastAsia="Times New Roman" w:hAnsi="Times New Roman" w:cs="Times New Roman"/>
          <w:noProof w:val="0"/>
          <w:sz w:val="24"/>
          <w:szCs w:val="24"/>
        </w:rPr>
      </w:pPr>
      <w:ins w:id="2" w:author="Unknown">
        <w:r w:rsidRPr="00CD2781">
          <w:rPr>
            <w:rFonts w:ascii="Times New Roman" w:eastAsia="Times New Roman" w:hAnsi="Times New Roman" w:cs="Times New Roman"/>
            <w:noProof w:val="0"/>
            <w:sz w:val="24"/>
            <w:szCs w:val="24"/>
          </w:rPr>
          <w:lastRenderedPageBreak/>
          <w:t>In the market various Software management/</w:t>
        </w:r>
        <w:r w:rsidRPr="00CD2781">
          <w:rPr>
            <w:rFonts w:ascii="Times New Roman" w:eastAsia="Times New Roman" w:hAnsi="Times New Roman" w:cs="Times New Roman"/>
            <w:b/>
            <w:bCs/>
            <w:noProof w:val="0"/>
            <w:sz w:val="24"/>
            <w:szCs w:val="24"/>
          </w:rPr>
          <w:t>bug tracking system</w:t>
        </w:r>
        <w:r w:rsidRPr="00CD2781">
          <w:rPr>
            <w:rFonts w:ascii="Times New Roman" w:eastAsia="Times New Roman" w:hAnsi="Times New Roman" w:cs="Times New Roman"/>
            <w:noProof w:val="0"/>
            <w:sz w:val="24"/>
            <w:szCs w:val="24"/>
          </w:rPr>
          <w:t xml:space="preserve"> are available. These powerful tools allow you to enter the important information of bug which helps to convey the exact steps of the bug &amp; which provide the complete information to team. So developer can get an exact idea of its ‘Severity’. In the Bug Tracking the terms “</w:t>
        </w:r>
        <w:r w:rsidRPr="00CD2781">
          <w:rPr>
            <w:rFonts w:ascii="Times New Roman" w:eastAsia="Times New Roman" w:hAnsi="Times New Roman" w:cs="Times New Roman"/>
            <w:b/>
            <w:bCs/>
            <w:noProof w:val="0"/>
            <w:sz w:val="24"/>
            <w:szCs w:val="24"/>
          </w:rPr>
          <w:t>Priority</w:t>
        </w:r>
        <w:r w:rsidRPr="00CD2781">
          <w:rPr>
            <w:rFonts w:ascii="Times New Roman" w:eastAsia="Times New Roman" w:hAnsi="Times New Roman" w:cs="Times New Roman"/>
            <w:noProof w:val="0"/>
            <w:sz w:val="24"/>
            <w:szCs w:val="24"/>
          </w:rPr>
          <w:t>” and “</w:t>
        </w:r>
        <w:r w:rsidRPr="00CD2781">
          <w:rPr>
            <w:rFonts w:ascii="Times New Roman" w:eastAsia="Times New Roman" w:hAnsi="Times New Roman" w:cs="Times New Roman"/>
            <w:b/>
            <w:bCs/>
            <w:noProof w:val="0"/>
            <w:sz w:val="24"/>
            <w:szCs w:val="24"/>
          </w:rPr>
          <w:t>Severity</w:t>
        </w:r>
        <w:r w:rsidRPr="00CD2781">
          <w:rPr>
            <w:rFonts w:ascii="Times New Roman" w:eastAsia="Times New Roman" w:hAnsi="Times New Roman" w:cs="Times New Roman"/>
            <w:noProof w:val="0"/>
            <w:sz w:val="24"/>
            <w:szCs w:val="24"/>
          </w:rPr>
          <w:t>” are used to share the importance of a bug among the team and to fix it accordingly.</w:t>
        </w:r>
      </w:ins>
    </w:p>
    <w:p w:rsidR="00CD2781" w:rsidRPr="00CD2781" w:rsidRDefault="00CD2781" w:rsidP="00CD2781">
      <w:pPr>
        <w:spacing w:before="100" w:beforeAutospacing="1" w:after="100" w:afterAutospacing="1" w:line="240" w:lineRule="auto"/>
        <w:rPr>
          <w:ins w:id="3" w:author="Unknown"/>
          <w:rFonts w:ascii="Times New Roman" w:eastAsia="Times New Roman" w:hAnsi="Times New Roman" w:cs="Times New Roman"/>
          <w:noProof w:val="0"/>
          <w:sz w:val="24"/>
          <w:szCs w:val="24"/>
        </w:rPr>
      </w:pPr>
      <w:ins w:id="4" w:author="Unknown">
        <w:r w:rsidRPr="00CD2781">
          <w:rPr>
            <w:rFonts w:ascii="Times New Roman" w:eastAsia="Times New Roman" w:hAnsi="Times New Roman" w:cs="Times New Roman"/>
            <w:noProof w:val="0"/>
            <w:sz w:val="24"/>
            <w:szCs w:val="24"/>
          </w:rPr>
          <w:t xml:space="preserve">Priority means how fast it has to be fixed. Normally talking about this, “High Severity” bug are marked as “High Priority” bugs &amp; it’s should be resolved as early as possible, but this case is not all the time. There can be different exceptions to this rule and depending on the nature of the application it can be change from company to company. Let’s take </w:t>
        </w:r>
        <w:proofErr w:type="spellStart"/>
        <w:r w:rsidRPr="00CD2781">
          <w:rPr>
            <w:rFonts w:ascii="Times New Roman" w:eastAsia="Times New Roman" w:hAnsi="Times New Roman" w:cs="Times New Roman"/>
            <w:noProof w:val="0"/>
            <w:sz w:val="24"/>
            <w:szCs w:val="24"/>
          </w:rPr>
          <w:t>a</w:t>
        </w:r>
        <w:proofErr w:type="spellEnd"/>
        <w:r w:rsidRPr="00CD2781">
          <w:rPr>
            <w:rFonts w:ascii="Times New Roman" w:eastAsia="Times New Roman" w:hAnsi="Times New Roman" w:cs="Times New Roman"/>
            <w:noProof w:val="0"/>
            <w:sz w:val="24"/>
            <w:szCs w:val="24"/>
          </w:rPr>
          <w:t xml:space="preserve"> example to the Priority: e.g. To deal with all issues present what issues to be consider on first based on its urgency or importance on application under test. Adding this field in while reporting bug will help analyzing the </w:t>
        </w:r>
        <w:r w:rsidRPr="00CD2781">
          <w:rPr>
            <w:rFonts w:ascii="Times New Roman" w:eastAsia="Times New Roman" w:hAnsi="Times New Roman" w:cs="Times New Roman"/>
            <w:b/>
            <w:bCs/>
            <w:noProof w:val="0"/>
            <w:sz w:val="24"/>
            <w:szCs w:val="24"/>
          </w:rPr>
          <w:t>Bug Report</w:t>
        </w:r>
        <w:r w:rsidRPr="00CD2781">
          <w:rPr>
            <w:rFonts w:ascii="Times New Roman" w:eastAsia="Times New Roman" w:hAnsi="Times New Roman" w:cs="Times New Roman"/>
            <w:noProof w:val="0"/>
            <w:sz w:val="24"/>
            <w:szCs w:val="24"/>
          </w:rPr>
          <w:t>.</w:t>
        </w:r>
      </w:ins>
    </w:p>
    <w:p w:rsidR="00CD2781" w:rsidRPr="00CD2781" w:rsidRDefault="00CD2781" w:rsidP="00CD2781">
      <w:pPr>
        <w:spacing w:before="100" w:beforeAutospacing="1" w:after="100" w:afterAutospacing="1" w:line="240" w:lineRule="auto"/>
        <w:rPr>
          <w:ins w:id="5" w:author="Unknown"/>
          <w:rFonts w:ascii="Times New Roman" w:eastAsia="Times New Roman" w:hAnsi="Times New Roman" w:cs="Times New Roman"/>
          <w:noProof w:val="0"/>
          <w:sz w:val="24"/>
          <w:szCs w:val="24"/>
        </w:rPr>
      </w:pPr>
      <w:ins w:id="6" w:author="Unknown">
        <w:r w:rsidRPr="00CD2781">
          <w:rPr>
            <w:rFonts w:ascii="Times New Roman" w:eastAsia="Times New Roman" w:hAnsi="Times New Roman" w:cs="Times New Roman"/>
            <w:noProof w:val="0"/>
            <w:sz w:val="24"/>
            <w:szCs w:val="24"/>
          </w:rPr>
          <w:t>As this is common question ask in the “</w:t>
        </w:r>
        <w:r w:rsidRPr="00CD2781">
          <w:rPr>
            <w:rFonts w:ascii="Times New Roman" w:eastAsia="Times New Roman" w:hAnsi="Times New Roman" w:cs="Times New Roman"/>
            <w:b/>
            <w:bCs/>
            <w:noProof w:val="0"/>
            <w:sz w:val="24"/>
            <w:szCs w:val="24"/>
          </w:rPr>
          <w:t>Software Testing Interview Questions</w:t>
        </w:r>
        <w:r w:rsidRPr="00CD2781">
          <w:rPr>
            <w:rFonts w:ascii="Times New Roman" w:eastAsia="Times New Roman" w:hAnsi="Times New Roman" w:cs="Times New Roman"/>
            <w:noProof w:val="0"/>
            <w:sz w:val="24"/>
            <w:szCs w:val="24"/>
          </w:rPr>
          <w:t>”.</w:t>
        </w:r>
      </w:ins>
    </w:p>
    <w:p w:rsidR="00CD2781" w:rsidRPr="00CD2781" w:rsidRDefault="00CD2781" w:rsidP="00CD2781">
      <w:pPr>
        <w:spacing w:before="100" w:beforeAutospacing="1" w:after="100" w:afterAutospacing="1" w:line="240" w:lineRule="auto"/>
        <w:jc w:val="center"/>
        <w:rPr>
          <w:ins w:id="7" w:author="Unknown"/>
          <w:rFonts w:ascii="Times New Roman" w:eastAsia="Times New Roman" w:hAnsi="Times New Roman" w:cs="Times New Roman"/>
          <w:noProof w:val="0"/>
          <w:sz w:val="24"/>
          <w:szCs w:val="24"/>
        </w:rPr>
      </w:pPr>
      <w:r>
        <w:rPr>
          <w:rFonts w:ascii="Times New Roman" w:eastAsia="Times New Roman" w:hAnsi="Times New Roman" w:cs="Times New Roman"/>
          <w:color w:val="0000FF"/>
          <w:sz w:val="24"/>
          <w:szCs w:val="24"/>
          <w:lang w:bidi="ar-SA"/>
        </w:rPr>
        <w:drawing>
          <wp:inline distT="0" distB="0" distL="0" distR="0">
            <wp:extent cx="3905885" cy="3200400"/>
            <wp:effectExtent l="19050" t="0" r="0" b="0"/>
            <wp:docPr id="1" name="Picture 1" descr="Difference between Priority and Severity">
              <a:hlinkClick xmlns:a="http://schemas.openxmlformats.org/drawingml/2006/main" r:id="rId18" tooltip="&quot;difference-between-Priority-and-Sever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Priority and Severity">
                      <a:hlinkClick r:id="rId18" tooltip="&quot;difference-between-Priority-and-Severity&quot;"/>
                    </pic:cNvPr>
                    <pic:cNvPicPr>
                      <a:picLocks noChangeAspect="1" noChangeArrowheads="1"/>
                    </pic:cNvPicPr>
                  </pic:nvPicPr>
                  <pic:blipFill>
                    <a:blip r:embed="rId19"/>
                    <a:srcRect/>
                    <a:stretch>
                      <a:fillRect/>
                    </a:stretch>
                  </pic:blipFill>
                  <pic:spPr bwMode="auto">
                    <a:xfrm>
                      <a:off x="0" y="0"/>
                      <a:ext cx="3905885" cy="3200400"/>
                    </a:xfrm>
                    <a:prstGeom prst="rect">
                      <a:avLst/>
                    </a:prstGeom>
                    <a:noFill/>
                    <a:ln w="9525">
                      <a:noFill/>
                      <a:miter lim="800000"/>
                      <a:headEnd/>
                      <a:tailEnd/>
                    </a:ln>
                  </pic:spPr>
                </pic:pic>
              </a:graphicData>
            </a:graphic>
          </wp:inline>
        </w:drawing>
      </w:r>
    </w:p>
    <w:p w:rsidR="00CD2781" w:rsidRPr="00CD2781" w:rsidRDefault="00CD2781" w:rsidP="00CD2781">
      <w:pPr>
        <w:spacing w:before="100" w:beforeAutospacing="1" w:after="100" w:afterAutospacing="1" w:line="240" w:lineRule="auto"/>
        <w:outlineLvl w:val="4"/>
        <w:rPr>
          <w:ins w:id="8" w:author="Unknown"/>
          <w:rFonts w:ascii="Times New Roman" w:eastAsia="Times New Roman" w:hAnsi="Times New Roman" w:cs="Times New Roman"/>
          <w:b/>
          <w:bCs/>
          <w:noProof w:val="0"/>
          <w:sz w:val="20"/>
          <w:szCs w:val="20"/>
        </w:rPr>
      </w:pPr>
      <w:ins w:id="9" w:author="Unknown">
        <w:r w:rsidRPr="00CD2781">
          <w:rPr>
            <w:rFonts w:ascii="Times New Roman" w:eastAsia="Times New Roman" w:hAnsi="Times New Roman" w:cs="Times New Roman"/>
            <w:b/>
            <w:bCs/>
            <w:noProof w:val="0"/>
            <w:sz w:val="20"/>
            <w:szCs w:val="20"/>
          </w:rPr>
          <w:t>Priority:</w:t>
        </w:r>
      </w:ins>
    </w:p>
    <w:p w:rsidR="00CD2781" w:rsidRPr="00CD2781" w:rsidRDefault="00CD2781" w:rsidP="00CD2781">
      <w:pPr>
        <w:numPr>
          <w:ilvl w:val="0"/>
          <w:numId w:val="1"/>
        </w:numPr>
        <w:spacing w:before="100" w:beforeAutospacing="1" w:after="100" w:afterAutospacing="1" w:line="240" w:lineRule="auto"/>
        <w:rPr>
          <w:ins w:id="10" w:author="Unknown"/>
          <w:rFonts w:ascii="Times New Roman" w:eastAsia="Times New Roman" w:hAnsi="Times New Roman" w:cs="Times New Roman"/>
          <w:noProof w:val="0"/>
          <w:sz w:val="24"/>
          <w:szCs w:val="24"/>
        </w:rPr>
      </w:pPr>
      <w:ins w:id="11" w:author="Unknown">
        <w:r w:rsidRPr="00CD2781">
          <w:rPr>
            <w:rFonts w:ascii="Times New Roman" w:eastAsia="Times New Roman" w:hAnsi="Times New Roman" w:cs="Times New Roman"/>
            <w:noProof w:val="0"/>
            <w:sz w:val="24"/>
            <w:szCs w:val="24"/>
          </w:rPr>
          <w:t>Priority means how fast it has to be fixed.</w:t>
        </w:r>
      </w:ins>
    </w:p>
    <w:p w:rsidR="00CD2781" w:rsidRPr="00CD2781" w:rsidRDefault="00CD2781" w:rsidP="00CD2781">
      <w:pPr>
        <w:numPr>
          <w:ilvl w:val="0"/>
          <w:numId w:val="1"/>
        </w:numPr>
        <w:spacing w:before="100" w:beforeAutospacing="1" w:after="100" w:afterAutospacing="1" w:line="240" w:lineRule="auto"/>
        <w:rPr>
          <w:ins w:id="12" w:author="Unknown"/>
          <w:rFonts w:ascii="Times New Roman" w:eastAsia="Times New Roman" w:hAnsi="Times New Roman" w:cs="Times New Roman"/>
          <w:noProof w:val="0"/>
          <w:sz w:val="24"/>
          <w:szCs w:val="24"/>
        </w:rPr>
      </w:pPr>
      <w:ins w:id="13" w:author="Unknown">
        <w:r w:rsidRPr="00CD2781">
          <w:rPr>
            <w:rFonts w:ascii="Times New Roman" w:eastAsia="Times New Roman" w:hAnsi="Times New Roman" w:cs="Times New Roman"/>
            <w:noProof w:val="0"/>
            <w:sz w:val="24"/>
            <w:szCs w:val="24"/>
          </w:rPr>
          <w:t>Priority is related to scheduling to resolve the problem.</w:t>
        </w:r>
      </w:ins>
    </w:p>
    <w:p w:rsidR="00CD2781" w:rsidRPr="00CD2781" w:rsidRDefault="00CD2781" w:rsidP="00CD2781">
      <w:pPr>
        <w:numPr>
          <w:ilvl w:val="0"/>
          <w:numId w:val="1"/>
        </w:numPr>
        <w:spacing w:before="100" w:beforeAutospacing="1" w:after="100" w:afterAutospacing="1" w:line="240" w:lineRule="auto"/>
        <w:rPr>
          <w:ins w:id="14" w:author="Unknown"/>
          <w:rFonts w:ascii="Times New Roman" w:eastAsia="Times New Roman" w:hAnsi="Times New Roman" w:cs="Times New Roman"/>
          <w:noProof w:val="0"/>
          <w:sz w:val="24"/>
          <w:szCs w:val="24"/>
        </w:rPr>
      </w:pPr>
      <w:ins w:id="15" w:author="Unknown">
        <w:r w:rsidRPr="00CD2781">
          <w:rPr>
            <w:rFonts w:ascii="Times New Roman" w:eastAsia="Times New Roman" w:hAnsi="Times New Roman" w:cs="Times New Roman"/>
            <w:noProof w:val="0"/>
            <w:sz w:val="24"/>
            <w:szCs w:val="24"/>
          </w:rPr>
          <w:t>Severity means how severe it is affecting the functionality.</w:t>
        </w:r>
      </w:ins>
    </w:p>
    <w:p w:rsidR="00CD2781" w:rsidRPr="00CD2781" w:rsidRDefault="00CD2781" w:rsidP="00CD2781">
      <w:pPr>
        <w:numPr>
          <w:ilvl w:val="0"/>
          <w:numId w:val="1"/>
        </w:numPr>
        <w:spacing w:before="100" w:beforeAutospacing="1" w:after="100" w:afterAutospacing="1" w:line="240" w:lineRule="auto"/>
        <w:rPr>
          <w:ins w:id="16" w:author="Unknown"/>
          <w:rFonts w:ascii="Times New Roman" w:eastAsia="Times New Roman" w:hAnsi="Times New Roman" w:cs="Times New Roman"/>
          <w:noProof w:val="0"/>
          <w:sz w:val="24"/>
          <w:szCs w:val="24"/>
        </w:rPr>
      </w:pPr>
      <w:ins w:id="17" w:author="Unknown">
        <w:r w:rsidRPr="00CD2781">
          <w:rPr>
            <w:rFonts w:ascii="Times New Roman" w:eastAsia="Times New Roman" w:hAnsi="Times New Roman" w:cs="Times New Roman"/>
            <w:noProof w:val="0"/>
            <w:sz w:val="24"/>
            <w:szCs w:val="24"/>
          </w:rPr>
          <w:t>Is largely related to Business or Marketing aspect. It is a pointer towards the importance of the bug.</w:t>
        </w:r>
      </w:ins>
    </w:p>
    <w:p w:rsidR="00CD2781" w:rsidRPr="00CD2781" w:rsidRDefault="00CD2781" w:rsidP="00CD2781">
      <w:pPr>
        <w:numPr>
          <w:ilvl w:val="0"/>
          <w:numId w:val="1"/>
        </w:numPr>
        <w:spacing w:before="100" w:beforeAutospacing="1" w:after="100" w:afterAutospacing="1" w:line="240" w:lineRule="auto"/>
        <w:rPr>
          <w:ins w:id="18" w:author="Unknown"/>
          <w:rFonts w:ascii="Times New Roman" w:eastAsia="Times New Roman" w:hAnsi="Times New Roman" w:cs="Times New Roman"/>
          <w:noProof w:val="0"/>
          <w:sz w:val="24"/>
          <w:szCs w:val="24"/>
        </w:rPr>
      </w:pPr>
      <w:ins w:id="19" w:author="Unknown">
        <w:r w:rsidRPr="00CD2781">
          <w:rPr>
            <w:rFonts w:ascii="Times New Roman" w:eastAsia="Times New Roman" w:hAnsi="Times New Roman" w:cs="Times New Roman"/>
            <w:noProof w:val="0"/>
            <w:sz w:val="24"/>
            <w:szCs w:val="24"/>
          </w:rPr>
          <w:t>The priority status is set based on the customer requirements.</w:t>
        </w:r>
      </w:ins>
    </w:p>
    <w:p w:rsidR="00CD2781" w:rsidRPr="00CD2781" w:rsidRDefault="00CD2781" w:rsidP="00CD2781">
      <w:pPr>
        <w:numPr>
          <w:ilvl w:val="0"/>
          <w:numId w:val="1"/>
        </w:numPr>
        <w:spacing w:before="100" w:beforeAutospacing="1" w:after="100" w:afterAutospacing="1" w:line="240" w:lineRule="auto"/>
        <w:rPr>
          <w:ins w:id="20" w:author="Unknown"/>
          <w:rFonts w:ascii="Times New Roman" w:eastAsia="Times New Roman" w:hAnsi="Times New Roman" w:cs="Times New Roman"/>
          <w:noProof w:val="0"/>
          <w:sz w:val="24"/>
          <w:szCs w:val="24"/>
        </w:rPr>
      </w:pPr>
      <w:ins w:id="21" w:author="Unknown">
        <w:r w:rsidRPr="00CD2781">
          <w:rPr>
            <w:rFonts w:ascii="Times New Roman" w:eastAsia="Times New Roman" w:hAnsi="Times New Roman" w:cs="Times New Roman"/>
            <w:noProof w:val="0"/>
            <w:sz w:val="24"/>
            <w:szCs w:val="24"/>
          </w:rPr>
          <w:t>Is related to technical aspect of the product. It reflects on how bad the bug is for the system.</w:t>
        </w:r>
      </w:ins>
    </w:p>
    <w:p w:rsidR="00CD2781" w:rsidRPr="00CD2781" w:rsidRDefault="00CD2781" w:rsidP="00CD2781">
      <w:pPr>
        <w:numPr>
          <w:ilvl w:val="0"/>
          <w:numId w:val="1"/>
        </w:numPr>
        <w:spacing w:before="100" w:beforeAutospacing="1" w:after="100" w:afterAutospacing="1" w:line="240" w:lineRule="auto"/>
        <w:rPr>
          <w:ins w:id="22" w:author="Unknown"/>
          <w:rFonts w:ascii="Times New Roman" w:eastAsia="Times New Roman" w:hAnsi="Times New Roman" w:cs="Times New Roman"/>
          <w:noProof w:val="0"/>
          <w:sz w:val="24"/>
          <w:szCs w:val="24"/>
        </w:rPr>
      </w:pPr>
      <w:ins w:id="23" w:author="Unknown">
        <w:r w:rsidRPr="00CD2781">
          <w:rPr>
            <w:rFonts w:ascii="Times New Roman" w:eastAsia="Times New Roman" w:hAnsi="Times New Roman" w:cs="Times New Roman"/>
            <w:noProof w:val="0"/>
            <w:sz w:val="24"/>
            <w:szCs w:val="24"/>
          </w:rPr>
          <w:t>Priority means how urgently the issue can be fixed.</w:t>
        </w:r>
      </w:ins>
    </w:p>
    <w:p w:rsidR="00CD2781" w:rsidRPr="00CD2781" w:rsidRDefault="00CD2781" w:rsidP="00CD2781">
      <w:pPr>
        <w:numPr>
          <w:ilvl w:val="0"/>
          <w:numId w:val="1"/>
        </w:numPr>
        <w:spacing w:before="100" w:beforeAutospacing="1" w:after="100" w:afterAutospacing="1" w:line="240" w:lineRule="auto"/>
        <w:rPr>
          <w:ins w:id="24" w:author="Unknown"/>
          <w:rFonts w:ascii="Times New Roman" w:eastAsia="Times New Roman" w:hAnsi="Times New Roman" w:cs="Times New Roman"/>
          <w:noProof w:val="0"/>
          <w:sz w:val="24"/>
          <w:szCs w:val="24"/>
        </w:rPr>
      </w:pPr>
      <w:ins w:id="25" w:author="Unknown">
        <w:r w:rsidRPr="00CD2781">
          <w:rPr>
            <w:rFonts w:ascii="Times New Roman" w:eastAsia="Times New Roman" w:hAnsi="Times New Roman" w:cs="Times New Roman"/>
            <w:noProof w:val="0"/>
            <w:sz w:val="24"/>
            <w:szCs w:val="24"/>
          </w:rPr>
          <w:lastRenderedPageBreak/>
          <w:t>Product manager is to decide the Priority to fix a bug.</w:t>
        </w:r>
      </w:ins>
    </w:p>
    <w:p w:rsidR="00CD2781" w:rsidRPr="00CD2781" w:rsidRDefault="00CD2781" w:rsidP="00CD2781">
      <w:pPr>
        <w:numPr>
          <w:ilvl w:val="0"/>
          <w:numId w:val="1"/>
        </w:numPr>
        <w:spacing w:before="100" w:beforeAutospacing="1" w:after="100" w:afterAutospacing="1" w:line="240" w:lineRule="auto"/>
        <w:rPr>
          <w:ins w:id="26" w:author="Unknown"/>
          <w:rFonts w:ascii="Times New Roman" w:eastAsia="Times New Roman" w:hAnsi="Times New Roman" w:cs="Times New Roman"/>
          <w:noProof w:val="0"/>
          <w:sz w:val="24"/>
          <w:szCs w:val="24"/>
        </w:rPr>
      </w:pPr>
      <w:ins w:id="27" w:author="Unknown">
        <w:r w:rsidRPr="00CD2781">
          <w:rPr>
            <w:rFonts w:ascii="Times New Roman" w:eastAsia="Times New Roman" w:hAnsi="Times New Roman" w:cs="Times New Roman"/>
            <w:noProof w:val="0"/>
            <w:sz w:val="24"/>
            <w:szCs w:val="24"/>
          </w:rPr>
          <w:t>Based on ‘Project Priorities the product fixes are done.</w:t>
        </w:r>
      </w:ins>
    </w:p>
    <w:p w:rsidR="00CD2781" w:rsidRPr="00CD2781" w:rsidRDefault="00CD2781" w:rsidP="00CD2781">
      <w:pPr>
        <w:numPr>
          <w:ilvl w:val="0"/>
          <w:numId w:val="1"/>
        </w:numPr>
        <w:spacing w:before="100" w:beforeAutospacing="1" w:after="100" w:afterAutospacing="1" w:line="240" w:lineRule="auto"/>
        <w:rPr>
          <w:ins w:id="28" w:author="Unknown"/>
          <w:rFonts w:ascii="Times New Roman" w:eastAsia="Times New Roman" w:hAnsi="Times New Roman" w:cs="Times New Roman"/>
          <w:noProof w:val="0"/>
          <w:sz w:val="24"/>
          <w:szCs w:val="24"/>
        </w:rPr>
      </w:pPr>
      <w:ins w:id="29" w:author="Unknown">
        <w:r w:rsidRPr="00CD2781">
          <w:rPr>
            <w:rFonts w:ascii="Times New Roman" w:eastAsia="Times New Roman" w:hAnsi="Times New Roman" w:cs="Times New Roman"/>
            <w:noProof w:val="0"/>
            <w:sz w:val="24"/>
            <w:szCs w:val="24"/>
          </w:rPr>
          <w:t>The Priority status is set by the tester to the developer mentioning the time frame to fix a defect. If High priority is mentioned then the developer has to fix it at the earliest.</w:t>
        </w:r>
      </w:ins>
    </w:p>
    <w:p w:rsidR="00CD2781" w:rsidRPr="00CD2781" w:rsidRDefault="00CD2781" w:rsidP="00CD2781">
      <w:pPr>
        <w:spacing w:before="100" w:beforeAutospacing="1" w:after="100" w:afterAutospacing="1" w:line="240" w:lineRule="auto"/>
        <w:outlineLvl w:val="4"/>
        <w:rPr>
          <w:ins w:id="30" w:author="Unknown"/>
          <w:rFonts w:ascii="Times New Roman" w:eastAsia="Times New Roman" w:hAnsi="Times New Roman" w:cs="Times New Roman"/>
          <w:b/>
          <w:bCs/>
          <w:noProof w:val="0"/>
          <w:sz w:val="20"/>
          <w:szCs w:val="20"/>
        </w:rPr>
      </w:pPr>
      <w:ins w:id="31" w:author="Unknown">
        <w:r w:rsidRPr="00CD2781">
          <w:rPr>
            <w:rFonts w:ascii="Times New Roman" w:eastAsia="Times New Roman" w:hAnsi="Times New Roman" w:cs="Times New Roman"/>
            <w:b/>
            <w:bCs/>
            <w:noProof w:val="0"/>
            <w:sz w:val="20"/>
            <w:szCs w:val="20"/>
          </w:rPr>
          <w:t>Severity:</w:t>
        </w:r>
      </w:ins>
    </w:p>
    <w:p w:rsidR="00CD2781" w:rsidRPr="00CD2781" w:rsidRDefault="00CD2781" w:rsidP="00CD2781">
      <w:pPr>
        <w:numPr>
          <w:ilvl w:val="0"/>
          <w:numId w:val="2"/>
        </w:numPr>
        <w:spacing w:before="100" w:beforeAutospacing="1" w:after="100" w:afterAutospacing="1" w:line="240" w:lineRule="auto"/>
        <w:rPr>
          <w:ins w:id="32" w:author="Unknown"/>
          <w:rFonts w:ascii="Times New Roman" w:eastAsia="Times New Roman" w:hAnsi="Times New Roman" w:cs="Times New Roman"/>
          <w:noProof w:val="0"/>
          <w:sz w:val="24"/>
          <w:szCs w:val="24"/>
        </w:rPr>
      </w:pPr>
      <w:ins w:id="33" w:author="Unknown">
        <w:r w:rsidRPr="00CD2781">
          <w:rPr>
            <w:rFonts w:ascii="Times New Roman" w:eastAsia="Times New Roman" w:hAnsi="Times New Roman" w:cs="Times New Roman"/>
            <w:noProof w:val="0"/>
            <w:sz w:val="24"/>
            <w:szCs w:val="24"/>
          </w:rPr>
          <w:t>It is totally related to the quality standard or devotion to standard.</w:t>
        </w:r>
      </w:ins>
    </w:p>
    <w:p w:rsidR="00CD2781" w:rsidRPr="00CD2781" w:rsidRDefault="00CD2781" w:rsidP="00CD2781">
      <w:pPr>
        <w:numPr>
          <w:ilvl w:val="0"/>
          <w:numId w:val="2"/>
        </w:numPr>
        <w:spacing w:before="100" w:beforeAutospacing="1" w:after="100" w:afterAutospacing="1" w:line="240" w:lineRule="auto"/>
        <w:rPr>
          <w:ins w:id="34" w:author="Unknown"/>
          <w:rFonts w:ascii="Times New Roman" w:eastAsia="Times New Roman" w:hAnsi="Times New Roman" w:cs="Times New Roman"/>
          <w:noProof w:val="0"/>
          <w:sz w:val="24"/>
          <w:szCs w:val="24"/>
        </w:rPr>
      </w:pPr>
      <w:ins w:id="35" w:author="Unknown">
        <w:r w:rsidRPr="00CD2781">
          <w:rPr>
            <w:rFonts w:ascii="Times New Roman" w:eastAsia="Times New Roman" w:hAnsi="Times New Roman" w:cs="Times New Roman"/>
            <w:noProof w:val="0"/>
            <w:sz w:val="24"/>
            <w:szCs w:val="24"/>
          </w:rPr>
          <w:t>Severity means how severe it is affecting the functionality.</w:t>
        </w:r>
      </w:ins>
    </w:p>
    <w:p w:rsidR="00CD2781" w:rsidRPr="00CD2781" w:rsidRDefault="00CD2781" w:rsidP="00CD2781">
      <w:pPr>
        <w:numPr>
          <w:ilvl w:val="0"/>
          <w:numId w:val="2"/>
        </w:numPr>
        <w:spacing w:before="100" w:beforeAutospacing="1" w:after="100" w:afterAutospacing="1" w:line="240" w:lineRule="auto"/>
        <w:rPr>
          <w:ins w:id="36" w:author="Unknown"/>
          <w:rFonts w:ascii="Times New Roman" w:eastAsia="Times New Roman" w:hAnsi="Times New Roman" w:cs="Times New Roman"/>
          <w:noProof w:val="0"/>
          <w:sz w:val="24"/>
          <w:szCs w:val="24"/>
        </w:rPr>
      </w:pPr>
      <w:ins w:id="37" w:author="Unknown">
        <w:r w:rsidRPr="00CD2781">
          <w:rPr>
            <w:rFonts w:ascii="Times New Roman" w:eastAsia="Times New Roman" w:hAnsi="Times New Roman" w:cs="Times New Roman"/>
            <w:noProof w:val="0"/>
            <w:sz w:val="24"/>
            <w:szCs w:val="24"/>
          </w:rPr>
          <w:t>Severity is associated with standards.</w:t>
        </w:r>
      </w:ins>
    </w:p>
    <w:p w:rsidR="00CD2781" w:rsidRPr="00CD2781" w:rsidRDefault="00CD2781" w:rsidP="00CD2781">
      <w:pPr>
        <w:numPr>
          <w:ilvl w:val="0"/>
          <w:numId w:val="2"/>
        </w:numPr>
        <w:spacing w:before="100" w:beforeAutospacing="1" w:after="100" w:afterAutospacing="1" w:line="240" w:lineRule="auto"/>
        <w:rPr>
          <w:ins w:id="38" w:author="Unknown"/>
          <w:rFonts w:ascii="Times New Roman" w:eastAsia="Times New Roman" w:hAnsi="Times New Roman" w:cs="Times New Roman"/>
          <w:noProof w:val="0"/>
          <w:sz w:val="24"/>
          <w:szCs w:val="24"/>
        </w:rPr>
      </w:pPr>
      <w:ins w:id="39" w:author="Unknown">
        <w:r w:rsidRPr="00CD2781">
          <w:rPr>
            <w:rFonts w:ascii="Times New Roman" w:eastAsia="Times New Roman" w:hAnsi="Times New Roman" w:cs="Times New Roman"/>
            <w:noProof w:val="0"/>
            <w:sz w:val="24"/>
            <w:szCs w:val="24"/>
          </w:rPr>
          <w:t>The severity type is defined by the tester based on the written test cases and functionality.</w:t>
        </w:r>
      </w:ins>
    </w:p>
    <w:p w:rsidR="00CD2781" w:rsidRPr="00CD2781" w:rsidRDefault="00CD2781" w:rsidP="00CD2781">
      <w:pPr>
        <w:numPr>
          <w:ilvl w:val="0"/>
          <w:numId w:val="2"/>
        </w:numPr>
        <w:spacing w:before="100" w:beforeAutospacing="1" w:after="100" w:afterAutospacing="1" w:line="240" w:lineRule="auto"/>
        <w:rPr>
          <w:ins w:id="40" w:author="Unknown"/>
          <w:rFonts w:ascii="Times New Roman" w:eastAsia="Times New Roman" w:hAnsi="Times New Roman" w:cs="Times New Roman"/>
          <w:noProof w:val="0"/>
          <w:sz w:val="24"/>
          <w:szCs w:val="24"/>
        </w:rPr>
      </w:pPr>
      <w:ins w:id="41" w:author="Unknown">
        <w:r w:rsidRPr="00CD2781">
          <w:rPr>
            <w:rFonts w:ascii="Times New Roman" w:eastAsia="Times New Roman" w:hAnsi="Times New Roman" w:cs="Times New Roman"/>
            <w:noProof w:val="0"/>
            <w:sz w:val="24"/>
            <w:szCs w:val="24"/>
          </w:rPr>
          <w:t>Is related to technical aspect of the product. It reflects on how bad the bug is for the system.</w:t>
        </w:r>
      </w:ins>
    </w:p>
    <w:p w:rsidR="00CD2781" w:rsidRPr="00CD2781" w:rsidRDefault="00CD2781" w:rsidP="00CD2781">
      <w:pPr>
        <w:numPr>
          <w:ilvl w:val="0"/>
          <w:numId w:val="2"/>
        </w:numPr>
        <w:spacing w:before="100" w:beforeAutospacing="1" w:after="100" w:afterAutospacing="1" w:line="240" w:lineRule="auto"/>
        <w:rPr>
          <w:ins w:id="42" w:author="Unknown"/>
          <w:rFonts w:ascii="Times New Roman" w:eastAsia="Times New Roman" w:hAnsi="Times New Roman" w:cs="Times New Roman"/>
          <w:noProof w:val="0"/>
          <w:sz w:val="24"/>
          <w:szCs w:val="24"/>
        </w:rPr>
      </w:pPr>
      <w:ins w:id="43" w:author="Unknown">
        <w:r w:rsidRPr="00CD2781">
          <w:rPr>
            <w:rFonts w:ascii="Times New Roman" w:eastAsia="Times New Roman" w:hAnsi="Times New Roman" w:cs="Times New Roman"/>
            <w:noProof w:val="0"/>
            <w:sz w:val="24"/>
            <w:szCs w:val="24"/>
          </w:rPr>
          <w:t>It is totally related to the quality standard or devotion to standard.</w:t>
        </w:r>
      </w:ins>
    </w:p>
    <w:p w:rsidR="00CD2781" w:rsidRPr="00CD2781" w:rsidRDefault="00CD2781" w:rsidP="00CD2781">
      <w:pPr>
        <w:numPr>
          <w:ilvl w:val="0"/>
          <w:numId w:val="2"/>
        </w:numPr>
        <w:spacing w:before="100" w:beforeAutospacing="1" w:after="100" w:afterAutospacing="1" w:line="240" w:lineRule="auto"/>
        <w:rPr>
          <w:ins w:id="44" w:author="Unknown"/>
          <w:rFonts w:ascii="Times New Roman" w:eastAsia="Times New Roman" w:hAnsi="Times New Roman" w:cs="Times New Roman"/>
          <w:noProof w:val="0"/>
          <w:sz w:val="24"/>
          <w:szCs w:val="24"/>
        </w:rPr>
      </w:pPr>
      <w:ins w:id="45" w:author="Unknown">
        <w:r w:rsidRPr="00CD2781">
          <w:rPr>
            <w:rFonts w:ascii="Times New Roman" w:eastAsia="Times New Roman" w:hAnsi="Times New Roman" w:cs="Times New Roman"/>
            <w:noProof w:val="0"/>
            <w:sz w:val="24"/>
            <w:szCs w:val="24"/>
          </w:rPr>
          <w:t>Severity means how big functionality is affecting of the product.</w:t>
        </w:r>
      </w:ins>
    </w:p>
    <w:p w:rsidR="00CD2781" w:rsidRPr="00CD2781" w:rsidRDefault="00CD2781" w:rsidP="00CD2781">
      <w:pPr>
        <w:numPr>
          <w:ilvl w:val="0"/>
          <w:numId w:val="2"/>
        </w:numPr>
        <w:spacing w:before="100" w:beforeAutospacing="1" w:after="100" w:afterAutospacing="1" w:line="240" w:lineRule="auto"/>
        <w:rPr>
          <w:ins w:id="46" w:author="Unknown"/>
          <w:rFonts w:ascii="Times New Roman" w:eastAsia="Times New Roman" w:hAnsi="Times New Roman" w:cs="Times New Roman"/>
          <w:noProof w:val="0"/>
          <w:sz w:val="24"/>
          <w:szCs w:val="24"/>
        </w:rPr>
      </w:pPr>
      <w:ins w:id="47" w:author="Unknown">
        <w:r w:rsidRPr="00CD2781">
          <w:rPr>
            <w:rFonts w:ascii="Times New Roman" w:eastAsia="Times New Roman" w:hAnsi="Times New Roman" w:cs="Times New Roman"/>
            <w:noProof w:val="0"/>
            <w:sz w:val="24"/>
            <w:szCs w:val="24"/>
          </w:rPr>
          <w:t>The Test Engineer can decide the severity level of the bug.</w:t>
        </w:r>
      </w:ins>
    </w:p>
    <w:p w:rsidR="00CD2781" w:rsidRPr="00CD2781" w:rsidRDefault="00CD2781" w:rsidP="00CD2781">
      <w:pPr>
        <w:numPr>
          <w:ilvl w:val="0"/>
          <w:numId w:val="2"/>
        </w:numPr>
        <w:spacing w:before="100" w:beforeAutospacing="1" w:after="100" w:afterAutospacing="1" w:line="240" w:lineRule="auto"/>
        <w:rPr>
          <w:ins w:id="48" w:author="Unknown"/>
          <w:rFonts w:ascii="Times New Roman" w:eastAsia="Times New Roman" w:hAnsi="Times New Roman" w:cs="Times New Roman"/>
          <w:noProof w:val="0"/>
          <w:sz w:val="24"/>
          <w:szCs w:val="24"/>
        </w:rPr>
      </w:pPr>
      <w:ins w:id="49" w:author="Unknown">
        <w:r w:rsidRPr="00CD2781">
          <w:rPr>
            <w:rFonts w:ascii="Times New Roman" w:eastAsia="Times New Roman" w:hAnsi="Times New Roman" w:cs="Times New Roman"/>
            <w:noProof w:val="0"/>
            <w:sz w:val="24"/>
            <w:szCs w:val="24"/>
          </w:rPr>
          <w:t>Based on Bug Severity the product fixes are done.</w:t>
        </w:r>
      </w:ins>
    </w:p>
    <w:p w:rsidR="00CD2781" w:rsidRPr="00CD2781" w:rsidRDefault="00CD2781" w:rsidP="00CD2781">
      <w:pPr>
        <w:numPr>
          <w:ilvl w:val="0"/>
          <w:numId w:val="2"/>
        </w:numPr>
        <w:spacing w:before="100" w:beforeAutospacing="1" w:after="100" w:afterAutospacing="1" w:line="240" w:lineRule="auto"/>
        <w:rPr>
          <w:ins w:id="50" w:author="Unknown"/>
          <w:rFonts w:ascii="Times New Roman" w:eastAsia="Times New Roman" w:hAnsi="Times New Roman" w:cs="Times New Roman"/>
          <w:noProof w:val="0"/>
          <w:sz w:val="24"/>
          <w:szCs w:val="24"/>
        </w:rPr>
      </w:pPr>
      <w:ins w:id="51" w:author="Unknown">
        <w:r w:rsidRPr="00CD2781">
          <w:rPr>
            <w:rFonts w:ascii="Times New Roman" w:eastAsia="Times New Roman" w:hAnsi="Times New Roman" w:cs="Times New Roman"/>
            <w:noProof w:val="0"/>
            <w:sz w:val="24"/>
            <w:szCs w:val="24"/>
          </w:rPr>
          <w:t>Also we can say The Severity status is used to explain how badly the deviation is affecting the build.</w:t>
        </w:r>
      </w:ins>
    </w:p>
    <w:p w:rsidR="00CD2781" w:rsidRPr="00CD2781" w:rsidRDefault="00CD2781" w:rsidP="00CD2781">
      <w:pPr>
        <w:spacing w:before="100" w:beforeAutospacing="1" w:after="100" w:afterAutospacing="1" w:line="240" w:lineRule="auto"/>
        <w:rPr>
          <w:ins w:id="52" w:author="Unknown"/>
          <w:rFonts w:ascii="Times New Roman" w:eastAsia="Times New Roman" w:hAnsi="Times New Roman" w:cs="Times New Roman"/>
          <w:noProof w:val="0"/>
          <w:sz w:val="24"/>
          <w:szCs w:val="24"/>
        </w:rPr>
      </w:pPr>
      <w:ins w:id="53" w:author="Unknown">
        <w:r w:rsidRPr="00CD2781">
          <w:rPr>
            <w:rFonts w:ascii="Times New Roman" w:eastAsia="Times New Roman" w:hAnsi="Times New Roman" w:cs="Times New Roman"/>
            <w:noProof w:val="0"/>
            <w:sz w:val="24"/>
            <w:szCs w:val="24"/>
          </w:rPr>
          <w:t>The severity is assigned by tester. Based on seriousness of the bug severity is assigned to defect. It can be divided into four categories:</w:t>
        </w:r>
      </w:ins>
    </w:p>
    <w:p w:rsidR="00514EF7" w:rsidRDefault="00CD2781" w:rsidP="00CD2781">
      <w:pPr>
        <w:spacing w:before="100" w:beforeAutospacing="1" w:after="100" w:afterAutospacing="1" w:line="240" w:lineRule="auto"/>
        <w:rPr>
          <w:rFonts w:ascii="Times New Roman" w:eastAsia="Times New Roman" w:hAnsi="Times New Roman" w:cs="Times New Roman"/>
          <w:noProof w:val="0"/>
          <w:sz w:val="24"/>
          <w:szCs w:val="24"/>
        </w:rPr>
      </w:pPr>
      <w:ins w:id="54" w:author="Unknown">
        <w:r w:rsidRPr="00CD2781">
          <w:rPr>
            <w:rFonts w:ascii="Times New Roman" w:eastAsia="Times New Roman" w:hAnsi="Times New Roman" w:cs="Times New Roman"/>
            <w:b/>
            <w:bCs/>
            <w:noProof w:val="0"/>
            <w:sz w:val="24"/>
            <w:szCs w:val="24"/>
          </w:rPr>
          <w:t>Show Stopper</w:t>
        </w:r>
      </w:ins>
      <w:r w:rsidR="00514EF7">
        <w:rPr>
          <w:rFonts w:ascii="Times New Roman" w:eastAsia="Times New Roman" w:hAnsi="Times New Roman" w:cs="Times New Roman"/>
          <w:b/>
          <w:bCs/>
          <w:noProof w:val="0"/>
          <w:sz w:val="24"/>
          <w:szCs w:val="24"/>
        </w:rPr>
        <w:t>/Critical</w:t>
      </w:r>
      <w:ins w:id="55" w:author="Unknown">
        <w:r w:rsidRPr="00CD2781">
          <w:rPr>
            <w:rFonts w:ascii="Times New Roman" w:eastAsia="Times New Roman" w:hAnsi="Times New Roman" w:cs="Times New Roman"/>
            <w:noProof w:val="0"/>
            <w:sz w:val="24"/>
            <w:szCs w:val="24"/>
          </w:rPr>
          <w:t>: 4 – Cannot able to test application further.</w:t>
        </w:r>
        <w:r w:rsidRPr="00CD2781">
          <w:rPr>
            <w:rFonts w:ascii="Times New Roman" w:eastAsia="Times New Roman" w:hAnsi="Times New Roman" w:cs="Times New Roman"/>
            <w:noProof w:val="0"/>
            <w:sz w:val="24"/>
            <w:szCs w:val="24"/>
          </w:rPr>
          <w:br/>
        </w:r>
        <w:r w:rsidRPr="00CD2781">
          <w:rPr>
            <w:rFonts w:ascii="Times New Roman" w:eastAsia="Times New Roman" w:hAnsi="Times New Roman" w:cs="Times New Roman"/>
            <w:b/>
            <w:bCs/>
            <w:noProof w:val="0"/>
            <w:sz w:val="24"/>
            <w:szCs w:val="24"/>
          </w:rPr>
          <w:t>Major Defect</w:t>
        </w:r>
        <w:r w:rsidRPr="00CD2781">
          <w:rPr>
            <w:rFonts w:ascii="Times New Roman" w:eastAsia="Times New Roman" w:hAnsi="Times New Roman" w:cs="Times New Roman"/>
            <w:noProof w:val="0"/>
            <w:sz w:val="24"/>
            <w:szCs w:val="24"/>
          </w:rPr>
          <w:t>: 3 – Major functionality not working but able to test application.</w:t>
        </w:r>
        <w:r w:rsidRPr="00CD2781">
          <w:rPr>
            <w:rFonts w:ascii="Times New Roman" w:eastAsia="Times New Roman" w:hAnsi="Times New Roman" w:cs="Times New Roman"/>
            <w:noProof w:val="0"/>
            <w:sz w:val="24"/>
            <w:szCs w:val="24"/>
          </w:rPr>
          <w:br/>
        </w:r>
        <w:r w:rsidRPr="00CD2781">
          <w:rPr>
            <w:rFonts w:ascii="Times New Roman" w:eastAsia="Times New Roman" w:hAnsi="Times New Roman" w:cs="Times New Roman"/>
            <w:b/>
            <w:bCs/>
            <w:noProof w:val="0"/>
            <w:sz w:val="24"/>
            <w:szCs w:val="24"/>
          </w:rPr>
          <w:t>Minor Defect</w:t>
        </w:r>
        <w:r w:rsidRPr="00CD2781">
          <w:rPr>
            <w:rFonts w:ascii="Times New Roman" w:eastAsia="Times New Roman" w:hAnsi="Times New Roman" w:cs="Times New Roman"/>
            <w:noProof w:val="0"/>
            <w:sz w:val="24"/>
            <w:szCs w:val="24"/>
          </w:rPr>
          <w:t>: 2 –Bug in Functionality but in the sub module or one under the other module.</w:t>
        </w:r>
      </w:ins>
    </w:p>
    <w:p w:rsidR="00514EF7" w:rsidRPr="00CD2781" w:rsidRDefault="00514EF7" w:rsidP="00514EF7">
      <w:pPr>
        <w:numPr>
          <w:ilvl w:val="0"/>
          <w:numId w:val="7"/>
        </w:numPr>
        <w:spacing w:before="100" w:beforeAutospacing="1" w:after="100" w:afterAutospacing="1" w:line="240" w:lineRule="auto"/>
        <w:rPr>
          <w:ins w:id="56" w:author="Unknown"/>
          <w:rFonts w:ascii="Times New Roman" w:eastAsia="Times New Roman" w:hAnsi="Times New Roman" w:cs="Times New Roman"/>
          <w:noProof w:val="0"/>
          <w:sz w:val="24"/>
          <w:szCs w:val="24"/>
        </w:rPr>
      </w:pPr>
      <w:ins w:id="57" w:author="Unknown">
        <w:r w:rsidRPr="00CD2781">
          <w:rPr>
            <w:rFonts w:ascii="Times New Roman" w:eastAsia="Times New Roman" w:hAnsi="Times New Roman" w:cs="Times New Roman"/>
            <w:b/>
            <w:bCs/>
            <w:noProof w:val="0"/>
            <w:sz w:val="24"/>
            <w:szCs w:val="24"/>
          </w:rPr>
          <w:t xml:space="preserve">Moderate: </w:t>
        </w:r>
        <w:r w:rsidRPr="00CD2781">
          <w:rPr>
            <w:rFonts w:ascii="Times New Roman" w:eastAsia="Times New Roman" w:hAnsi="Times New Roman" w:cs="Times New Roman"/>
            <w:noProof w:val="0"/>
            <w:sz w:val="24"/>
            <w:szCs w:val="24"/>
          </w:rPr>
          <w:t>The defect that does not result in the termination, but causes the system to produce incorrect, incomplete or inconsistent results then the severity will be stated as moderate.</w:t>
        </w:r>
      </w:ins>
    </w:p>
    <w:p w:rsidR="00CD2781" w:rsidRPr="00CD2781" w:rsidRDefault="00CD2781" w:rsidP="00CD2781">
      <w:pPr>
        <w:spacing w:before="100" w:beforeAutospacing="1" w:after="100" w:afterAutospacing="1" w:line="240" w:lineRule="auto"/>
        <w:rPr>
          <w:ins w:id="58" w:author="Unknown"/>
          <w:rFonts w:ascii="Times New Roman" w:eastAsia="Times New Roman" w:hAnsi="Times New Roman" w:cs="Times New Roman"/>
          <w:noProof w:val="0"/>
          <w:sz w:val="24"/>
          <w:szCs w:val="24"/>
        </w:rPr>
      </w:pPr>
      <w:ins w:id="59" w:author="Unknown">
        <w:r w:rsidRPr="00CD2781">
          <w:rPr>
            <w:rFonts w:ascii="Times New Roman" w:eastAsia="Times New Roman" w:hAnsi="Times New Roman" w:cs="Times New Roman"/>
            <w:b/>
            <w:bCs/>
            <w:noProof w:val="0"/>
            <w:sz w:val="24"/>
            <w:szCs w:val="24"/>
          </w:rPr>
          <w:t>Cosmetic</w:t>
        </w:r>
        <w:r w:rsidRPr="00CD2781">
          <w:rPr>
            <w:rFonts w:ascii="Times New Roman" w:eastAsia="Times New Roman" w:hAnsi="Times New Roman" w:cs="Times New Roman"/>
            <w:noProof w:val="0"/>
            <w:sz w:val="24"/>
            <w:szCs w:val="24"/>
          </w:rPr>
          <w:t>: 1 – Issues in location of the object or the look and feel issue.</w:t>
        </w:r>
      </w:ins>
    </w:p>
    <w:p w:rsidR="00CD2781" w:rsidRPr="00CD2781" w:rsidRDefault="00CD2781" w:rsidP="00CD2781">
      <w:pPr>
        <w:spacing w:before="100" w:beforeAutospacing="1" w:after="100" w:afterAutospacing="1" w:line="240" w:lineRule="auto"/>
        <w:rPr>
          <w:ins w:id="60" w:author="Unknown"/>
          <w:rFonts w:ascii="Times New Roman" w:eastAsia="Times New Roman" w:hAnsi="Times New Roman" w:cs="Times New Roman"/>
          <w:noProof w:val="0"/>
          <w:sz w:val="24"/>
          <w:szCs w:val="24"/>
        </w:rPr>
      </w:pPr>
      <w:ins w:id="61" w:author="Unknown">
        <w:r w:rsidRPr="00CD2781">
          <w:rPr>
            <w:rFonts w:ascii="Times New Roman" w:eastAsia="Times New Roman" w:hAnsi="Times New Roman" w:cs="Times New Roman"/>
            <w:noProof w:val="0"/>
            <w:sz w:val="24"/>
            <w:szCs w:val="24"/>
          </w:rPr>
          <w:t>Let discuss few examples of Priority &amp; Severity from High to Low:</w:t>
        </w:r>
      </w:ins>
    </w:p>
    <w:p w:rsidR="00CD2781" w:rsidRPr="00CD2781" w:rsidRDefault="00CD2781" w:rsidP="00CD2781">
      <w:pPr>
        <w:spacing w:before="100" w:beforeAutospacing="1" w:after="100" w:afterAutospacing="1" w:line="240" w:lineRule="auto"/>
        <w:outlineLvl w:val="4"/>
        <w:rPr>
          <w:ins w:id="62" w:author="Unknown"/>
          <w:rFonts w:ascii="Times New Roman" w:eastAsia="Times New Roman" w:hAnsi="Times New Roman" w:cs="Times New Roman"/>
          <w:b/>
          <w:bCs/>
          <w:noProof w:val="0"/>
          <w:sz w:val="20"/>
          <w:szCs w:val="20"/>
        </w:rPr>
      </w:pPr>
      <w:ins w:id="63" w:author="Unknown">
        <w:r w:rsidRPr="00CD2781">
          <w:rPr>
            <w:rFonts w:ascii="Times New Roman" w:eastAsia="Times New Roman" w:hAnsi="Times New Roman" w:cs="Times New Roman"/>
            <w:b/>
            <w:bCs/>
            <w:noProof w:val="0"/>
            <w:sz w:val="20"/>
            <w:szCs w:val="20"/>
          </w:rPr>
          <w:t>High Priority &amp; High Severity:</w:t>
        </w:r>
      </w:ins>
    </w:p>
    <w:p w:rsidR="00CD2781" w:rsidRPr="00CD2781" w:rsidRDefault="00CD2781" w:rsidP="00CD2781">
      <w:pPr>
        <w:numPr>
          <w:ilvl w:val="0"/>
          <w:numId w:val="3"/>
        </w:numPr>
        <w:spacing w:before="100" w:beforeAutospacing="1" w:after="100" w:afterAutospacing="1" w:line="240" w:lineRule="auto"/>
        <w:rPr>
          <w:ins w:id="64" w:author="Unknown"/>
          <w:rFonts w:ascii="Times New Roman" w:eastAsia="Times New Roman" w:hAnsi="Times New Roman" w:cs="Times New Roman"/>
          <w:noProof w:val="0"/>
          <w:sz w:val="24"/>
          <w:szCs w:val="24"/>
        </w:rPr>
      </w:pPr>
      <w:ins w:id="65" w:author="Unknown">
        <w:r w:rsidRPr="00CD2781">
          <w:rPr>
            <w:rFonts w:ascii="Times New Roman" w:eastAsia="Times New Roman" w:hAnsi="Times New Roman" w:cs="Times New Roman"/>
            <w:noProof w:val="0"/>
            <w:sz w:val="24"/>
            <w:szCs w:val="24"/>
          </w:rPr>
          <w:t xml:space="preserve">All show stopper bugs would be added under this category </w:t>
        </w:r>
        <w:r w:rsidRPr="00CD2781">
          <w:rPr>
            <w:rFonts w:ascii="Times New Roman" w:eastAsia="Times New Roman" w:hAnsi="Times New Roman" w:cs="Times New Roman"/>
            <w:i/>
            <w:iCs/>
            <w:noProof w:val="0"/>
            <w:sz w:val="24"/>
            <w:szCs w:val="24"/>
          </w:rPr>
          <w:t>(I mean to say tester should log Severity as High, to set up Priority as High is Project manager’s call)</w:t>
        </w:r>
        <w:r w:rsidRPr="00CD2781">
          <w:rPr>
            <w:rFonts w:ascii="Times New Roman" w:eastAsia="Times New Roman" w:hAnsi="Times New Roman" w:cs="Times New Roman"/>
            <w:noProof w:val="0"/>
            <w:sz w:val="24"/>
            <w:szCs w:val="24"/>
          </w:rPr>
          <w:t xml:space="preserve">, means bug due to which tester is not able to continue with the </w:t>
        </w:r>
        <w:r w:rsidRPr="00CD2781">
          <w:rPr>
            <w:rFonts w:ascii="Times New Roman" w:eastAsia="Times New Roman" w:hAnsi="Times New Roman" w:cs="Times New Roman"/>
            <w:b/>
            <w:bCs/>
            <w:noProof w:val="0"/>
            <w:sz w:val="24"/>
            <w:szCs w:val="24"/>
          </w:rPr>
          <w:t>Software Testing</w:t>
        </w:r>
        <w:r w:rsidRPr="00CD2781">
          <w:rPr>
            <w:rFonts w:ascii="Times New Roman" w:eastAsia="Times New Roman" w:hAnsi="Times New Roman" w:cs="Times New Roman"/>
            <w:noProof w:val="0"/>
            <w:sz w:val="24"/>
            <w:szCs w:val="24"/>
          </w:rPr>
          <w:t>, Blocker Bugs.</w:t>
        </w:r>
      </w:ins>
    </w:p>
    <w:p w:rsidR="00CD2781" w:rsidRPr="00CD2781" w:rsidRDefault="00CD2781" w:rsidP="00CD2781">
      <w:pPr>
        <w:numPr>
          <w:ilvl w:val="0"/>
          <w:numId w:val="3"/>
        </w:numPr>
        <w:spacing w:before="100" w:beforeAutospacing="1" w:after="100" w:afterAutospacing="1" w:line="240" w:lineRule="auto"/>
        <w:rPr>
          <w:ins w:id="66" w:author="Unknown"/>
          <w:rFonts w:ascii="Times New Roman" w:eastAsia="Times New Roman" w:hAnsi="Times New Roman" w:cs="Times New Roman"/>
          <w:noProof w:val="0"/>
          <w:sz w:val="24"/>
          <w:szCs w:val="24"/>
        </w:rPr>
      </w:pPr>
      <w:ins w:id="67" w:author="Unknown">
        <w:r w:rsidRPr="00CD2781">
          <w:rPr>
            <w:rFonts w:ascii="Times New Roman" w:eastAsia="Times New Roman" w:hAnsi="Times New Roman" w:cs="Times New Roman"/>
            <w:noProof w:val="0"/>
            <w:sz w:val="24"/>
            <w:szCs w:val="24"/>
          </w:rPr>
          <w:t xml:space="preserve">Let’s take an example of High Priority &amp; High Severity, </w:t>
        </w:r>
        <w:proofErr w:type="gramStart"/>
        <w:r w:rsidRPr="00CD2781">
          <w:rPr>
            <w:rFonts w:ascii="Times New Roman" w:eastAsia="Times New Roman" w:hAnsi="Times New Roman" w:cs="Times New Roman"/>
            <w:noProof w:val="0"/>
            <w:sz w:val="24"/>
            <w:szCs w:val="24"/>
          </w:rPr>
          <w:t>Upon</w:t>
        </w:r>
        <w:proofErr w:type="gramEnd"/>
        <w:r w:rsidRPr="00CD2781">
          <w:rPr>
            <w:rFonts w:ascii="Times New Roman" w:eastAsia="Times New Roman" w:hAnsi="Times New Roman" w:cs="Times New Roman"/>
            <w:noProof w:val="0"/>
            <w:sz w:val="24"/>
            <w:szCs w:val="24"/>
          </w:rPr>
          <w:t xml:space="preserve"> login to system “Run time error” displayed on the page, so due to which tester is not able to proceed the testing further.</w:t>
        </w:r>
      </w:ins>
    </w:p>
    <w:p w:rsidR="00CD2781" w:rsidRPr="00CD2781" w:rsidRDefault="00CD2781" w:rsidP="00CD2781">
      <w:pPr>
        <w:spacing w:before="100" w:beforeAutospacing="1" w:after="100" w:afterAutospacing="1" w:line="240" w:lineRule="auto"/>
        <w:outlineLvl w:val="4"/>
        <w:rPr>
          <w:ins w:id="68" w:author="Unknown"/>
          <w:rFonts w:ascii="Times New Roman" w:eastAsia="Times New Roman" w:hAnsi="Times New Roman" w:cs="Times New Roman"/>
          <w:b/>
          <w:bCs/>
          <w:noProof w:val="0"/>
          <w:sz w:val="20"/>
          <w:szCs w:val="20"/>
        </w:rPr>
      </w:pPr>
      <w:ins w:id="69" w:author="Unknown">
        <w:r w:rsidRPr="00CD2781">
          <w:rPr>
            <w:rFonts w:ascii="Times New Roman" w:eastAsia="Times New Roman" w:hAnsi="Times New Roman" w:cs="Times New Roman"/>
            <w:b/>
            <w:bCs/>
            <w:noProof w:val="0"/>
            <w:sz w:val="20"/>
            <w:szCs w:val="20"/>
          </w:rPr>
          <w:t>High Priority &amp; Low Severity:</w:t>
        </w:r>
      </w:ins>
    </w:p>
    <w:p w:rsidR="00CD2781" w:rsidRPr="00CD2781" w:rsidRDefault="00CD2781" w:rsidP="00CD2781">
      <w:pPr>
        <w:numPr>
          <w:ilvl w:val="0"/>
          <w:numId w:val="4"/>
        </w:numPr>
        <w:spacing w:before="100" w:beforeAutospacing="1" w:after="100" w:afterAutospacing="1" w:line="240" w:lineRule="auto"/>
        <w:rPr>
          <w:ins w:id="70" w:author="Unknown"/>
          <w:rFonts w:ascii="Times New Roman" w:eastAsia="Times New Roman" w:hAnsi="Times New Roman" w:cs="Times New Roman"/>
          <w:noProof w:val="0"/>
          <w:sz w:val="24"/>
          <w:szCs w:val="24"/>
        </w:rPr>
      </w:pPr>
      <w:ins w:id="71" w:author="Unknown">
        <w:r w:rsidRPr="00CD2781">
          <w:rPr>
            <w:rFonts w:ascii="Times New Roman" w:eastAsia="Times New Roman" w:hAnsi="Times New Roman" w:cs="Times New Roman"/>
            <w:noProof w:val="0"/>
            <w:sz w:val="24"/>
            <w:szCs w:val="24"/>
          </w:rPr>
          <w:lastRenderedPageBreak/>
          <w:t>On the home page of the company’s web site spelling mistake in the name of the company is surely a High Priority issue. In terms of functionality it is not breaking anything so we can mark as Low Severity, but making bad impact on the reputation of company site. So it highest priority to fix this.</w:t>
        </w:r>
      </w:ins>
    </w:p>
    <w:p w:rsidR="00CD2781" w:rsidRPr="00CD2781" w:rsidRDefault="00CD2781" w:rsidP="00CD2781">
      <w:pPr>
        <w:spacing w:before="100" w:beforeAutospacing="1" w:after="100" w:afterAutospacing="1" w:line="240" w:lineRule="auto"/>
        <w:outlineLvl w:val="4"/>
        <w:rPr>
          <w:ins w:id="72" w:author="Unknown"/>
          <w:rFonts w:ascii="Times New Roman" w:eastAsia="Times New Roman" w:hAnsi="Times New Roman" w:cs="Times New Roman"/>
          <w:b/>
          <w:bCs/>
          <w:noProof w:val="0"/>
          <w:sz w:val="20"/>
          <w:szCs w:val="20"/>
        </w:rPr>
      </w:pPr>
      <w:ins w:id="73" w:author="Unknown">
        <w:r w:rsidRPr="00CD2781">
          <w:rPr>
            <w:rFonts w:ascii="Times New Roman" w:eastAsia="Times New Roman" w:hAnsi="Times New Roman" w:cs="Times New Roman"/>
            <w:b/>
            <w:bCs/>
            <w:noProof w:val="0"/>
            <w:sz w:val="20"/>
            <w:szCs w:val="20"/>
          </w:rPr>
          <w:t>Low Priority &amp; High Severity:</w:t>
        </w:r>
      </w:ins>
    </w:p>
    <w:p w:rsidR="00CD2781" w:rsidRPr="00CD2781" w:rsidRDefault="00CD2781" w:rsidP="00CD2781">
      <w:pPr>
        <w:numPr>
          <w:ilvl w:val="0"/>
          <w:numId w:val="5"/>
        </w:numPr>
        <w:spacing w:before="100" w:beforeAutospacing="1" w:after="100" w:afterAutospacing="1" w:line="240" w:lineRule="auto"/>
        <w:rPr>
          <w:ins w:id="74" w:author="Unknown"/>
          <w:rFonts w:ascii="Times New Roman" w:eastAsia="Times New Roman" w:hAnsi="Times New Roman" w:cs="Times New Roman"/>
          <w:noProof w:val="0"/>
          <w:sz w:val="24"/>
          <w:szCs w:val="24"/>
        </w:rPr>
      </w:pPr>
      <w:ins w:id="75" w:author="Unknown">
        <w:r w:rsidRPr="00CD2781">
          <w:rPr>
            <w:rFonts w:ascii="Times New Roman" w:eastAsia="Times New Roman" w:hAnsi="Times New Roman" w:cs="Times New Roman"/>
            <w:noProof w:val="0"/>
            <w:sz w:val="24"/>
            <w:szCs w:val="24"/>
          </w:rPr>
          <w:t>The download Quarterly statement is not generating correctly from the website &amp; user is already entered in quarter in last month. So we can say such bugs as High Severity, this is bugs occurring while generating quarterly report. We have time to fix the bug as report is generated at the end of the quarter so priority to fix the bug is Low.</w:t>
        </w:r>
      </w:ins>
    </w:p>
    <w:p w:rsidR="00CD2781" w:rsidRPr="00CD2781" w:rsidRDefault="00CD2781" w:rsidP="00CD2781">
      <w:pPr>
        <w:numPr>
          <w:ilvl w:val="0"/>
          <w:numId w:val="5"/>
        </w:numPr>
        <w:spacing w:before="100" w:beforeAutospacing="1" w:after="100" w:afterAutospacing="1" w:line="240" w:lineRule="auto"/>
        <w:rPr>
          <w:ins w:id="76" w:author="Unknown"/>
          <w:rFonts w:ascii="Times New Roman" w:eastAsia="Times New Roman" w:hAnsi="Times New Roman" w:cs="Times New Roman"/>
          <w:noProof w:val="0"/>
          <w:sz w:val="24"/>
          <w:szCs w:val="24"/>
        </w:rPr>
      </w:pPr>
      <w:ins w:id="77" w:author="Unknown">
        <w:r w:rsidRPr="00CD2781">
          <w:rPr>
            <w:rFonts w:ascii="Times New Roman" w:eastAsia="Times New Roman" w:hAnsi="Times New Roman" w:cs="Times New Roman"/>
            <w:noProof w:val="0"/>
            <w:sz w:val="24"/>
            <w:szCs w:val="24"/>
          </w:rPr>
          <w:t>System is crashing in the one of the corner scenario, it is impacting major functionality of system so the Severity of the defect is high but as it is corner scenario so many of the user not seeing this page we can mark it as Low Priority by project manager since many other important bugs are likely to fix before doing high priority bugs because high priority bugs are can be visible to client or end user first.</w:t>
        </w:r>
      </w:ins>
    </w:p>
    <w:p w:rsidR="00CD2781" w:rsidRPr="00CD2781" w:rsidRDefault="00CD2781" w:rsidP="00CD2781">
      <w:pPr>
        <w:spacing w:before="100" w:beforeAutospacing="1" w:after="100" w:afterAutospacing="1" w:line="240" w:lineRule="auto"/>
        <w:outlineLvl w:val="4"/>
        <w:rPr>
          <w:ins w:id="78" w:author="Unknown"/>
          <w:rFonts w:ascii="Times New Roman" w:eastAsia="Times New Roman" w:hAnsi="Times New Roman" w:cs="Times New Roman"/>
          <w:b/>
          <w:bCs/>
          <w:noProof w:val="0"/>
          <w:sz w:val="20"/>
          <w:szCs w:val="20"/>
        </w:rPr>
      </w:pPr>
      <w:ins w:id="79" w:author="Unknown">
        <w:r w:rsidRPr="00CD2781">
          <w:rPr>
            <w:rFonts w:ascii="Times New Roman" w:eastAsia="Times New Roman" w:hAnsi="Times New Roman" w:cs="Times New Roman"/>
            <w:b/>
            <w:bCs/>
            <w:noProof w:val="0"/>
            <w:sz w:val="20"/>
            <w:szCs w:val="20"/>
          </w:rPr>
          <w:t>Low Priority &amp; Low Severity:</w:t>
        </w:r>
      </w:ins>
    </w:p>
    <w:p w:rsidR="00CD2781" w:rsidRPr="00CD2781" w:rsidRDefault="00CD2781" w:rsidP="00CD2781">
      <w:pPr>
        <w:numPr>
          <w:ilvl w:val="0"/>
          <w:numId w:val="6"/>
        </w:numPr>
        <w:spacing w:before="100" w:beforeAutospacing="1" w:after="100" w:afterAutospacing="1" w:line="240" w:lineRule="auto"/>
        <w:rPr>
          <w:ins w:id="80" w:author="Unknown"/>
          <w:rFonts w:ascii="Times New Roman" w:eastAsia="Times New Roman" w:hAnsi="Times New Roman" w:cs="Times New Roman"/>
          <w:noProof w:val="0"/>
          <w:sz w:val="24"/>
          <w:szCs w:val="24"/>
        </w:rPr>
      </w:pPr>
      <w:ins w:id="81" w:author="Unknown">
        <w:r w:rsidRPr="00CD2781">
          <w:rPr>
            <w:rFonts w:ascii="Times New Roman" w:eastAsia="Times New Roman" w:hAnsi="Times New Roman" w:cs="Times New Roman"/>
            <w:noProof w:val="0"/>
            <w:sz w:val="24"/>
            <w:szCs w:val="24"/>
          </w:rPr>
          <w:t>Spelling mistake in the confirmation error message like “You have registered success” instead of successfully, success is written.</w:t>
        </w:r>
      </w:ins>
    </w:p>
    <w:p w:rsidR="00CD2781" w:rsidRPr="00CD2781" w:rsidRDefault="00CD2781" w:rsidP="00CD2781">
      <w:pPr>
        <w:numPr>
          <w:ilvl w:val="0"/>
          <w:numId w:val="6"/>
        </w:numPr>
        <w:spacing w:before="100" w:beforeAutospacing="1" w:after="100" w:afterAutospacing="1" w:line="240" w:lineRule="auto"/>
        <w:rPr>
          <w:ins w:id="82" w:author="Unknown"/>
          <w:rFonts w:ascii="Times New Roman" w:eastAsia="Times New Roman" w:hAnsi="Times New Roman" w:cs="Times New Roman"/>
          <w:noProof w:val="0"/>
          <w:sz w:val="24"/>
          <w:szCs w:val="24"/>
        </w:rPr>
      </w:pPr>
      <w:ins w:id="83" w:author="Unknown">
        <w:r w:rsidRPr="00CD2781">
          <w:rPr>
            <w:rFonts w:ascii="Times New Roman" w:eastAsia="Times New Roman" w:hAnsi="Times New Roman" w:cs="Times New Roman"/>
            <w:noProof w:val="0"/>
            <w:sz w:val="24"/>
            <w:szCs w:val="24"/>
          </w:rPr>
          <w:t xml:space="preserve">Developer is missed remove cryptic debug information shortcut key which is used developer while developing he application, if you pressing the key combination LEFT_ALT+LEFT_CTRL+RIGHT_CTRL+RIGHT_ALT+F5+F10 for 1 </w:t>
        </w:r>
        <w:proofErr w:type="spellStart"/>
        <w:r w:rsidRPr="00CD2781">
          <w:rPr>
            <w:rFonts w:ascii="Times New Roman" w:eastAsia="Times New Roman" w:hAnsi="Times New Roman" w:cs="Times New Roman"/>
            <w:noProof w:val="0"/>
            <w:sz w:val="24"/>
            <w:szCs w:val="24"/>
          </w:rPr>
          <w:t>mins</w:t>
        </w:r>
        <w:proofErr w:type="spellEnd"/>
        <w:r w:rsidRPr="00CD2781">
          <w:rPr>
            <w:rFonts w:ascii="Times New Roman" w:eastAsia="Times New Roman" w:hAnsi="Times New Roman" w:cs="Times New Roman"/>
            <w:noProof w:val="0"/>
            <w:sz w:val="24"/>
            <w:szCs w:val="24"/>
          </w:rPr>
          <w:t xml:space="preserve"> (</w:t>
        </w:r>
        <w:r w:rsidRPr="00CD2781">
          <w:rPr>
            <w:rFonts w:ascii="Times New Roman" w:eastAsia="Times New Roman" w:hAnsi="Times New Roman" w:cs="Times New Roman"/>
            <w:i/>
            <w:iCs/>
            <w:noProof w:val="0"/>
            <w:sz w:val="24"/>
            <w:szCs w:val="24"/>
          </w:rPr>
          <w:t xml:space="preserve">funny </w:t>
        </w:r>
        <w:proofErr w:type="spellStart"/>
        <w:proofErr w:type="gramStart"/>
        <w:r w:rsidRPr="00CD2781">
          <w:rPr>
            <w:rFonts w:ascii="Times New Roman" w:eastAsia="Times New Roman" w:hAnsi="Times New Roman" w:cs="Times New Roman"/>
            <w:i/>
            <w:iCs/>
            <w:noProof w:val="0"/>
            <w:sz w:val="24"/>
            <w:szCs w:val="24"/>
          </w:rPr>
          <w:t>na</w:t>
        </w:r>
        <w:proofErr w:type="spellEnd"/>
        <w:proofErr w:type="gramEnd"/>
        <w:r w:rsidRPr="00CD2781">
          <w:rPr>
            <w:rFonts w:ascii="Times New Roman" w:eastAsia="Times New Roman" w:hAnsi="Times New Roman" w:cs="Times New Roman"/>
            <w:noProof w:val="0"/>
            <w:sz w:val="24"/>
            <w:szCs w:val="24"/>
          </w:rPr>
          <w:t>).</w:t>
        </w:r>
      </w:ins>
    </w:p>
    <w:p w:rsidR="00CD2781" w:rsidRPr="00CD2781" w:rsidRDefault="00CD2781" w:rsidP="00CD2781">
      <w:pPr>
        <w:spacing w:before="100" w:beforeAutospacing="1" w:after="100" w:afterAutospacing="1" w:line="240" w:lineRule="auto"/>
        <w:rPr>
          <w:ins w:id="84" w:author="Unknown"/>
          <w:rFonts w:ascii="Times New Roman" w:eastAsia="Times New Roman" w:hAnsi="Times New Roman" w:cs="Times New Roman"/>
          <w:noProof w:val="0"/>
          <w:sz w:val="24"/>
          <w:szCs w:val="24"/>
        </w:rPr>
      </w:pPr>
      <w:ins w:id="85" w:author="Unknown">
        <w:r w:rsidRPr="00CD2781">
          <w:rPr>
            <w:rFonts w:ascii="Times New Roman" w:eastAsia="Times New Roman" w:hAnsi="Times New Roman" w:cs="Times New Roman"/>
            <w:noProof w:val="0"/>
            <w:sz w:val="24"/>
            <w:szCs w:val="24"/>
          </w:rPr>
          <w:t>It is where rare scenario where user can hold the key for such long period of time so bug should be marked as low priority.</w:t>
        </w:r>
      </w:ins>
    </w:p>
    <w:p w:rsidR="00CD2781" w:rsidRPr="00CD2781" w:rsidRDefault="00CD2781" w:rsidP="00CD2781">
      <w:pPr>
        <w:spacing w:before="100" w:beforeAutospacing="1" w:after="100" w:afterAutospacing="1" w:line="240" w:lineRule="auto"/>
        <w:rPr>
          <w:ins w:id="86" w:author="Unknown"/>
          <w:rFonts w:ascii="Times New Roman" w:eastAsia="Times New Roman" w:hAnsi="Times New Roman" w:cs="Times New Roman"/>
          <w:noProof w:val="0"/>
          <w:sz w:val="24"/>
          <w:szCs w:val="24"/>
        </w:rPr>
      </w:pPr>
      <w:ins w:id="87" w:author="Unknown">
        <w:r w:rsidRPr="00CD2781">
          <w:rPr>
            <w:rFonts w:ascii="Times New Roman" w:eastAsia="Times New Roman" w:hAnsi="Times New Roman" w:cs="Times New Roman"/>
            <w:b/>
            <w:bCs/>
            <w:noProof w:val="0"/>
            <w:sz w:val="24"/>
            <w:szCs w:val="24"/>
          </w:rPr>
          <w:t>2)  Priority</w:t>
        </w:r>
        <w:r w:rsidRPr="00CD2781">
          <w:rPr>
            <w:rFonts w:ascii="Times New Roman" w:eastAsia="Times New Roman" w:hAnsi="Times New Roman" w:cs="Times New Roman"/>
            <w:noProof w:val="0"/>
            <w:sz w:val="24"/>
            <w:szCs w:val="24"/>
          </w:rPr>
          <w:t>:</w:t>
        </w:r>
      </w:ins>
    </w:p>
    <w:p w:rsidR="00CD2781" w:rsidRPr="00CD2781" w:rsidRDefault="00CD2781" w:rsidP="00CD2781">
      <w:pPr>
        <w:spacing w:before="100" w:beforeAutospacing="1" w:after="100" w:afterAutospacing="1" w:line="240" w:lineRule="auto"/>
        <w:rPr>
          <w:ins w:id="88" w:author="Unknown"/>
          <w:rFonts w:ascii="Times New Roman" w:eastAsia="Times New Roman" w:hAnsi="Times New Roman" w:cs="Times New Roman"/>
          <w:noProof w:val="0"/>
          <w:sz w:val="24"/>
          <w:szCs w:val="24"/>
        </w:rPr>
      </w:pPr>
      <w:ins w:id="89" w:author="Unknown">
        <w:r w:rsidRPr="00CD2781">
          <w:rPr>
            <w:rFonts w:ascii="Times New Roman" w:eastAsia="Times New Roman" w:hAnsi="Times New Roman" w:cs="Times New Roman"/>
            <w:noProof w:val="0"/>
            <w:sz w:val="24"/>
            <w:szCs w:val="24"/>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rsidRPr="00CD2781">
          <w:rPr>
            <w:rFonts w:ascii="Times New Roman" w:eastAsia="Times New Roman" w:hAnsi="Times New Roman" w:cs="Times New Roman"/>
            <w:b/>
            <w:bCs/>
            <w:noProof w:val="0"/>
            <w:sz w:val="24"/>
            <w:szCs w:val="24"/>
          </w:rPr>
          <w:t xml:space="preserve"> For example: </w:t>
        </w:r>
        <w:r w:rsidRPr="00CD2781">
          <w:rPr>
            <w:rFonts w:ascii="Times New Roman" w:eastAsia="Times New Roman" w:hAnsi="Times New Roman" w:cs="Times New Roman"/>
            <w:noProof w:val="0"/>
            <w:sz w:val="24"/>
            <w:szCs w:val="24"/>
          </w:rPr>
          <w:t>If the company name is misspelled in the home page of the website, then the priority is high and severity is low to fix it.</w:t>
        </w:r>
      </w:ins>
    </w:p>
    <w:p w:rsidR="00D25F0B" w:rsidRPr="00D25F0B" w:rsidRDefault="001507B0" w:rsidP="00D25F0B">
      <w:pPr>
        <w:spacing w:before="100" w:beforeAutospacing="1" w:after="100" w:afterAutospacing="1" w:line="240" w:lineRule="auto"/>
        <w:outlineLvl w:val="0"/>
        <w:rPr>
          <w:ins w:id="90" w:author="Unknown"/>
          <w:rFonts w:ascii="Times New Roman" w:eastAsia="Times New Roman" w:hAnsi="Times New Roman" w:cs="Times New Roman"/>
          <w:b/>
          <w:bCs/>
          <w:noProof w:val="0"/>
          <w:kern w:val="36"/>
          <w:sz w:val="48"/>
          <w:szCs w:val="48"/>
        </w:rPr>
      </w:pPr>
      <w:ins w:id="91" w:author="Unknown">
        <w:r w:rsidRPr="00D25F0B">
          <w:rPr>
            <w:rFonts w:ascii="Times New Roman" w:eastAsia="Times New Roman" w:hAnsi="Times New Roman" w:cs="Times New Roman"/>
            <w:b/>
            <w:bCs/>
            <w:noProof w:val="0"/>
            <w:kern w:val="36"/>
            <w:sz w:val="48"/>
            <w:szCs w:val="48"/>
          </w:rPr>
          <w:fldChar w:fldCharType="begin"/>
        </w:r>
        <w:r w:rsidR="00D25F0B" w:rsidRPr="00D25F0B">
          <w:rPr>
            <w:rFonts w:ascii="Times New Roman" w:eastAsia="Times New Roman" w:hAnsi="Times New Roman" w:cs="Times New Roman"/>
            <w:b/>
            <w:bCs/>
            <w:noProof w:val="0"/>
            <w:kern w:val="36"/>
            <w:sz w:val="48"/>
            <w:szCs w:val="48"/>
          </w:rPr>
          <w:instrText xml:space="preserve"> HYPERLINK "http://bugfinding.blogspot.com/2013/09/defect-severity-and-defect-priority.html" </w:instrText>
        </w:r>
        <w:r w:rsidRPr="00D25F0B">
          <w:rPr>
            <w:rFonts w:ascii="Times New Roman" w:eastAsia="Times New Roman" w:hAnsi="Times New Roman" w:cs="Times New Roman"/>
            <w:b/>
            <w:bCs/>
            <w:noProof w:val="0"/>
            <w:kern w:val="36"/>
            <w:sz w:val="48"/>
            <w:szCs w:val="48"/>
          </w:rPr>
          <w:fldChar w:fldCharType="separate"/>
        </w:r>
        <w:r w:rsidR="00D25F0B" w:rsidRPr="00D25F0B">
          <w:rPr>
            <w:rFonts w:ascii="Times New Roman" w:eastAsia="Times New Roman" w:hAnsi="Times New Roman" w:cs="Times New Roman"/>
            <w:b/>
            <w:bCs/>
            <w:noProof w:val="0"/>
            <w:color w:val="0000FF"/>
            <w:kern w:val="36"/>
            <w:sz w:val="48"/>
            <w:szCs w:val="48"/>
            <w:u w:val="single"/>
          </w:rPr>
          <w:t>Defect Severity and Defect Priority with examples</w:t>
        </w:r>
        <w:r w:rsidRPr="00D25F0B">
          <w:rPr>
            <w:rFonts w:ascii="Times New Roman" w:eastAsia="Times New Roman" w:hAnsi="Times New Roman" w:cs="Times New Roman"/>
            <w:b/>
            <w:bCs/>
            <w:noProof w:val="0"/>
            <w:kern w:val="36"/>
            <w:sz w:val="48"/>
            <w:szCs w:val="48"/>
          </w:rPr>
          <w:fldChar w:fldCharType="end"/>
        </w:r>
        <w:r w:rsidR="00D25F0B" w:rsidRPr="00D25F0B">
          <w:rPr>
            <w:rFonts w:ascii="Times New Roman" w:eastAsia="Times New Roman" w:hAnsi="Times New Roman" w:cs="Times New Roman"/>
            <w:b/>
            <w:bCs/>
            <w:noProof w:val="0"/>
            <w:kern w:val="36"/>
            <w:sz w:val="48"/>
            <w:szCs w:val="48"/>
          </w:rPr>
          <w:t xml:space="preserve"> </w:t>
        </w:r>
      </w:ins>
    </w:p>
    <w:p w:rsidR="00D25F0B" w:rsidRPr="00D25F0B" w:rsidRDefault="00D25F0B" w:rsidP="00D25F0B">
      <w:pPr>
        <w:spacing w:after="240" w:line="240" w:lineRule="auto"/>
        <w:rPr>
          <w:ins w:id="92" w:author="Unknown"/>
          <w:rFonts w:ascii="Times New Roman" w:eastAsia="Times New Roman" w:hAnsi="Times New Roman" w:cs="Times New Roman"/>
          <w:noProof w:val="0"/>
          <w:sz w:val="24"/>
          <w:szCs w:val="24"/>
        </w:rPr>
      </w:pPr>
    </w:p>
    <w:p w:rsidR="00D25F0B" w:rsidRPr="00D25F0B" w:rsidRDefault="00D25F0B" w:rsidP="00D25F0B">
      <w:pPr>
        <w:spacing w:after="0" w:line="240" w:lineRule="auto"/>
        <w:rPr>
          <w:ins w:id="93" w:author="Unknown"/>
          <w:rFonts w:ascii="Times New Roman" w:eastAsia="Times New Roman" w:hAnsi="Times New Roman" w:cs="Times New Roman"/>
          <w:noProof w:val="0"/>
          <w:sz w:val="24"/>
          <w:szCs w:val="24"/>
        </w:rPr>
      </w:pPr>
      <w:ins w:id="94" w:author="Unknown">
        <w:r w:rsidRPr="00D25F0B">
          <w:rPr>
            <w:rFonts w:eastAsia="Times New Roman" w:cstheme="minorHAnsi"/>
            <w:b/>
            <w:noProof w:val="0"/>
            <w:sz w:val="24"/>
            <w:szCs w:val="24"/>
          </w:rPr>
          <w:t>Defect Severity</w:t>
        </w:r>
      </w:ins>
    </w:p>
    <w:p w:rsidR="00D25F0B" w:rsidRPr="00D25F0B" w:rsidRDefault="00D25F0B" w:rsidP="00D25F0B">
      <w:pPr>
        <w:spacing w:after="0" w:line="240" w:lineRule="auto"/>
        <w:rPr>
          <w:ins w:id="95" w:author="Unknown"/>
          <w:rFonts w:ascii="Times New Roman" w:eastAsia="Times New Roman" w:hAnsi="Times New Roman" w:cs="Times New Roman"/>
          <w:noProof w:val="0"/>
          <w:sz w:val="24"/>
          <w:szCs w:val="24"/>
        </w:rPr>
      </w:pPr>
      <w:ins w:id="96" w:author="Unknown">
        <w:r w:rsidRPr="00D25F0B">
          <w:rPr>
            <w:rFonts w:eastAsia="Times New Roman" w:cstheme="minorHAnsi"/>
            <w:noProof w:val="0"/>
            <w:sz w:val="24"/>
            <w:szCs w:val="24"/>
          </w:rPr>
          <w:t xml:space="preserve">Defect Severity signifies </w:t>
        </w:r>
        <w:r w:rsidRPr="004C643F">
          <w:rPr>
            <w:rFonts w:eastAsia="Times New Roman" w:cstheme="minorHAnsi"/>
            <w:b/>
            <w:bCs/>
            <w:noProof w:val="0"/>
            <w:sz w:val="24"/>
            <w:szCs w:val="24"/>
          </w:rPr>
          <w:t xml:space="preserve">degree of impact the defect has on the development or operation of a component application </w:t>
        </w:r>
        <w:r w:rsidRPr="00D25F0B">
          <w:rPr>
            <w:rFonts w:eastAsia="Times New Roman" w:cstheme="minorHAnsi"/>
            <w:noProof w:val="0"/>
            <w:sz w:val="24"/>
            <w:szCs w:val="24"/>
          </w:rPr>
          <w:t xml:space="preserve">being tested. It is the extent to which the </w:t>
        </w:r>
        <w:r w:rsidR="001507B0" w:rsidRPr="00D25F0B">
          <w:rPr>
            <w:rFonts w:eastAsia="Times New Roman" w:cstheme="minorHAnsi"/>
            <w:noProof w:val="0"/>
            <w:sz w:val="24"/>
            <w:szCs w:val="24"/>
          </w:rPr>
          <w:fldChar w:fldCharType="begin"/>
        </w:r>
        <w:r w:rsidRPr="00D25F0B">
          <w:rPr>
            <w:rFonts w:eastAsia="Times New Roman" w:cstheme="minorHAnsi"/>
            <w:noProof w:val="0"/>
            <w:sz w:val="24"/>
            <w:szCs w:val="24"/>
          </w:rPr>
          <w:instrText xml:space="preserve"> HYPERLINK "http://istqbexamcertification.com/what-is-defect-or-bugs-or-faults-in-software-testing/" \o "what is a defect" </w:instrText>
        </w:r>
        <w:r w:rsidR="001507B0" w:rsidRPr="00D25F0B">
          <w:rPr>
            <w:rFonts w:eastAsia="Times New Roman" w:cstheme="minorHAnsi"/>
            <w:noProof w:val="0"/>
            <w:sz w:val="24"/>
            <w:szCs w:val="24"/>
          </w:rPr>
          <w:fldChar w:fldCharType="separate"/>
        </w:r>
        <w:r w:rsidRPr="00D25F0B">
          <w:rPr>
            <w:rFonts w:eastAsia="Times New Roman" w:cstheme="minorHAnsi"/>
            <w:noProof w:val="0"/>
            <w:color w:val="0000FF"/>
            <w:sz w:val="24"/>
            <w:szCs w:val="24"/>
            <w:u w:val="single"/>
          </w:rPr>
          <w:t>defect</w:t>
        </w:r>
        <w:r w:rsidR="001507B0" w:rsidRPr="00D25F0B">
          <w:rPr>
            <w:rFonts w:eastAsia="Times New Roman" w:cstheme="minorHAnsi"/>
            <w:noProof w:val="0"/>
            <w:sz w:val="24"/>
            <w:szCs w:val="24"/>
          </w:rPr>
          <w:fldChar w:fldCharType="end"/>
        </w:r>
        <w:r w:rsidRPr="00D25F0B">
          <w:rPr>
            <w:rFonts w:eastAsia="Times New Roman" w:cstheme="minorHAnsi"/>
            <w:noProof w:val="0"/>
            <w:sz w:val="24"/>
            <w:szCs w:val="24"/>
          </w:rPr>
          <w:t xml:space="preserve"> can affect the </w:t>
        </w:r>
        <w:r w:rsidRPr="00D25F0B">
          <w:rPr>
            <w:rFonts w:eastAsia="Times New Roman" w:cstheme="minorHAnsi"/>
            <w:noProof w:val="0"/>
            <w:sz w:val="24"/>
            <w:szCs w:val="24"/>
          </w:rPr>
          <w:lastRenderedPageBreak/>
          <w:t>software. The severity type is defined by the Software Tester based on the written test cases and functionality.</w:t>
        </w:r>
      </w:ins>
    </w:p>
    <w:p w:rsidR="00D25F0B" w:rsidRPr="00D25F0B" w:rsidRDefault="00D25F0B" w:rsidP="00D25F0B">
      <w:pPr>
        <w:tabs>
          <w:tab w:val="left" w:pos="7219"/>
        </w:tabs>
        <w:spacing w:after="0" w:line="240" w:lineRule="auto"/>
        <w:rPr>
          <w:ins w:id="97" w:author="Unknown"/>
          <w:rFonts w:ascii="Times New Roman" w:eastAsia="Times New Roman" w:hAnsi="Times New Roman" w:cs="Times New Roman"/>
          <w:noProof w:val="0"/>
          <w:sz w:val="24"/>
          <w:szCs w:val="24"/>
        </w:rPr>
      </w:pPr>
      <w:ins w:id="98" w:author="Unknown">
        <w:r w:rsidRPr="00D25F0B">
          <w:rPr>
            <w:rFonts w:eastAsia="Times New Roman" w:cstheme="minorHAnsi"/>
            <w:noProof w:val="0"/>
            <w:sz w:val="24"/>
            <w:szCs w:val="24"/>
          </w:rPr>
          <w:t>Defect Severity may range from Low to Critical</w:t>
        </w:r>
      </w:ins>
    </w:p>
    <w:p w:rsidR="00D25F0B" w:rsidRPr="00D25F0B" w:rsidRDefault="00D25F0B" w:rsidP="00D25F0B">
      <w:pPr>
        <w:spacing w:after="0" w:line="240" w:lineRule="auto"/>
        <w:rPr>
          <w:ins w:id="99" w:author="Unknown"/>
          <w:rFonts w:ascii="Times New Roman" w:eastAsia="Times New Roman" w:hAnsi="Times New Roman" w:cs="Times New Roman"/>
          <w:noProof w:val="0"/>
          <w:sz w:val="24"/>
          <w:szCs w:val="24"/>
        </w:rPr>
      </w:pPr>
    </w:p>
    <w:p w:rsidR="00D25F0B" w:rsidRPr="00D25F0B" w:rsidRDefault="00D25F0B" w:rsidP="00D25F0B">
      <w:pPr>
        <w:spacing w:after="0" w:line="240" w:lineRule="auto"/>
        <w:rPr>
          <w:ins w:id="100" w:author="Unknown"/>
          <w:rFonts w:ascii="Times New Roman" w:eastAsia="Times New Roman" w:hAnsi="Times New Roman" w:cs="Times New Roman"/>
          <w:noProof w:val="0"/>
          <w:sz w:val="24"/>
          <w:szCs w:val="24"/>
        </w:rPr>
      </w:pPr>
      <w:ins w:id="101" w:author="Unknown">
        <w:r w:rsidRPr="00D25F0B">
          <w:rPr>
            <w:rFonts w:eastAsia="Times New Roman" w:cstheme="minorHAnsi"/>
            <w:b/>
            <w:noProof w:val="0"/>
            <w:sz w:val="24"/>
            <w:szCs w:val="24"/>
          </w:rPr>
          <w:t>Defect Priority</w:t>
        </w:r>
      </w:ins>
    </w:p>
    <w:p w:rsidR="00D25F0B" w:rsidRPr="00D25F0B" w:rsidRDefault="00D25F0B" w:rsidP="00D25F0B">
      <w:pPr>
        <w:spacing w:after="0" w:line="240" w:lineRule="auto"/>
        <w:rPr>
          <w:ins w:id="102" w:author="Unknown"/>
          <w:rFonts w:ascii="Times New Roman" w:eastAsia="Times New Roman" w:hAnsi="Times New Roman" w:cs="Times New Roman"/>
          <w:noProof w:val="0"/>
          <w:sz w:val="24"/>
          <w:szCs w:val="24"/>
        </w:rPr>
      </w:pPr>
      <w:ins w:id="103" w:author="Unknown">
        <w:r w:rsidRPr="00D25F0B">
          <w:rPr>
            <w:rFonts w:eastAsia="Times New Roman" w:cstheme="minorHAnsi"/>
            <w:noProof w:val="0"/>
            <w:sz w:val="24"/>
            <w:szCs w:val="24"/>
          </w:rPr>
          <w:t xml:space="preserve">Defect priority signifies the </w:t>
        </w:r>
        <w:r w:rsidRPr="00E323EA">
          <w:rPr>
            <w:rFonts w:eastAsia="Times New Roman" w:cstheme="minorHAnsi"/>
            <w:b/>
            <w:bCs/>
            <w:noProof w:val="0"/>
            <w:sz w:val="24"/>
            <w:szCs w:val="24"/>
          </w:rPr>
          <w:t>level of urgency of fixing the bug</w:t>
        </w:r>
        <w:r w:rsidRPr="00D25F0B">
          <w:rPr>
            <w:rFonts w:eastAsia="Times New Roman" w:cstheme="minorHAnsi"/>
            <w:noProof w:val="0"/>
            <w:sz w:val="24"/>
            <w:szCs w:val="24"/>
          </w:rPr>
          <w:t xml:space="preserve">. In other words Priority means how fast/ how soon it has to be fixed. Though priority may be initially set by the Software Tester, it is usually finalized by the Project/Product Manager. </w:t>
        </w:r>
      </w:ins>
    </w:p>
    <w:p w:rsidR="00D25F0B" w:rsidRPr="00D25F0B" w:rsidRDefault="00D25F0B" w:rsidP="00D25F0B">
      <w:pPr>
        <w:spacing w:after="0" w:line="240" w:lineRule="auto"/>
        <w:rPr>
          <w:ins w:id="104" w:author="Unknown"/>
          <w:rFonts w:ascii="Times New Roman" w:eastAsia="Times New Roman" w:hAnsi="Times New Roman" w:cs="Times New Roman"/>
          <w:noProof w:val="0"/>
          <w:sz w:val="24"/>
          <w:szCs w:val="24"/>
        </w:rPr>
      </w:pPr>
    </w:p>
    <w:p w:rsidR="00D25F0B" w:rsidRPr="00D25F0B" w:rsidRDefault="00D25F0B" w:rsidP="00D25F0B">
      <w:pPr>
        <w:spacing w:after="0" w:line="240" w:lineRule="auto"/>
        <w:rPr>
          <w:ins w:id="105" w:author="Unknown"/>
          <w:rFonts w:ascii="Times New Roman" w:eastAsia="Times New Roman" w:hAnsi="Times New Roman" w:cs="Times New Roman"/>
          <w:noProof w:val="0"/>
          <w:sz w:val="24"/>
          <w:szCs w:val="24"/>
        </w:rPr>
      </w:pPr>
      <w:ins w:id="106" w:author="Unknown">
        <w:r w:rsidRPr="00D25F0B">
          <w:rPr>
            <w:rFonts w:eastAsia="Times New Roman" w:cstheme="minorHAnsi"/>
            <w:noProof w:val="0"/>
            <w:sz w:val="24"/>
            <w:szCs w:val="24"/>
          </w:rPr>
          <w:t>Defect Priority may range from Low to Urgent</w:t>
        </w:r>
      </w:ins>
    </w:p>
    <w:p w:rsidR="00D25F0B" w:rsidRPr="00D25F0B" w:rsidRDefault="00D25F0B" w:rsidP="001013D0">
      <w:pPr>
        <w:numPr>
          <w:ilvl w:val="0"/>
          <w:numId w:val="8"/>
        </w:numPr>
        <w:spacing w:before="100" w:beforeAutospacing="1" w:after="100" w:afterAutospacing="1" w:line="240" w:lineRule="auto"/>
        <w:rPr>
          <w:ins w:id="107" w:author="Unknown"/>
          <w:rFonts w:ascii="Times New Roman" w:eastAsia="Times New Roman" w:hAnsi="Times New Roman" w:cs="Times New Roman"/>
          <w:noProof w:val="0"/>
          <w:sz w:val="24"/>
          <w:szCs w:val="24"/>
        </w:rPr>
      </w:pPr>
      <w:ins w:id="108" w:author="Unknown">
        <w:r w:rsidRPr="00D25F0B">
          <w:rPr>
            <w:rFonts w:eastAsia="Times New Roman" w:cstheme="minorHAnsi"/>
            <w:b/>
            <w:bCs/>
            <w:noProof w:val="0"/>
            <w:sz w:val="24"/>
            <w:szCs w:val="24"/>
          </w:rPr>
          <w:t>Urgent</w:t>
        </w:r>
        <w:r w:rsidRPr="00D25F0B">
          <w:rPr>
            <w:rFonts w:eastAsia="Times New Roman" w:cstheme="minorHAnsi"/>
            <w:noProof w:val="0"/>
            <w:sz w:val="24"/>
            <w:szCs w:val="24"/>
          </w:rPr>
          <w:t>: Must to be fixed before any other high, medium or low defect should be fixed. Must be fixed in the next build.</w:t>
        </w:r>
      </w:ins>
    </w:p>
    <w:p w:rsidR="00D25F0B" w:rsidRPr="00D25F0B" w:rsidRDefault="00D25F0B" w:rsidP="001013D0">
      <w:pPr>
        <w:numPr>
          <w:ilvl w:val="0"/>
          <w:numId w:val="8"/>
        </w:numPr>
        <w:spacing w:before="100" w:beforeAutospacing="1" w:after="100" w:afterAutospacing="1" w:line="240" w:lineRule="auto"/>
        <w:rPr>
          <w:ins w:id="109" w:author="Unknown"/>
          <w:rFonts w:ascii="Times New Roman" w:eastAsia="Times New Roman" w:hAnsi="Times New Roman" w:cs="Times New Roman"/>
          <w:noProof w:val="0"/>
          <w:sz w:val="24"/>
          <w:szCs w:val="24"/>
        </w:rPr>
      </w:pPr>
      <w:ins w:id="110" w:author="Unknown">
        <w:r w:rsidRPr="00D25F0B">
          <w:rPr>
            <w:rFonts w:eastAsia="Times New Roman" w:cstheme="minorHAnsi"/>
            <w:b/>
            <w:bCs/>
            <w:noProof w:val="0"/>
            <w:sz w:val="24"/>
            <w:szCs w:val="24"/>
          </w:rPr>
          <w:t>High</w:t>
        </w:r>
        <w:r w:rsidRPr="00D25F0B">
          <w:rPr>
            <w:rFonts w:eastAsia="Times New Roman" w:cstheme="minorHAnsi"/>
            <w:noProof w:val="0"/>
            <w:sz w:val="24"/>
            <w:szCs w:val="24"/>
          </w:rPr>
          <w:t>: Must be fixed in any of the upcoming builds but should be included in the release.</w:t>
        </w:r>
      </w:ins>
    </w:p>
    <w:p w:rsidR="00D25F0B" w:rsidRPr="00D25F0B" w:rsidRDefault="00D25F0B" w:rsidP="001013D0">
      <w:pPr>
        <w:numPr>
          <w:ilvl w:val="0"/>
          <w:numId w:val="8"/>
        </w:numPr>
        <w:spacing w:before="100" w:beforeAutospacing="1" w:after="100" w:afterAutospacing="1" w:line="240" w:lineRule="auto"/>
        <w:rPr>
          <w:ins w:id="111" w:author="Unknown"/>
          <w:rFonts w:ascii="Times New Roman" w:eastAsia="Times New Roman" w:hAnsi="Times New Roman" w:cs="Times New Roman"/>
          <w:noProof w:val="0"/>
          <w:sz w:val="24"/>
          <w:szCs w:val="24"/>
        </w:rPr>
      </w:pPr>
      <w:ins w:id="112" w:author="Unknown">
        <w:r w:rsidRPr="00D25F0B">
          <w:rPr>
            <w:rFonts w:eastAsia="Times New Roman" w:cstheme="minorHAnsi"/>
            <w:b/>
            <w:bCs/>
            <w:noProof w:val="0"/>
            <w:sz w:val="24"/>
            <w:szCs w:val="24"/>
          </w:rPr>
          <w:t>Medium</w:t>
        </w:r>
        <w:r w:rsidRPr="00D25F0B">
          <w:rPr>
            <w:rFonts w:eastAsia="Times New Roman" w:cstheme="minorHAnsi"/>
            <w:noProof w:val="0"/>
            <w:sz w:val="24"/>
            <w:szCs w:val="24"/>
          </w:rPr>
          <w:t>: should take precedence over low priority defects and may be fixed after the release / in the next release.</w:t>
        </w:r>
      </w:ins>
    </w:p>
    <w:p w:rsidR="00D25F0B" w:rsidRPr="00D25F0B" w:rsidRDefault="00D25F0B" w:rsidP="001013D0">
      <w:pPr>
        <w:numPr>
          <w:ilvl w:val="0"/>
          <w:numId w:val="8"/>
        </w:numPr>
        <w:spacing w:before="100" w:beforeAutospacing="1" w:after="100" w:afterAutospacing="1" w:line="240" w:lineRule="auto"/>
        <w:rPr>
          <w:ins w:id="113" w:author="Unknown"/>
          <w:rFonts w:ascii="Times New Roman" w:eastAsia="Times New Roman" w:hAnsi="Times New Roman" w:cs="Times New Roman"/>
          <w:noProof w:val="0"/>
          <w:sz w:val="24"/>
          <w:szCs w:val="24"/>
        </w:rPr>
      </w:pPr>
      <w:ins w:id="114" w:author="Unknown">
        <w:r w:rsidRPr="00D25F0B">
          <w:rPr>
            <w:rFonts w:eastAsia="Times New Roman" w:cstheme="minorHAnsi"/>
            <w:b/>
            <w:bCs/>
            <w:noProof w:val="0"/>
            <w:sz w:val="24"/>
            <w:szCs w:val="24"/>
          </w:rPr>
          <w:t>Low</w:t>
        </w:r>
        <w:r w:rsidRPr="00D25F0B">
          <w:rPr>
            <w:rFonts w:eastAsia="Times New Roman" w:cstheme="minorHAnsi"/>
            <w:noProof w:val="0"/>
            <w:sz w:val="24"/>
            <w:szCs w:val="24"/>
          </w:rPr>
          <w:t>: Fixing can be deferred until all other priority defects are fixed. It may or may not be fixed at all.</w:t>
        </w:r>
      </w:ins>
    </w:p>
    <w:p w:rsidR="00D25F0B" w:rsidRPr="00D25F0B" w:rsidRDefault="00D25F0B" w:rsidP="00D25F0B">
      <w:pPr>
        <w:spacing w:after="0" w:line="240" w:lineRule="auto"/>
        <w:rPr>
          <w:ins w:id="115" w:author="Unknown"/>
          <w:rFonts w:ascii="Times New Roman" w:eastAsia="Times New Roman" w:hAnsi="Times New Roman" w:cs="Times New Roman"/>
          <w:noProof w:val="0"/>
          <w:sz w:val="24"/>
          <w:szCs w:val="24"/>
        </w:rPr>
      </w:pPr>
      <w:ins w:id="116" w:author="Unknown">
        <w:r w:rsidRPr="00D25F0B">
          <w:rPr>
            <w:rFonts w:eastAsia="Times New Roman" w:cstheme="minorHAnsi"/>
            <w:b/>
            <w:bCs/>
            <w:noProof w:val="0"/>
            <w:sz w:val="24"/>
            <w:szCs w:val="24"/>
          </w:rPr>
          <w:t>Differences between Defect Severity and Defect Priority</w:t>
        </w:r>
        <w:r w:rsidRPr="00D25F0B">
          <w:rPr>
            <w:rFonts w:ascii="Times New Roman" w:eastAsia="Times New Roman" w:hAnsi="Times New Roman" w:cs="Times New Roman"/>
            <w:noProof w:val="0"/>
            <w:sz w:val="24"/>
            <w:szCs w:val="24"/>
          </w:rPr>
          <w:t xml:space="preserve"> </w:t>
        </w:r>
      </w:ins>
    </w:p>
    <w:p w:rsidR="00D25F0B" w:rsidRPr="00D25F0B" w:rsidRDefault="00D25F0B" w:rsidP="00D25F0B">
      <w:pPr>
        <w:spacing w:after="0" w:line="240" w:lineRule="auto"/>
        <w:rPr>
          <w:ins w:id="117" w:author="Unknown"/>
          <w:rFonts w:ascii="Times New Roman" w:eastAsia="Times New Roman" w:hAnsi="Times New Roman" w:cs="Times New Roman"/>
          <w:noProof w:val="0"/>
          <w:sz w:val="24"/>
          <w:szCs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88"/>
        <w:gridCol w:w="4788"/>
      </w:tblGrid>
      <w:tr w:rsidR="00D25F0B" w:rsidRPr="00D25F0B" w:rsidTr="00D25F0B">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jc w:val="center"/>
              <w:rPr>
                <w:rFonts w:ascii="Times New Roman" w:eastAsia="Times New Roman" w:hAnsi="Times New Roman" w:cs="Times New Roman"/>
                <w:noProof w:val="0"/>
                <w:sz w:val="24"/>
                <w:szCs w:val="24"/>
              </w:rPr>
            </w:pPr>
            <w:r w:rsidRPr="00D25F0B">
              <w:rPr>
                <w:rFonts w:eastAsia="Times New Roman" w:cstheme="minorHAnsi"/>
                <w:b/>
                <w:noProof w:val="0"/>
                <w:sz w:val="24"/>
                <w:szCs w:val="24"/>
              </w:rPr>
              <w:t>Severity</w:t>
            </w:r>
          </w:p>
        </w:tc>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jc w:val="center"/>
              <w:rPr>
                <w:rFonts w:ascii="Times New Roman" w:eastAsia="Times New Roman" w:hAnsi="Times New Roman" w:cs="Times New Roman"/>
                <w:noProof w:val="0"/>
                <w:sz w:val="24"/>
                <w:szCs w:val="24"/>
              </w:rPr>
            </w:pPr>
            <w:r w:rsidRPr="00D25F0B">
              <w:rPr>
                <w:rFonts w:eastAsia="Times New Roman" w:cstheme="minorHAnsi"/>
                <w:b/>
                <w:noProof w:val="0"/>
                <w:sz w:val="24"/>
                <w:szCs w:val="24"/>
              </w:rPr>
              <w:t>Priority</w:t>
            </w:r>
          </w:p>
        </w:tc>
      </w:tr>
      <w:tr w:rsidR="00D25F0B" w:rsidRPr="00D25F0B" w:rsidTr="00D25F0B">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r w:rsidRPr="00D25F0B">
              <w:rPr>
                <w:rFonts w:eastAsia="Times New Roman" w:cstheme="minorHAnsi"/>
                <w:noProof w:val="0"/>
                <w:sz w:val="24"/>
                <w:szCs w:val="24"/>
              </w:rPr>
              <w:t>Severity is associated with standards/functionality.</w:t>
            </w:r>
          </w:p>
        </w:tc>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r w:rsidRPr="00D25F0B">
              <w:rPr>
                <w:rFonts w:eastAsia="Times New Roman" w:cstheme="minorHAnsi"/>
                <w:noProof w:val="0"/>
                <w:sz w:val="24"/>
                <w:szCs w:val="24"/>
              </w:rPr>
              <w:t>Priority is associated with scheduling.</w:t>
            </w:r>
          </w:p>
        </w:tc>
      </w:tr>
      <w:tr w:rsidR="00D25F0B" w:rsidRPr="00D25F0B" w:rsidTr="00D25F0B">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r w:rsidRPr="00D25F0B">
              <w:rPr>
                <w:rFonts w:eastAsia="Times New Roman" w:cstheme="minorHAnsi"/>
                <w:noProof w:val="0"/>
                <w:color w:val="000000"/>
                <w:sz w:val="24"/>
                <w:szCs w:val="24"/>
              </w:rPr>
              <w:t>Severity refers to the seriousness of the bug on the functionality of the product. Higher effect on the functionality will lead to assignment of higher severity to the bug.</w:t>
            </w:r>
          </w:p>
        </w:tc>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r w:rsidRPr="00D25F0B">
              <w:rPr>
                <w:rFonts w:eastAsia="Times New Roman" w:cstheme="minorHAnsi"/>
                <w:noProof w:val="0"/>
                <w:color w:val="000000"/>
                <w:sz w:val="24"/>
                <w:szCs w:val="24"/>
              </w:rPr>
              <w:t>Priority refers to how soon the bug should be fixed.</w:t>
            </w:r>
          </w:p>
        </w:tc>
      </w:tr>
      <w:tr w:rsidR="00D25F0B" w:rsidRPr="00D25F0B" w:rsidTr="00D25F0B">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r w:rsidRPr="00D25F0B">
              <w:rPr>
                <w:rFonts w:eastAsia="Times New Roman" w:cstheme="minorHAnsi"/>
                <w:noProof w:val="0"/>
                <w:color w:val="000000"/>
                <w:sz w:val="24"/>
                <w:szCs w:val="24"/>
              </w:rPr>
              <w:t>Generally, the Quality Assurance Engineer decides the severity level.</w:t>
            </w:r>
          </w:p>
        </w:tc>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r w:rsidRPr="00D25F0B">
              <w:rPr>
                <w:rFonts w:eastAsia="Times New Roman" w:cstheme="minorHAnsi"/>
                <w:noProof w:val="0"/>
                <w:color w:val="000000"/>
                <w:sz w:val="24"/>
                <w:szCs w:val="24"/>
              </w:rPr>
              <w:t>Priority to fix a bug is decided in consultation with the client/manager.</w:t>
            </w:r>
          </w:p>
        </w:tc>
      </w:tr>
      <w:tr w:rsidR="00D25F0B" w:rsidRPr="00D25F0B" w:rsidTr="00D25F0B">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p>
        </w:tc>
        <w:tc>
          <w:tcPr>
            <w:tcW w:w="4788" w:type="dxa"/>
            <w:tcBorders>
              <w:top w:val="single" w:sz="4" w:space="0" w:color="auto"/>
              <w:left w:val="single" w:sz="4" w:space="0" w:color="auto"/>
              <w:bottom w:val="single" w:sz="4" w:space="0" w:color="auto"/>
              <w:right w:val="single" w:sz="4" w:space="0" w:color="auto"/>
            </w:tcBorders>
            <w:hideMark/>
          </w:tcPr>
          <w:p w:rsidR="00D25F0B" w:rsidRPr="00D25F0B" w:rsidRDefault="00D25F0B" w:rsidP="00D25F0B">
            <w:pPr>
              <w:spacing w:after="0" w:line="240" w:lineRule="auto"/>
              <w:rPr>
                <w:rFonts w:ascii="Times New Roman" w:eastAsia="Times New Roman" w:hAnsi="Times New Roman" w:cs="Times New Roman"/>
                <w:noProof w:val="0"/>
                <w:sz w:val="24"/>
                <w:szCs w:val="24"/>
              </w:rPr>
            </w:pPr>
          </w:p>
        </w:tc>
      </w:tr>
    </w:tbl>
    <w:p w:rsidR="00D25F0B" w:rsidRPr="00D25F0B" w:rsidRDefault="00D25F0B" w:rsidP="00D25F0B">
      <w:pPr>
        <w:spacing w:after="0" w:line="240" w:lineRule="auto"/>
        <w:rPr>
          <w:ins w:id="118" w:author="Unknown"/>
          <w:rFonts w:ascii="Times New Roman" w:eastAsia="Times New Roman" w:hAnsi="Times New Roman" w:cs="Times New Roman"/>
          <w:noProof w:val="0"/>
          <w:sz w:val="24"/>
          <w:szCs w:val="24"/>
        </w:rPr>
      </w:pPr>
    </w:p>
    <w:p w:rsidR="00D25F0B" w:rsidRPr="00D25F0B" w:rsidRDefault="00D25F0B" w:rsidP="00D25F0B">
      <w:pPr>
        <w:spacing w:after="0" w:line="240" w:lineRule="auto"/>
        <w:rPr>
          <w:ins w:id="119" w:author="Unknown"/>
          <w:rFonts w:ascii="Times New Roman" w:eastAsia="Times New Roman" w:hAnsi="Times New Roman" w:cs="Times New Roman"/>
          <w:noProof w:val="0"/>
          <w:sz w:val="24"/>
          <w:szCs w:val="24"/>
        </w:rPr>
      </w:pPr>
    </w:p>
    <w:p w:rsidR="00D41EAA" w:rsidRPr="00D26544" w:rsidRDefault="00D41EAA" w:rsidP="00D41EAA">
      <w:pPr>
        <w:spacing w:before="48" w:after="48" w:line="360" w:lineRule="atLeast"/>
        <w:ind w:right="48"/>
        <w:outlineLvl w:val="1"/>
        <w:rPr>
          <w:rFonts w:ascii="Helvetica" w:eastAsia="Times New Roman" w:hAnsi="Helvetica" w:cs="Times New Roman"/>
          <w:noProof w:val="0"/>
          <w:color w:val="000000"/>
          <w:sz w:val="27"/>
          <w:szCs w:val="27"/>
        </w:rPr>
      </w:pPr>
      <w:r w:rsidRPr="00D26544">
        <w:rPr>
          <w:rFonts w:ascii="Helvetica" w:eastAsia="Times New Roman" w:hAnsi="Helvetica" w:cs="Times New Roman"/>
          <w:noProof w:val="0"/>
          <w:color w:val="000000"/>
          <w:sz w:val="27"/>
          <w:szCs w:val="27"/>
        </w:rPr>
        <w:t>Verification &amp; Validation</w:t>
      </w:r>
    </w:p>
    <w:p w:rsidR="00D41EAA" w:rsidRPr="00D26544" w:rsidRDefault="00D41EAA" w:rsidP="00D41EAA">
      <w:pPr>
        <w:spacing w:before="192" w:after="240" w:line="240" w:lineRule="auto"/>
        <w:jc w:val="both"/>
        <w:rPr>
          <w:rFonts w:ascii="Helvetica" w:eastAsia="Times New Roman" w:hAnsi="Helvetica" w:cs="Times New Roman"/>
          <w:noProof w:val="0"/>
          <w:color w:val="000000"/>
          <w:sz w:val="17"/>
          <w:szCs w:val="17"/>
        </w:rPr>
      </w:pPr>
      <w:r w:rsidRPr="00D26544">
        <w:rPr>
          <w:rFonts w:ascii="Helvetica" w:eastAsia="Times New Roman" w:hAnsi="Helvetica" w:cs="Times New Roman"/>
          <w:noProof w:val="0"/>
          <w:color w:val="000000"/>
          <w:sz w:val="17"/>
          <w:szCs w:val="17"/>
        </w:rPr>
        <w:t>These two terms are very confusing for people, who use them interchangeably. Let's discuss about them briefly.</w:t>
      </w:r>
    </w:p>
    <w:tbl>
      <w:tblPr>
        <w:tblW w:w="790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69"/>
        <w:gridCol w:w="4012"/>
        <w:gridCol w:w="3325"/>
      </w:tblGrid>
      <w:tr w:rsidR="00D41EAA" w:rsidRPr="00D26544" w:rsidTr="005D51B8">
        <w:tc>
          <w:tcPr>
            <w:tcW w:w="311"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b/>
                <w:bCs/>
                <w:noProof w:val="0"/>
                <w:sz w:val="24"/>
                <w:szCs w:val="24"/>
              </w:rPr>
            </w:pPr>
            <w:r w:rsidRPr="00D26544">
              <w:rPr>
                <w:rFonts w:ascii="Times New Roman" w:eastAsia="Times New Roman" w:hAnsi="Times New Roman" w:cs="Times New Roman"/>
                <w:b/>
                <w:bCs/>
                <w:noProof w:val="0"/>
                <w:sz w:val="24"/>
                <w:szCs w:val="24"/>
              </w:rPr>
              <w:t>S.N.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b/>
                <w:bCs/>
                <w:noProof w:val="0"/>
                <w:sz w:val="24"/>
                <w:szCs w:val="24"/>
              </w:rPr>
            </w:pPr>
            <w:r w:rsidRPr="00D26544">
              <w:rPr>
                <w:rFonts w:ascii="Times New Roman" w:eastAsia="Times New Roman" w:hAnsi="Times New Roman" w:cs="Times New Roman"/>
                <w:b/>
                <w:bCs/>
                <w:noProof w:val="0"/>
                <w:sz w:val="24"/>
                <w:szCs w:val="24"/>
              </w:rPr>
              <w:t>Verification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b/>
                <w:bCs/>
                <w:noProof w:val="0"/>
                <w:sz w:val="24"/>
                <w:szCs w:val="24"/>
              </w:rPr>
            </w:pPr>
            <w:r w:rsidRPr="00D26544">
              <w:rPr>
                <w:rFonts w:ascii="Times New Roman" w:eastAsia="Times New Roman" w:hAnsi="Times New Roman" w:cs="Times New Roman"/>
                <w:b/>
                <w:bCs/>
                <w:noProof w:val="0"/>
                <w:sz w:val="24"/>
                <w:szCs w:val="24"/>
              </w:rPr>
              <w:t>Validation</w:t>
            </w:r>
          </w:p>
        </w:tc>
      </w:tr>
      <w:tr w:rsidR="00D41EAA" w:rsidRPr="00D26544"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Are you building it right?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Are you building the right thing?</w:t>
            </w:r>
          </w:p>
        </w:tc>
      </w:tr>
      <w:tr w:rsidR="00D41EAA" w:rsidRPr="00D26544"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Ensure that the software system meets all the functionality.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Ensure that functionalities meet the intended behavior.</w:t>
            </w:r>
          </w:p>
        </w:tc>
      </w:tr>
      <w:tr w:rsidR="00D41EAA" w:rsidRPr="00D26544"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Verification takes place first and includes the checking for documentation, code etc.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 xml:space="preserve">Validation occurs after verification and mainly involves the checking of the overall </w:t>
            </w:r>
            <w:r w:rsidRPr="00D26544">
              <w:rPr>
                <w:rFonts w:ascii="Times New Roman" w:eastAsia="Times New Roman" w:hAnsi="Times New Roman" w:cs="Times New Roman"/>
                <w:noProof w:val="0"/>
                <w:sz w:val="24"/>
                <w:szCs w:val="24"/>
              </w:rPr>
              <w:lastRenderedPageBreak/>
              <w:t>product.</w:t>
            </w:r>
          </w:p>
        </w:tc>
      </w:tr>
      <w:tr w:rsidR="00D41EAA" w:rsidRPr="00D26544"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lastRenderedPageBreak/>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Done by developers.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Done by Testers.</w:t>
            </w:r>
          </w:p>
        </w:tc>
      </w:tr>
      <w:tr w:rsidR="00D41EAA" w:rsidRPr="00D26544"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Have static activities as it includes the reviews, walkthroughs, and inspections to verify that software is correct or not.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Have dynamic activities as it includes executing the software against the requirements.</w:t>
            </w:r>
          </w:p>
        </w:tc>
      </w:tr>
      <w:tr w:rsidR="00D41EAA" w:rsidRPr="00D26544"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6</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It is an objective process and no subjective decision should be needed to verify the Software.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D41EAA" w:rsidRPr="00D26544" w:rsidRDefault="00D41EAA" w:rsidP="005D51B8">
            <w:pPr>
              <w:spacing w:after="0" w:line="240" w:lineRule="auto"/>
              <w:rPr>
                <w:rFonts w:ascii="Times New Roman" w:eastAsia="Times New Roman" w:hAnsi="Times New Roman" w:cs="Times New Roman"/>
                <w:noProof w:val="0"/>
                <w:sz w:val="24"/>
                <w:szCs w:val="24"/>
              </w:rPr>
            </w:pPr>
            <w:r w:rsidRPr="00D26544">
              <w:rPr>
                <w:rFonts w:ascii="Times New Roman" w:eastAsia="Times New Roman" w:hAnsi="Times New Roman" w:cs="Times New Roman"/>
                <w:noProof w:val="0"/>
                <w:sz w:val="24"/>
                <w:szCs w:val="24"/>
              </w:rPr>
              <w:t>It is a subjective process and involves subjective decisions on how well the Software works.</w:t>
            </w:r>
          </w:p>
        </w:tc>
      </w:tr>
    </w:tbl>
    <w:p w:rsidR="00D41EAA" w:rsidRDefault="00D41EAA" w:rsidP="00D41EAA"/>
    <w:p w:rsidR="00963895" w:rsidRDefault="00963895"/>
    <w:p w:rsidR="00257668" w:rsidRDefault="00F5611D" w:rsidP="00257668">
      <w:pPr>
        <w:spacing w:before="100" w:beforeAutospacing="1" w:after="100" w:afterAutospacing="1" w:line="240" w:lineRule="auto"/>
        <w:outlineLvl w:val="0"/>
        <w:rPr>
          <w:rFonts w:ascii="Times New Roman" w:eastAsia="Times New Roman" w:hAnsi="Times New Roman" w:cs="Times New Roman"/>
          <w:b/>
          <w:bCs/>
          <w:noProof w:val="0"/>
          <w:color w:val="000000" w:themeColor="text1"/>
          <w:kern w:val="36"/>
        </w:rPr>
      </w:pPr>
      <w:hyperlink r:id="rId20" w:tooltip="Software Development Life Cycle(SDLC) Vs Software Test Life Cycle(STLC)" w:history="1">
        <w:r w:rsidR="001E738B" w:rsidRPr="00257668">
          <w:rPr>
            <w:rFonts w:ascii="Times New Roman" w:eastAsia="Times New Roman" w:hAnsi="Times New Roman" w:cs="Times New Roman"/>
            <w:b/>
            <w:bCs/>
            <w:noProof w:val="0"/>
            <w:color w:val="000000" w:themeColor="text1"/>
            <w:kern w:val="36"/>
            <w:u w:val="single"/>
          </w:rPr>
          <w:t xml:space="preserve">Software Development Life </w:t>
        </w:r>
        <w:proofErr w:type="gramStart"/>
        <w:r w:rsidR="001E738B" w:rsidRPr="00257668">
          <w:rPr>
            <w:rFonts w:ascii="Times New Roman" w:eastAsia="Times New Roman" w:hAnsi="Times New Roman" w:cs="Times New Roman"/>
            <w:b/>
            <w:bCs/>
            <w:noProof w:val="0"/>
            <w:color w:val="000000" w:themeColor="text1"/>
            <w:kern w:val="36"/>
            <w:u w:val="single"/>
          </w:rPr>
          <w:t>Cycle(</w:t>
        </w:r>
        <w:proofErr w:type="gramEnd"/>
        <w:r w:rsidR="001E738B" w:rsidRPr="00257668">
          <w:rPr>
            <w:rFonts w:ascii="Times New Roman" w:eastAsia="Times New Roman" w:hAnsi="Times New Roman" w:cs="Times New Roman"/>
            <w:b/>
            <w:bCs/>
            <w:noProof w:val="0"/>
            <w:color w:val="000000" w:themeColor="text1"/>
            <w:kern w:val="36"/>
            <w:u w:val="single"/>
          </w:rPr>
          <w:t xml:space="preserve">SDLC) </w:t>
        </w:r>
        <w:proofErr w:type="spellStart"/>
        <w:r w:rsidR="001E738B" w:rsidRPr="00257668">
          <w:rPr>
            <w:rFonts w:ascii="Times New Roman" w:eastAsia="Times New Roman" w:hAnsi="Times New Roman" w:cs="Times New Roman"/>
            <w:b/>
            <w:bCs/>
            <w:noProof w:val="0"/>
            <w:color w:val="000000" w:themeColor="text1"/>
            <w:kern w:val="36"/>
            <w:u w:val="single"/>
          </w:rPr>
          <w:t>Vs</w:t>
        </w:r>
        <w:proofErr w:type="spellEnd"/>
        <w:r w:rsidR="001E738B" w:rsidRPr="00257668">
          <w:rPr>
            <w:rFonts w:ascii="Times New Roman" w:eastAsia="Times New Roman" w:hAnsi="Times New Roman" w:cs="Times New Roman"/>
            <w:b/>
            <w:bCs/>
            <w:noProof w:val="0"/>
            <w:color w:val="000000" w:themeColor="text1"/>
            <w:kern w:val="36"/>
            <w:u w:val="single"/>
          </w:rPr>
          <w:t xml:space="preserve"> Software Test Life Cycle(STLC)</w:t>
        </w:r>
      </w:hyperlink>
    </w:p>
    <w:p w:rsidR="001E738B" w:rsidRPr="00257668" w:rsidRDefault="001E738B" w:rsidP="00257668">
      <w:pPr>
        <w:spacing w:before="100" w:beforeAutospacing="1" w:after="100" w:afterAutospacing="1" w:line="240" w:lineRule="auto"/>
        <w:outlineLvl w:val="0"/>
        <w:rPr>
          <w:ins w:id="120" w:author="Unknown"/>
          <w:rFonts w:ascii="Times New Roman" w:eastAsia="Times New Roman" w:hAnsi="Times New Roman" w:cs="Times New Roman"/>
          <w:b/>
          <w:bCs/>
          <w:noProof w:val="0"/>
          <w:color w:val="000000" w:themeColor="text1"/>
          <w:kern w:val="36"/>
        </w:rPr>
      </w:pPr>
      <w:ins w:id="121" w:author="Unknown">
        <w:r w:rsidRPr="001E738B">
          <w:rPr>
            <w:rFonts w:ascii="Times New Roman" w:eastAsia="Times New Roman" w:hAnsi="Times New Roman" w:cs="Times New Roman"/>
            <w:noProof w:val="0"/>
            <w:sz w:val="24"/>
            <w:szCs w:val="24"/>
          </w:rPr>
          <w:t xml:space="preserve">Software development life </w:t>
        </w:r>
        <w:proofErr w:type="gramStart"/>
        <w:r w:rsidRPr="001E738B">
          <w:rPr>
            <w:rFonts w:ascii="Times New Roman" w:eastAsia="Times New Roman" w:hAnsi="Times New Roman" w:cs="Times New Roman"/>
            <w:noProof w:val="0"/>
            <w:sz w:val="24"/>
            <w:szCs w:val="24"/>
          </w:rPr>
          <w:t>cycle(</w:t>
        </w:r>
        <w:proofErr w:type="gramEnd"/>
        <w:r w:rsidRPr="001E738B">
          <w:rPr>
            <w:rFonts w:ascii="Times New Roman" w:eastAsia="Times New Roman" w:hAnsi="Times New Roman" w:cs="Times New Roman"/>
            <w:noProof w:val="0"/>
            <w:sz w:val="24"/>
            <w:szCs w:val="24"/>
          </w:rPr>
          <w:t xml:space="preserve">SDLC) and Software Testing Life cycle(STLC) go </w:t>
        </w:r>
        <w:proofErr w:type="spellStart"/>
        <w:r w:rsidRPr="001E738B">
          <w:rPr>
            <w:rFonts w:ascii="Times New Roman" w:eastAsia="Times New Roman" w:hAnsi="Times New Roman" w:cs="Times New Roman"/>
            <w:noProof w:val="0"/>
            <w:sz w:val="24"/>
            <w:szCs w:val="24"/>
          </w:rPr>
          <w:t>parallelly</w:t>
        </w:r>
        <w:proofErr w:type="spellEnd"/>
        <w:r w:rsidRPr="001E738B">
          <w:rPr>
            <w:rFonts w:ascii="Times New Roman" w:eastAsia="Times New Roman" w:hAnsi="Times New Roman" w:cs="Times New Roman"/>
            <w:noProof w:val="0"/>
            <w:sz w:val="24"/>
            <w:szCs w:val="24"/>
          </w:rPr>
          <w:t>.</w:t>
        </w:r>
      </w:ins>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4"/>
        <w:gridCol w:w="5796"/>
      </w:tblGrid>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jc w:val="center"/>
              <w:rPr>
                <w:rFonts w:ascii="Times New Roman" w:eastAsia="Times New Roman" w:hAnsi="Times New Roman" w:cs="Times New Roman"/>
                <w:b/>
                <w:bCs/>
                <w:noProof w:val="0"/>
                <w:sz w:val="24"/>
                <w:szCs w:val="24"/>
              </w:rPr>
            </w:pPr>
            <w:r w:rsidRPr="001E738B">
              <w:rPr>
                <w:rFonts w:ascii="Times New Roman" w:eastAsia="Times New Roman" w:hAnsi="Times New Roman" w:cs="Times New Roman"/>
                <w:b/>
                <w:bCs/>
                <w:noProof w:val="0"/>
                <w:sz w:val="24"/>
                <w:szCs w:val="24"/>
              </w:rPr>
              <w:t>SDLC (Software Development Life cycle)</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jc w:val="center"/>
              <w:rPr>
                <w:rFonts w:ascii="Times New Roman" w:eastAsia="Times New Roman" w:hAnsi="Times New Roman" w:cs="Times New Roman"/>
                <w:b/>
                <w:bCs/>
                <w:noProof w:val="0"/>
                <w:sz w:val="24"/>
                <w:szCs w:val="24"/>
              </w:rPr>
            </w:pPr>
            <w:r w:rsidRPr="001E738B">
              <w:rPr>
                <w:rFonts w:ascii="Times New Roman" w:eastAsia="Times New Roman" w:hAnsi="Times New Roman" w:cs="Times New Roman"/>
                <w:b/>
                <w:bCs/>
                <w:noProof w:val="0"/>
                <w:sz w:val="24"/>
                <w:szCs w:val="24"/>
              </w:rPr>
              <w:t>STLC (Software Test Life Cycle)</w:t>
            </w:r>
          </w:p>
        </w:tc>
      </w:tr>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 xml:space="preserve">SDLC is Software Development </w:t>
            </w:r>
            <w:proofErr w:type="spellStart"/>
            <w:proofErr w:type="gramStart"/>
            <w:r w:rsidRPr="001E738B">
              <w:rPr>
                <w:rFonts w:ascii="Times New Roman" w:eastAsia="Times New Roman" w:hAnsi="Times New Roman" w:cs="Times New Roman"/>
                <w:noProof w:val="0"/>
                <w:sz w:val="24"/>
                <w:szCs w:val="24"/>
              </w:rPr>
              <w:t>LifeCycle</w:t>
            </w:r>
            <w:proofErr w:type="spellEnd"/>
            <w:r w:rsidRPr="001E738B">
              <w:rPr>
                <w:rFonts w:ascii="Times New Roman" w:eastAsia="Times New Roman" w:hAnsi="Times New Roman" w:cs="Times New Roman"/>
                <w:noProof w:val="0"/>
                <w:sz w:val="24"/>
                <w:szCs w:val="24"/>
              </w:rPr>
              <w:t>,</w:t>
            </w:r>
            <w:proofErr w:type="gramEnd"/>
            <w:r w:rsidRPr="001E738B">
              <w:rPr>
                <w:rFonts w:ascii="Times New Roman" w:eastAsia="Times New Roman" w:hAnsi="Times New Roman" w:cs="Times New Roman"/>
                <w:noProof w:val="0"/>
                <w:sz w:val="24"/>
                <w:szCs w:val="24"/>
              </w:rPr>
              <w:t xml:space="preserve"> it is a systematic approach to develop a 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 xml:space="preserve">The process of testing a software in a </w:t>
            </w:r>
            <w:proofErr w:type="spellStart"/>
            <w:r w:rsidRPr="001E738B">
              <w:rPr>
                <w:rFonts w:ascii="Times New Roman" w:eastAsia="Times New Roman" w:hAnsi="Times New Roman" w:cs="Times New Roman"/>
                <w:noProof w:val="0"/>
                <w:sz w:val="24"/>
                <w:szCs w:val="24"/>
              </w:rPr>
              <w:t>well planned</w:t>
            </w:r>
            <w:proofErr w:type="spellEnd"/>
            <w:r w:rsidRPr="001E738B">
              <w:rPr>
                <w:rFonts w:ascii="Times New Roman" w:eastAsia="Times New Roman" w:hAnsi="Times New Roman" w:cs="Times New Roman"/>
                <w:noProof w:val="0"/>
                <w:sz w:val="24"/>
                <w:szCs w:val="24"/>
              </w:rPr>
              <w:t xml:space="preserve"> and systematic way is known as software testing life </w:t>
            </w:r>
            <w:proofErr w:type="gramStart"/>
            <w:r w:rsidRPr="001E738B">
              <w:rPr>
                <w:rFonts w:ascii="Times New Roman" w:eastAsia="Times New Roman" w:hAnsi="Times New Roman" w:cs="Times New Roman"/>
                <w:noProof w:val="0"/>
                <w:sz w:val="24"/>
                <w:szCs w:val="24"/>
              </w:rPr>
              <w:t>cycle(</w:t>
            </w:r>
            <w:proofErr w:type="gramEnd"/>
            <w:r w:rsidRPr="001E738B">
              <w:rPr>
                <w:rFonts w:ascii="Times New Roman" w:eastAsia="Times New Roman" w:hAnsi="Times New Roman" w:cs="Times New Roman"/>
                <w:noProof w:val="0"/>
                <w:sz w:val="24"/>
                <w:szCs w:val="24"/>
              </w:rPr>
              <w:t>STLC).</w:t>
            </w:r>
          </w:p>
        </w:tc>
      </w:tr>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Requirements gathering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Requirements Analysis is done is this phase, software requirements are reviewed by test team.</w:t>
            </w:r>
          </w:p>
        </w:tc>
      </w:tr>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Test Planning, Test analysis and Test design is done in this phase. Test team reviews design documents and prepares the test plan.</w:t>
            </w:r>
          </w:p>
        </w:tc>
      </w:tr>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Coding or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Test construction and verification is done in this phase, testers write test cases and finalizes test plan.</w:t>
            </w:r>
          </w:p>
        </w:tc>
      </w:tr>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Testing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Test Execution and bug reporting, manual testing, automation testing is done, defects found are reported. Re-testing and regression testing is also done in this phase.</w:t>
            </w:r>
          </w:p>
        </w:tc>
      </w:tr>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Final testing and implementation is done is this phase and</w:t>
            </w:r>
            <w:r w:rsidR="00896458">
              <w:rPr>
                <w:rFonts w:ascii="Times New Roman" w:eastAsia="Times New Roman" w:hAnsi="Times New Roman" w:cs="Times New Roman"/>
                <w:noProof w:val="0"/>
                <w:sz w:val="24"/>
                <w:szCs w:val="24"/>
              </w:rPr>
              <w:t xml:space="preserve"> </w:t>
            </w:r>
            <w:r w:rsidRPr="001E738B">
              <w:rPr>
                <w:rFonts w:ascii="Times New Roman" w:eastAsia="Times New Roman" w:hAnsi="Times New Roman" w:cs="Times New Roman"/>
                <w:noProof w:val="0"/>
                <w:sz w:val="24"/>
                <w:szCs w:val="24"/>
              </w:rPr>
              <w:t>final test report is prepared.</w:t>
            </w:r>
          </w:p>
        </w:tc>
      </w:tr>
      <w:tr w:rsidR="001E738B" w:rsidRPr="001E738B" w:rsidTr="001E73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Maintenance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1E738B" w:rsidRPr="001E738B" w:rsidRDefault="001E738B" w:rsidP="001E738B">
            <w:pPr>
              <w:spacing w:after="0" w:line="240" w:lineRule="auto"/>
              <w:rPr>
                <w:rFonts w:ascii="Times New Roman" w:eastAsia="Times New Roman" w:hAnsi="Times New Roman" w:cs="Times New Roman"/>
                <w:noProof w:val="0"/>
                <w:sz w:val="24"/>
                <w:szCs w:val="24"/>
              </w:rPr>
            </w:pPr>
            <w:r w:rsidRPr="001E738B">
              <w:rPr>
                <w:rFonts w:ascii="Times New Roman" w:eastAsia="Times New Roman" w:hAnsi="Times New Roman" w:cs="Times New Roman"/>
                <w:noProof w:val="0"/>
                <w:sz w:val="24"/>
                <w:szCs w:val="24"/>
              </w:rPr>
              <w:t>Maintenance testing is done in this phase.</w:t>
            </w:r>
          </w:p>
        </w:tc>
      </w:tr>
    </w:tbl>
    <w:p w:rsidR="001E738B" w:rsidRDefault="001E738B"/>
    <w:p w:rsidR="00BC192E" w:rsidRPr="00257668" w:rsidRDefault="00BC192E" w:rsidP="00BC192E">
      <w:pPr>
        <w:spacing w:before="100" w:beforeAutospacing="1" w:after="100" w:afterAutospacing="1" w:line="240" w:lineRule="auto"/>
        <w:outlineLvl w:val="0"/>
        <w:rPr>
          <w:rFonts w:ascii="Times New Roman" w:eastAsia="Times New Roman" w:hAnsi="Times New Roman" w:cs="Times New Roman"/>
          <w:b/>
          <w:bCs/>
          <w:noProof w:val="0"/>
          <w:kern w:val="36"/>
        </w:rPr>
      </w:pPr>
      <w:r w:rsidRPr="00257668">
        <w:rPr>
          <w:rFonts w:ascii="Times New Roman" w:eastAsia="Times New Roman" w:hAnsi="Times New Roman" w:cs="Times New Roman"/>
          <w:b/>
          <w:bCs/>
          <w:noProof w:val="0"/>
          <w:kern w:val="36"/>
        </w:rPr>
        <w:t>What are the Software Development Life Cycle phases?</w:t>
      </w:r>
    </w:p>
    <w:p w:rsidR="00BC192E" w:rsidRPr="00BC192E" w:rsidRDefault="00BC192E" w:rsidP="00BC192E">
      <w:pPr>
        <w:spacing w:before="100" w:beforeAutospacing="1" w:after="100" w:afterAutospacing="1" w:line="240" w:lineRule="auto"/>
        <w:jc w:val="both"/>
        <w:rPr>
          <w:ins w:id="122" w:author="Unknown"/>
          <w:rFonts w:ascii="Times New Roman" w:eastAsia="Times New Roman" w:hAnsi="Times New Roman" w:cs="Times New Roman"/>
          <w:noProof w:val="0"/>
          <w:sz w:val="24"/>
          <w:szCs w:val="24"/>
        </w:rPr>
      </w:pPr>
      <w:ins w:id="123" w:author="Unknown">
        <w:r w:rsidRPr="00BC192E">
          <w:rPr>
            <w:rFonts w:ascii="Times New Roman" w:eastAsia="Times New Roman" w:hAnsi="Times New Roman" w:cs="Times New Roman"/>
            <w:noProof w:val="0"/>
            <w:sz w:val="24"/>
            <w:szCs w:val="24"/>
          </w:rPr>
          <w:t xml:space="preserve">There are various software development approaches defined and designed which are used/employed during development process of software, these approaches are also referred as “Software Development Process Models” (e.g. </w:t>
        </w:r>
        <w:r w:rsidR="001507B0" w:rsidRPr="00BC192E">
          <w:rPr>
            <w:rFonts w:ascii="Times New Roman" w:eastAsia="Times New Roman" w:hAnsi="Times New Roman" w:cs="Times New Roman"/>
            <w:noProof w:val="0"/>
            <w:sz w:val="24"/>
            <w:szCs w:val="24"/>
          </w:rPr>
          <w:fldChar w:fldCharType="begin"/>
        </w:r>
        <w:r w:rsidRPr="00BC192E">
          <w:rPr>
            <w:rFonts w:ascii="Times New Roman" w:eastAsia="Times New Roman" w:hAnsi="Times New Roman" w:cs="Times New Roman"/>
            <w:noProof w:val="0"/>
            <w:sz w:val="24"/>
            <w:szCs w:val="24"/>
          </w:rPr>
          <w:instrText xml:space="preserve"> HYPERLINK "http://istqbexamcertification.com/what-is-waterfall-model-advantages-disadvantages-and-when-to-use-it/" \o "What is Waterfall model- advantages, disadvantages and when to use it?" </w:instrText>
        </w:r>
        <w:r w:rsidR="001507B0" w:rsidRPr="00BC192E">
          <w:rPr>
            <w:rFonts w:ascii="Times New Roman" w:eastAsia="Times New Roman" w:hAnsi="Times New Roman" w:cs="Times New Roman"/>
            <w:noProof w:val="0"/>
            <w:sz w:val="24"/>
            <w:szCs w:val="24"/>
          </w:rPr>
          <w:fldChar w:fldCharType="separate"/>
        </w:r>
        <w:r w:rsidRPr="00BC192E">
          <w:rPr>
            <w:rFonts w:ascii="Times New Roman" w:eastAsia="Times New Roman" w:hAnsi="Times New Roman" w:cs="Times New Roman"/>
            <w:noProof w:val="0"/>
            <w:color w:val="0000FF"/>
            <w:sz w:val="24"/>
            <w:szCs w:val="24"/>
            <w:u w:val="single"/>
          </w:rPr>
          <w:t>Waterfall model</w:t>
        </w:r>
        <w:r w:rsidR="001507B0" w:rsidRPr="00BC192E">
          <w:rPr>
            <w:rFonts w:ascii="Times New Roman" w:eastAsia="Times New Roman" w:hAnsi="Times New Roman" w:cs="Times New Roman"/>
            <w:noProof w:val="0"/>
            <w:sz w:val="24"/>
            <w:szCs w:val="24"/>
          </w:rPr>
          <w:fldChar w:fldCharType="end"/>
        </w:r>
        <w:r w:rsidRPr="00BC192E">
          <w:rPr>
            <w:rFonts w:ascii="Times New Roman" w:eastAsia="Times New Roman" w:hAnsi="Times New Roman" w:cs="Times New Roman"/>
            <w:noProof w:val="0"/>
            <w:sz w:val="24"/>
            <w:szCs w:val="24"/>
          </w:rPr>
          <w:t xml:space="preserve">, </w:t>
        </w:r>
        <w:r w:rsidR="001507B0" w:rsidRPr="00BC192E">
          <w:rPr>
            <w:rFonts w:ascii="Times New Roman" w:eastAsia="Times New Roman" w:hAnsi="Times New Roman" w:cs="Times New Roman"/>
            <w:noProof w:val="0"/>
            <w:sz w:val="24"/>
            <w:szCs w:val="24"/>
          </w:rPr>
          <w:fldChar w:fldCharType="begin"/>
        </w:r>
        <w:r w:rsidRPr="00BC192E">
          <w:rPr>
            <w:rFonts w:ascii="Times New Roman" w:eastAsia="Times New Roman" w:hAnsi="Times New Roman" w:cs="Times New Roman"/>
            <w:noProof w:val="0"/>
            <w:sz w:val="24"/>
            <w:szCs w:val="24"/>
          </w:rPr>
          <w:instrText xml:space="preserve"> HYPERLINK "http://istqbexamcertification.com/what-is-incremental-model-advantages-disadvantages-and-when-to-use-it/" \o "What is Incremental model- advantages, disadvantages and when to use it?" </w:instrText>
        </w:r>
        <w:r w:rsidR="001507B0" w:rsidRPr="00BC192E">
          <w:rPr>
            <w:rFonts w:ascii="Times New Roman" w:eastAsia="Times New Roman" w:hAnsi="Times New Roman" w:cs="Times New Roman"/>
            <w:noProof w:val="0"/>
            <w:sz w:val="24"/>
            <w:szCs w:val="24"/>
          </w:rPr>
          <w:fldChar w:fldCharType="separate"/>
        </w:r>
        <w:r w:rsidRPr="00BC192E">
          <w:rPr>
            <w:rFonts w:ascii="Times New Roman" w:eastAsia="Times New Roman" w:hAnsi="Times New Roman" w:cs="Times New Roman"/>
            <w:noProof w:val="0"/>
            <w:color w:val="0000FF"/>
            <w:sz w:val="24"/>
            <w:szCs w:val="24"/>
            <w:u w:val="single"/>
          </w:rPr>
          <w:t>incremental model</w:t>
        </w:r>
        <w:r w:rsidR="001507B0" w:rsidRPr="00BC192E">
          <w:rPr>
            <w:rFonts w:ascii="Times New Roman" w:eastAsia="Times New Roman" w:hAnsi="Times New Roman" w:cs="Times New Roman"/>
            <w:noProof w:val="0"/>
            <w:sz w:val="24"/>
            <w:szCs w:val="24"/>
          </w:rPr>
          <w:fldChar w:fldCharType="end"/>
        </w:r>
        <w:r w:rsidRPr="00BC192E">
          <w:rPr>
            <w:rFonts w:ascii="Times New Roman" w:eastAsia="Times New Roman" w:hAnsi="Times New Roman" w:cs="Times New Roman"/>
            <w:noProof w:val="0"/>
            <w:sz w:val="24"/>
            <w:szCs w:val="24"/>
          </w:rPr>
          <w:t xml:space="preserve">, </w:t>
        </w:r>
        <w:r w:rsidR="001507B0" w:rsidRPr="00BC192E">
          <w:rPr>
            <w:rFonts w:ascii="Times New Roman" w:eastAsia="Times New Roman" w:hAnsi="Times New Roman" w:cs="Times New Roman"/>
            <w:noProof w:val="0"/>
            <w:sz w:val="24"/>
            <w:szCs w:val="24"/>
          </w:rPr>
          <w:fldChar w:fldCharType="begin"/>
        </w:r>
        <w:r w:rsidRPr="00BC192E">
          <w:rPr>
            <w:rFonts w:ascii="Times New Roman" w:eastAsia="Times New Roman" w:hAnsi="Times New Roman" w:cs="Times New Roman"/>
            <w:noProof w:val="0"/>
            <w:sz w:val="24"/>
            <w:szCs w:val="24"/>
          </w:rPr>
          <w:instrText xml:space="preserve"> HYPERLINK "http://istqbexamcertification.com/what-is-v-model-advantages-disadvantages-and-when-to-use-it/" \o "What is V-model- advantages, disadvantages and when to use it?" </w:instrText>
        </w:r>
        <w:r w:rsidR="001507B0" w:rsidRPr="00BC192E">
          <w:rPr>
            <w:rFonts w:ascii="Times New Roman" w:eastAsia="Times New Roman" w:hAnsi="Times New Roman" w:cs="Times New Roman"/>
            <w:noProof w:val="0"/>
            <w:sz w:val="24"/>
            <w:szCs w:val="24"/>
          </w:rPr>
          <w:fldChar w:fldCharType="separate"/>
        </w:r>
        <w:r w:rsidRPr="00BC192E">
          <w:rPr>
            <w:rFonts w:ascii="Times New Roman" w:eastAsia="Times New Roman" w:hAnsi="Times New Roman" w:cs="Times New Roman"/>
            <w:noProof w:val="0"/>
            <w:color w:val="0000FF"/>
            <w:sz w:val="24"/>
            <w:szCs w:val="24"/>
            <w:u w:val="single"/>
          </w:rPr>
          <w:t>V-model</w:t>
        </w:r>
        <w:r w:rsidR="001507B0" w:rsidRPr="00BC192E">
          <w:rPr>
            <w:rFonts w:ascii="Times New Roman" w:eastAsia="Times New Roman" w:hAnsi="Times New Roman" w:cs="Times New Roman"/>
            <w:noProof w:val="0"/>
            <w:sz w:val="24"/>
            <w:szCs w:val="24"/>
          </w:rPr>
          <w:fldChar w:fldCharType="end"/>
        </w:r>
        <w:r w:rsidRPr="00BC192E">
          <w:rPr>
            <w:rFonts w:ascii="Times New Roman" w:eastAsia="Times New Roman" w:hAnsi="Times New Roman" w:cs="Times New Roman"/>
            <w:noProof w:val="0"/>
            <w:sz w:val="24"/>
            <w:szCs w:val="24"/>
          </w:rPr>
          <w:t xml:space="preserve">, </w:t>
        </w:r>
        <w:r w:rsidR="001507B0" w:rsidRPr="00BC192E">
          <w:rPr>
            <w:rFonts w:ascii="Times New Roman" w:eastAsia="Times New Roman" w:hAnsi="Times New Roman" w:cs="Times New Roman"/>
            <w:noProof w:val="0"/>
            <w:sz w:val="24"/>
            <w:szCs w:val="24"/>
          </w:rPr>
          <w:lastRenderedPageBreak/>
          <w:fldChar w:fldCharType="begin"/>
        </w:r>
        <w:r w:rsidRPr="00BC192E">
          <w:rPr>
            <w:rFonts w:ascii="Times New Roman" w:eastAsia="Times New Roman" w:hAnsi="Times New Roman" w:cs="Times New Roman"/>
            <w:noProof w:val="0"/>
            <w:sz w:val="24"/>
            <w:szCs w:val="24"/>
          </w:rPr>
          <w:instrText xml:space="preserve"> HYPERLINK "http://istqbexamcertification.com/what-is-iterative-model-advantages-disadvantages-and-when-to-use-it/" \o "What is Iterative model- advantages, disadvantages and when to use it?" </w:instrText>
        </w:r>
        <w:r w:rsidR="001507B0" w:rsidRPr="00BC192E">
          <w:rPr>
            <w:rFonts w:ascii="Times New Roman" w:eastAsia="Times New Roman" w:hAnsi="Times New Roman" w:cs="Times New Roman"/>
            <w:noProof w:val="0"/>
            <w:sz w:val="24"/>
            <w:szCs w:val="24"/>
          </w:rPr>
          <w:fldChar w:fldCharType="separate"/>
        </w:r>
        <w:r w:rsidRPr="00BC192E">
          <w:rPr>
            <w:rFonts w:ascii="Times New Roman" w:eastAsia="Times New Roman" w:hAnsi="Times New Roman" w:cs="Times New Roman"/>
            <w:noProof w:val="0"/>
            <w:color w:val="0000FF"/>
            <w:sz w:val="24"/>
            <w:szCs w:val="24"/>
            <w:u w:val="single"/>
          </w:rPr>
          <w:t>iterative model</w:t>
        </w:r>
        <w:r w:rsidR="001507B0" w:rsidRPr="00BC192E">
          <w:rPr>
            <w:rFonts w:ascii="Times New Roman" w:eastAsia="Times New Roman" w:hAnsi="Times New Roman" w:cs="Times New Roman"/>
            <w:noProof w:val="0"/>
            <w:sz w:val="24"/>
            <w:szCs w:val="24"/>
          </w:rPr>
          <w:fldChar w:fldCharType="end"/>
        </w:r>
        <w:r w:rsidRPr="00BC192E">
          <w:rPr>
            <w:rFonts w:ascii="Times New Roman" w:eastAsia="Times New Roman" w:hAnsi="Times New Roman" w:cs="Times New Roman"/>
            <w:noProof w:val="0"/>
            <w:sz w:val="24"/>
            <w:szCs w:val="24"/>
          </w:rPr>
          <w:t>, etc.). Each process model follows a particular life cycle in order to ensure success in process of software development.</w:t>
        </w:r>
      </w:ins>
    </w:p>
    <w:p w:rsidR="00BC192E" w:rsidRPr="00BC192E" w:rsidRDefault="00BC192E" w:rsidP="00BC192E">
      <w:pPr>
        <w:spacing w:before="100" w:beforeAutospacing="1" w:after="100" w:afterAutospacing="1" w:line="240" w:lineRule="auto"/>
        <w:jc w:val="both"/>
        <w:rPr>
          <w:ins w:id="124" w:author="Unknown"/>
          <w:rFonts w:ascii="Times New Roman" w:eastAsia="Times New Roman" w:hAnsi="Times New Roman" w:cs="Times New Roman"/>
          <w:noProof w:val="0"/>
          <w:sz w:val="24"/>
          <w:szCs w:val="24"/>
        </w:rPr>
      </w:pPr>
      <w:ins w:id="125" w:author="Unknown">
        <w:r w:rsidRPr="00BC192E">
          <w:rPr>
            <w:rFonts w:ascii="Times New Roman" w:eastAsia="Times New Roman" w:hAnsi="Times New Roman" w:cs="Times New Roman"/>
            <w:noProof w:val="0"/>
            <w:sz w:val="24"/>
            <w:szCs w:val="24"/>
          </w:rPr>
          <w:t>Software life cycle models describe phases of the software cycle and the order in which those phases are executed. Each phase produces deliverables required by the next phase in the life cycle. Requirements are translated into design. Code is produced according to the design which is called development phase. After coding and development the testing verifies the deliverable of the implementation phase against requirements.</w:t>
        </w:r>
      </w:ins>
    </w:p>
    <w:p w:rsidR="00BC192E" w:rsidRPr="00BC192E" w:rsidRDefault="00BC192E" w:rsidP="00BC192E">
      <w:pPr>
        <w:spacing w:before="100" w:beforeAutospacing="1" w:after="100" w:afterAutospacing="1" w:line="240" w:lineRule="auto"/>
        <w:rPr>
          <w:ins w:id="126" w:author="Unknown"/>
          <w:rFonts w:ascii="Times New Roman" w:eastAsia="Times New Roman" w:hAnsi="Times New Roman" w:cs="Times New Roman"/>
          <w:noProof w:val="0"/>
          <w:sz w:val="24"/>
          <w:szCs w:val="24"/>
        </w:rPr>
      </w:pPr>
      <w:ins w:id="127" w:author="Unknown">
        <w:r w:rsidRPr="00BC192E">
          <w:rPr>
            <w:rFonts w:ascii="Times New Roman" w:eastAsia="Times New Roman" w:hAnsi="Times New Roman" w:cs="Times New Roman"/>
            <w:noProof w:val="0"/>
            <w:sz w:val="24"/>
            <w:szCs w:val="24"/>
          </w:rPr>
          <w:t>There are following six phases in every Software development life cycle model:</w:t>
        </w:r>
      </w:ins>
    </w:p>
    <w:p w:rsidR="00BC192E" w:rsidRPr="00BC192E" w:rsidRDefault="00BC192E" w:rsidP="001013D0">
      <w:pPr>
        <w:numPr>
          <w:ilvl w:val="0"/>
          <w:numId w:val="9"/>
        </w:numPr>
        <w:spacing w:before="100" w:beforeAutospacing="1" w:after="100" w:afterAutospacing="1" w:line="240" w:lineRule="auto"/>
        <w:rPr>
          <w:ins w:id="128" w:author="Unknown"/>
          <w:rFonts w:ascii="Times New Roman" w:eastAsia="Times New Roman" w:hAnsi="Times New Roman" w:cs="Times New Roman"/>
          <w:noProof w:val="0"/>
          <w:sz w:val="24"/>
          <w:szCs w:val="24"/>
        </w:rPr>
      </w:pPr>
      <w:ins w:id="129" w:author="Unknown">
        <w:r w:rsidRPr="00BC192E">
          <w:rPr>
            <w:rFonts w:ascii="Times New Roman" w:eastAsia="Times New Roman" w:hAnsi="Times New Roman" w:cs="Times New Roman"/>
            <w:noProof w:val="0"/>
            <w:sz w:val="24"/>
            <w:szCs w:val="24"/>
          </w:rPr>
          <w:t>Requirement gathering and analysis</w:t>
        </w:r>
      </w:ins>
    </w:p>
    <w:p w:rsidR="00BC192E" w:rsidRPr="00BC192E" w:rsidRDefault="00BC192E" w:rsidP="001013D0">
      <w:pPr>
        <w:numPr>
          <w:ilvl w:val="0"/>
          <w:numId w:val="9"/>
        </w:numPr>
        <w:spacing w:before="100" w:beforeAutospacing="1" w:after="100" w:afterAutospacing="1" w:line="240" w:lineRule="auto"/>
        <w:rPr>
          <w:ins w:id="130" w:author="Unknown"/>
          <w:rFonts w:ascii="Times New Roman" w:eastAsia="Times New Roman" w:hAnsi="Times New Roman" w:cs="Times New Roman"/>
          <w:noProof w:val="0"/>
          <w:sz w:val="24"/>
          <w:szCs w:val="24"/>
        </w:rPr>
      </w:pPr>
      <w:ins w:id="131" w:author="Unknown">
        <w:r w:rsidRPr="00BC192E">
          <w:rPr>
            <w:rFonts w:ascii="Times New Roman" w:eastAsia="Times New Roman" w:hAnsi="Times New Roman" w:cs="Times New Roman"/>
            <w:noProof w:val="0"/>
            <w:sz w:val="24"/>
            <w:szCs w:val="24"/>
          </w:rPr>
          <w:t>Design</w:t>
        </w:r>
      </w:ins>
    </w:p>
    <w:p w:rsidR="00BC192E" w:rsidRPr="00BC192E" w:rsidRDefault="00BC192E" w:rsidP="001013D0">
      <w:pPr>
        <w:numPr>
          <w:ilvl w:val="0"/>
          <w:numId w:val="9"/>
        </w:numPr>
        <w:spacing w:before="100" w:beforeAutospacing="1" w:after="100" w:afterAutospacing="1" w:line="240" w:lineRule="auto"/>
        <w:rPr>
          <w:ins w:id="132" w:author="Unknown"/>
          <w:rFonts w:ascii="Times New Roman" w:eastAsia="Times New Roman" w:hAnsi="Times New Roman" w:cs="Times New Roman"/>
          <w:noProof w:val="0"/>
          <w:sz w:val="24"/>
          <w:szCs w:val="24"/>
        </w:rPr>
      </w:pPr>
      <w:ins w:id="133" w:author="Unknown">
        <w:r w:rsidRPr="00BC192E">
          <w:rPr>
            <w:rFonts w:ascii="Times New Roman" w:eastAsia="Times New Roman" w:hAnsi="Times New Roman" w:cs="Times New Roman"/>
            <w:noProof w:val="0"/>
            <w:sz w:val="24"/>
            <w:szCs w:val="24"/>
          </w:rPr>
          <w:t>Implementation or coding</w:t>
        </w:r>
      </w:ins>
    </w:p>
    <w:p w:rsidR="00BC192E" w:rsidRPr="00BC192E" w:rsidRDefault="00BC192E" w:rsidP="001013D0">
      <w:pPr>
        <w:numPr>
          <w:ilvl w:val="0"/>
          <w:numId w:val="9"/>
        </w:numPr>
        <w:spacing w:before="100" w:beforeAutospacing="1" w:after="100" w:afterAutospacing="1" w:line="240" w:lineRule="auto"/>
        <w:rPr>
          <w:ins w:id="134" w:author="Unknown"/>
          <w:rFonts w:ascii="Times New Roman" w:eastAsia="Times New Roman" w:hAnsi="Times New Roman" w:cs="Times New Roman"/>
          <w:noProof w:val="0"/>
          <w:sz w:val="24"/>
          <w:szCs w:val="24"/>
        </w:rPr>
      </w:pPr>
      <w:ins w:id="135" w:author="Unknown">
        <w:r w:rsidRPr="00BC192E">
          <w:rPr>
            <w:rFonts w:ascii="Times New Roman" w:eastAsia="Times New Roman" w:hAnsi="Times New Roman" w:cs="Times New Roman"/>
            <w:noProof w:val="0"/>
            <w:sz w:val="24"/>
            <w:szCs w:val="24"/>
          </w:rPr>
          <w:t>Testing</w:t>
        </w:r>
      </w:ins>
    </w:p>
    <w:p w:rsidR="00BC192E" w:rsidRPr="00BC192E" w:rsidRDefault="00BC192E" w:rsidP="001013D0">
      <w:pPr>
        <w:numPr>
          <w:ilvl w:val="0"/>
          <w:numId w:val="9"/>
        </w:numPr>
        <w:spacing w:before="100" w:beforeAutospacing="1" w:after="100" w:afterAutospacing="1" w:line="240" w:lineRule="auto"/>
        <w:rPr>
          <w:ins w:id="136" w:author="Unknown"/>
          <w:rFonts w:ascii="Times New Roman" w:eastAsia="Times New Roman" w:hAnsi="Times New Roman" w:cs="Times New Roman"/>
          <w:noProof w:val="0"/>
          <w:sz w:val="24"/>
          <w:szCs w:val="24"/>
        </w:rPr>
      </w:pPr>
      <w:ins w:id="137" w:author="Unknown">
        <w:r w:rsidRPr="00BC192E">
          <w:rPr>
            <w:rFonts w:ascii="Times New Roman" w:eastAsia="Times New Roman" w:hAnsi="Times New Roman" w:cs="Times New Roman"/>
            <w:noProof w:val="0"/>
            <w:sz w:val="24"/>
            <w:szCs w:val="24"/>
          </w:rPr>
          <w:t>Deployment</w:t>
        </w:r>
      </w:ins>
    </w:p>
    <w:p w:rsidR="00BC192E" w:rsidRPr="00BC192E" w:rsidRDefault="00BC192E" w:rsidP="001013D0">
      <w:pPr>
        <w:numPr>
          <w:ilvl w:val="0"/>
          <w:numId w:val="9"/>
        </w:numPr>
        <w:spacing w:before="100" w:beforeAutospacing="1" w:after="100" w:afterAutospacing="1" w:line="240" w:lineRule="auto"/>
        <w:rPr>
          <w:ins w:id="138" w:author="Unknown"/>
          <w:rFonts w:ascii="Times New Roman" w:eastAsia="Times New Roman" w:hAnsi="Times New Roman" w:cs="Times New Roman"/>
          <w:noProof w:val="0"/>
          <w:sz w:val="24"/>
          <w:szCs w:val="24"/>
        </w:rPr>
      </w:pPr>
      <w:ins w:id="139" w:author="Unknown">
        <w:r w:rsidRPr="00BC192E">
          <w:rPr>
            <w:rFonts w:ascii="Times New Roman" w:eastAsia="Times New Roman" w:hAnsi="Times New Roman" w:cs="Times New Roman"/>
            <w:noProof w:val="0"/>
            <w:sz w:val="24"/>
            <w:szCs w:val="24"/>
          </w:rPr>
          <w:t>Maintenance</w:t>
        </w:r>
      </w:ins>
    </w:p>
    <w:p w:rsidR="00BC192E" w:rsidRPr="00BC192E" w:rsidRDefault="00BC192E" w:rsidP="00BC192E">
      <w:pPr>
        <w:spacing w:before="100" w:beforeAutospacing="1" w:after="100" w:afterAutospacing="1" w:line="240" w:lineRule="auto"/>
        <w:jc w:val="both"/>
        <w:rPr>
          <w:ins w:id="140" w:author="Unknown"/>
          <w:rFonts w:ascii="Times New Roman" w:eastAsia="Times New Roman" w:hAnsi="Times New Roman" w:cs="Times New Roman"/>
          <w:noProof w:val="0"/>
          <w:sz w:val="24"/>
          <w:szCs w:val="24"/>
        </w:rPr>
      </w:pPr>
      <w:ins w:id="141" w:author="Unknown">
        <w:r w:rsidRPr="00BC192E">
          <w:rPr>
            <w:rFonts w:ascii="Times New Roman" w:eastAsia="Times New Roman" w:hAnsi="Times New Roman" w:cs="Times New Roman"/>
            <w:b/>
            <w:bCs/>
            <w:noProof w:val="0"/>
            <w:sz w:val="24"/>
            <w:szCs w:val="24"/>
          </w:rPr>
          <w:t>1) Requirement gathering and analysis:</w:t>
        </w:r>
        <w:r w:rsidRPr="00BC192E">
          <w:rPr>
            <w:rFonts w:ascii="Times New Roman" w:eastAsia="Times New Roman" w:hAnsi="Times New Roman" w:cs="Times New Roman"/>
            <w:noProof w:val="0"/>
            <w:sz w:val="24"/>
            <w:szCs w:val="24"/>
          </w:rPr>
          <w:t>  Business requirements are gathered in this     phase. This phase is the main focus of the project managers and stake holders. Meetings with managers, stake holders and users are held in order to determine the requirements like; </w:t>
        </w:r>
        <w:proofErr w:type="gramStart"/>
        <w:r w:rsidRPr="00BC192E">
          <w:rPr>
            <w:rFonts w:ascii="Times New Roman" w:eastAsia="Times New Roman" w:hAnsi="Times New Roman" w:cs="Times New Roman"/>
            <w:noProof w:val="0"/>
            <w:sz w:val="24"/>
            <w:szCs w:val="24"/>
          </w:rPr>
          <w:t>Who</w:t>
        </w:r>
        <w:proofErr w:type="gramEnd"/>
        <w:r w:rsidRPr="00BC192E">
          <w:rPr>
            <w:rFonts w:ascii="Times New Roman" w:eastAsia="Times New Roman" w:hAnsi="Times New Roman" w:cs="Times New Roman"/>
            <w:noProof w:val="0"/>
            <w:sz w:val="24"/>
            <w:szCs w:val="24"/>
          </w:rPr>
          <w:t xml:space="preserve">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w:t>
        </w:r>
      </w:ins>
    </w:p>
    <w:p w:rsidR="00BC192E" w:rsidRPr="00BC192E" w:rsidRDefault="00BC192E" w:rsidP="00BC192E">
      <w:pPr>
        <w:spacing w:before="100" w:beforeAutospacing="1" w:after="100" w:afterAutospacing="1" w:line="240" w:lineRule="auto"/>
        <w:jc w:val="both"/>
        <w:rPr>
          <w:ins w:id="142" w:author="Unknown"/>
          <w:rFonts w:ascii="Times New Roman" w:eastAsia="Times New Roman" w:hAnsi="Times New Roman" w:cs="Times New Roman"/>
          <w:noProof w:val="0"/>
          <w:sz w:val="24"/>
          <w:szCs w:val="24"/>
        </w:rPr>
      </w:pPr>
      <w:ins w:id="143" w:author="Unknown">
        <w:r w:rsidRPr="00BC192E">
          <w:rPr>
            <w:rFonts w:ascii="Times New Roman" w:eastAsia="Times New Roman" w:hAnsi="Times New Roman" w:cs="Times New Roman"/>
            <w:noProof w:val="0"/>
            <w:sz w:val="24"/>
            <w:szCs w:val="24"/>
          </w:rPr>
          <w:t>Finally, a Requirement Specification document is created which serves the purpose of guideline for the next phase of the model.</w:t>
        </w:r>
      </w:ins>
    </w:p>
    <w:p w:rsidR="00BC192E" w:rsidRPr="00BC192E" w:rsidRDefault="00BC192E" w:rsidP="00BC192E">
      <w:pPr>
        <w:spacing w:before="100" w:beforeAutospacing="1" w:after="100" w:afterAutospacing="1" w:line="240" w:lineRule="auto"/>
        <w:jc w:val="both"/>
        <w:rPr>
          <w:ins w:id="144" w:author="Unknown"/>
          <w:rFonts w:ascii="Times New Roman" w:eastAsia="Times New Roman" w:hAnsi="Times New Roman" w:cs="Times New Roman"/>
          <w:noProof w:val="0"/>
          <w:sz w:val="24"/>
          <w:szCs w:val="24"/>
        </w:rPr>
      </w:pPr>
      <w:ins w:id="145" w:author="Unknown">
        <w:r w:rsidRPr="00BC192E">
          <w:rPr>
            <w:rFonts w:ascii="Times New Roman" w:eastAsia="Times New Roman" w:hAnsi="Times New Roman" w:cs="Times New Roman"/>
            <w:b/>
            <w:bCs/>
            <w:noProof w:val="0"/>
            <w:sz w:val="24"/>
            <w:szCs w:val="24"/>
          </w:rPr>
          <w:t>2)  Design:</w:t>
        </w:r>
        <w:r w:rsidRPr="00BC192E">
          <w:rPr>
            <w:rFonts w:ascii="Times New Roman" w:eastAsia="Times New Roman" w:hAnsi="Times New Roman" w:cs="Times New Roman"/>
            <w:noProof w:val="0"/>
            <w:sz w:val="24"/>
            <w:szCs w:val="24"/>
          </w:rPr>
          <w:t>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ins>
    </w:p>
    <w:p w:rsidR="00BC192E" w:rsidRPr="00BC192E" w:rsidRDefault="00BC192E" w:rsidP="00BC192E">
      <w:pPr>
        <w:spacing w:before="100" w:beforeAutospacing="1" w:after="100" w:afterAutospacing="1" w:line="240" w:lineRule="auto"/>
        <w:jc w:val="both"/>
        <w:rPr>
          <w:ins w:id="146" w:author="Unknown"/>
          <w:rFonts w:ascii="Times New Roman" w:eastAsia="Times New Roman" w:hAnsi="Times New Roman" w:cs="Times New Roman"/>
          <w:noProof w:val="0"/>
          <w:sz w:val="24"/>
          <w:szCs w:val="24"/>
        </w:rPr>
      </w:pPr>
      <w:ins w:id="147" w:author="Unknown">
        <w:r w:rsidRPr="00BC192E">
          <w:rPr>
            <w:rFonts w:ascii="Times New Roman" w:eastAsia="Times New Roman" w:hAnsi="Times New Roman" w:cs="Times New Roman"/>
            <w:b/>
            <w:bCs/>
            <w:noProof w:val="0"/>
            <w:sz w:val="24"/>
            <w:szCs w:val="24"/>
          </w:rPr>
          <w:t>3)  Implementation / Coding:</w:t>
        </w:r>
        <w:r w:rsidRPr="00BC192E">
          <w:rPr>
            <w:rFonts w:ascii="Times New Roman" w:eastAsia="Times New Roman" w:hAnsi="Times New Roman" w:cs="Times New Roman"/>
            <w:noProof w:val="0"/>
            <w:sz w:val="24"/>
            <w:szCs w:val="24"/>
          </w:rPr>
          <w:t>  On receiving system design documents, the work is divided in modules/units and actual coding is started. Since, in this phase the code is produced so it is the main focus for the developer. This is the longest phase of the software development life cycle.</w:t>
        </w:r>
      </w:ins>
    </w:p>
    <w:p w:rsidR="00BC192E" w:rsidRPr="00BC192E" w:rsidRDefault="00BC192E" w:rsidP="00BC192E">
      <w:pPr>
        <w:spacing w:before="100" w:beforeAutospacing="1" w:after="100" w:afterAutospacing="1" w:line="240" w:lineRule="auto"/>
        <w:jc w:val="both"/>
        <w:rPr>
          <w:ins w:id="148" w:author="Unknown"/>
          <w:rFonts w:ascii="Times New Roman" w:eastAsia="Times New Roman" w:hAnsi="Times New Roman" w:cs="Times New Roman"/>
          <w:noProof w:val="0"/>
          <w:sz w:val="24"/>
          <w:szCs w:val="24"/>
        </w:rPr>
      </w:pPr>
      <w:ins w:id="149" w:author="Unknown">
        <w:r w:rsidRPr="00BC192E">
          <w:rPr>
            <w:rFonts w:ascii="Times New Roman" w:eastAsia="Times New Roman" w:hAnsi="Times New Roman" w:cs="Times New Roman"/>
            <w:b/>
            <w:bCs/>
            <w:noProof w:val="0"/>
            <w:sz w:val="24"/>
            <w:szCs w:val="24"/>
          </w:rPr>
          <w:t xml:space="preserve">4)  </w:t>
        </w:r>
        <w:r w:rsidR="001507B0" w:rsidRPr="00BC192E">
          <w:rPr>
            <w:rFonts w:ascii="Times New Roman" w:eastAsia="Times New Roman" w:hAnsi="Times New Roman" w:cs="Times New Roman"/>
            <w:b/>
            <w:bCs/>
            <w:noProof w:val="0"/>
            <w:sz w:val="24"/>
            <w:szCs w:val="24"/>
          </w:rPr>
          <w:fldChar w:fldCharType="begin"/>
        </w:r>
        <w:r w:rsidRPr="00BC192E">
          <w:rPr>
            <w:rFonts w:ascii="Times New Roman" w:eastAsia="Times New Roman" w:hAnsi="Times New Roman" w:cs="Times New Roman"/>
            <w:b/>
            <w:bCs/>
            <w:noProof w:val="0"/>
            <w:sz w:val="24"/>
            <w:szCs w:val="24"/>
          </w:rPr>
          <w:instrText xml:space="preserve"> HYPERLINK "http://istqbexamcertification.com/what-is-a-software-testing/" \o "what is software testing" </w:instrText>
        </w:r>
        <w:r w:rsidR="001507B0" w:rsidRPr="00BC192E">
          <w:rPr>
            <w:rFonts w:ascii="Times New Roman" w:eastAsia="Times New Roman" w:hAnsi="Times New Roman" w:cs="Times New Roman"/>
            <w:b/>
            <w:bCs/>
            <w:noProof w:val="0"/>
            <w:sz w:val="24"/>
            <w:szCs w:val="24"/>
          </w:rPr>
          <w:fldChar w:fldCharType="separate"/>
        </w:r>
        <w:r w:rsidRPr="00BC192E">
          <w:rPr>
            <w:rFonts w:ascii="Times New Roman" w:eastAsia="Times New Roman" w:hAnsi="Times New Roman" w:cs="Times New Roman"/>
            <w:b/>
            <w:bCs/>
            <w:noProof w:val="0"/>
            <w:color w:val="0000FF"/>
            <w:sz w:val="24"/>
            <w:szCs w:val="24"/>
            <w:u w:val="single"/>
          </w:rPr>
          <w:t>Testing</w:t>
        </w:r>
        <w:r w:rsidR="001507B0" w:rsidRPr="00BC192E">
          <w:rPr>
            <w:rFonts w:ascii="Times New Roman" w:eastAsia="Times New Roman" w:hAnsi="Times New Roman" w:cs="Times New Roman"/>
            <w:b/>
            <w:bCs/>
            <w:noProof w:val="0"/>
            <w:sz w:val="24"/>
            <w:szCs w:val="24"/>
          </w:rPr>
          <w:fldChar w:fldCharType="end"/>
        </w:r>
        <w:r w:rsidRPr="00BC192E">
          <w:rPr>
            <w:rFonts w:ascii="Times New Roman" w:eastAsia="Times New Roman" w:hAnsi="Times New Roman" w:cs="Times New Roman"/>
            <w:b/>
            <w:bCs/>
            <w:noProof w:val="0"/>
            <w:sz w:val="24"/>
            <w:szCs w:val="24"/>
          </w:rPr>
          <w:t>:</w:t>
        </w:r>
        <w:r w:rsidRPr="00BC192E">
          <w:rPr>
            <w:rFonts w:ascii="Times New Roman" w:eastAsia="Times New Roman" w:hAnsi="Times New Roman" w:cs="Times New Roman"/>
            <w:noProof w:val="0"/>
            <w:sz w:val="24"/>
            <w:szCs w:val="24"/>
          </w:rPr>
          <w:t>  After the code is developed it is tested against the requirements to make sure that the product is actually solving the needs addressed and gathered during the requirements phase. During this phase unit testing, integration testing, system testing, acceptance testing are done.</w:t>
        </w:r>
      </w:ins>
    </w:p>
    <w:p w:rsidR="00BC192E" w:rsidRPr="00BC192E" w:rsidRDefault="00BC192E" w:rsidP="00BC192E">
      <w:pPr>
        <w:spacing w:before="100" w:beforeAutospacing="1" w:after="100" w:afterAutospacing="1" w:line="240" w:lineRule="auto"/>
        <w:jc w:val="both"/>
        <w:rPr>
          <w:ins w:id="150" w:author="Unknown"/>
          <w:rFonts w:ascii="Times New Roman" w:eastAsia="Times New Roman" w:hAnsi="Times New Roman" w:cs="Times New Roman"/>
          <w:noProof w:val="0"/>
          <w:sz w:val="24"/>
          <w:szCs w:val="24"/>
        </w:rPr>
      </w:pPr>
      <w:ins w:id="151" w:author="Unknown">
        <w:r w:rsidRPr="00BC192E">
          <w:rPr>
            <w:rFonts w:ascii="Times New Roman" w:eastAsia="Times New Roman" w:hAnsi="Times New Roman" w:cs="Times New Roman"/>
            <w:b/>
            <w:bCs/>
            <w:noProof w:val="0"/>
            <w:sz w:val="24"/>
            <w:szCs w:val="24"/>
          </w:rPr>
          <w:t>5)  Deployment:</w:t>
        </w:r>
        <w:r w:rsidRPr="00BC192E">
          <w:rPr>
            <w:rFonts w:ascii="Times New Roman" w:eastAsia="Times New Roman" w:hAnsi="Times New Roman" w:cs="Times New Roman"/>
            <w:noProof w:val="0"/>
            <w:sz w:val="24"/>
            <w:szCs w:val="24"/>
          </w:rPr>
          <w:t xml:space="preserve"> After successful testing the product is delivered / deployed to the customer for their use.</w:t>
        </w:r>
      </w:ins>
    </w:p>
    <w:p w:rsidR="00BC192E" w:rsidRDefault="00BC192E" w:rsidP="0078693A">
      <w:pPr>
        <w:spacing w:before="100" w:beforeAutospacing="1" w:after="100" w:afterAutospacing="1" w:line="240" w:lineRule="auto"/>
        <w:jc w:val="both"/>
        <w:rPr>
          <w:rFonts w:ascii="Times New Roman" w:eastAsia="Times New Roman" w:hAnsi="Times New Roman" w:cs="Times New Roman"/>
          <w:noProof w:val="0"/>
          <w:sz w:val="24"/>
          <w:szCs w:val="24"/>
        </w:rPr>
      </w:pPr>
      <w:ins w:id="152" w:author="Unknown">
        <w:r w:rsidRPr="00BC192E">
          <w:rPr>
            <w:rFonts w:ascii="Times New Roman" w:eastAsia="Times New Roman" w:hAnsi="Times New Roman" w:cs="Times New Roman"/>
            <w:b/>
            <w:bCs/>
            <w:noProof w:val="0"/>
            <w:sz w:val="24"/>
            <w:szCs w:val="24"/>
          </w:rPr>
          <w:lastRenderedPageBreak/>
          <w:t>6) Maintenance:</w:t>
        </w:r>
        <w:r w:rsidRPr="00BC192E">
          <w:rPr>
            <w:rFonts w:ascii="Times New Roman" w:eastAsia="Times New Roman" w:hAnsi="Times New Roman" w:cs="Times New Roman"/>
            <w:noProof w:val="0"/>
            <w:sz w:val="24"/>
            <w:szCs w:val="24"/>
          </w:rPr>
          <w:t xml:space="preserve"> Once when the customers starts using the developed system then the actual problems comes up and needs to be solved from time to time. This process where the care is taken for the developed product is known as maintenance.</w:t>
        </w:r>
      </w:ins>
    </w:p>
    <w:p w:rsidR="0078693A" w:rsidRPr="00BC192E" w:rsidRDefault="0078693A" w:rsidP="0078693A">
      <w:pPr>
        <w:spacing w:before="100" w:beforeAutospacing="1" w:after="100" w:afterAutospacing="1" w:line="240" w:lineRule="auto"/>
        <w:jc w:val="both"/>
        <w:rPr>
          <w:ins w:id="153" w:author="Unknown"/>
          <w:rFonts w:ascii="Times New Roman" w:eastAsia="Times New Roman" w:hAnsi="Times New Roman" w:cs="Times New Roman"/>
          <w:noProof w:val="0"/>
          <w:sz w:val="24"/>
          <w:szCs w:val="24"/>
        </w:rPr>
      </w:pPr>
    </w:p>
    <w:p w:rsidR="00EB289A" w:rsidRDefault="00EB289A" w:rsidP="00EB289A">
      <w:pPr>
        <w:pStyle w:val="NormalWeb"/>
      </w:pPr>
      <w:r w:rsidRPr="001E6E7E">
        <w:rPr>
          <w:b/>
          <w:bCs/>
        </w:rPr>
        <w:t xml:space="preserve">This was about the various SDLC models available and the scenarios in which these SDLC </w:t>
      </w:r>
      <w:r>
        <w:t>models are used. The information in this tutorial will help the project managers decide what SDLC model would be suitable for their project and it would also help the developers and testers understand basics of the development model being used for their project.</w:t>
      </w:r>
    </w:p>
    <w:p w:rsidR="00EB289A" w:rsidRDefault="00EB289A" w:rsidP="00EB289A">
      <w:pPr>
        <w:pStyle w:val="NormalWeb"/>
      </w:pPr>
      <w:r>
        <w:t>We have discussed all the popular SDLC models in the industry, both traditional and Modern. This tutorial also gives you an insight into the pros and cons and the practical applications of the SDLC models discussed.</w:t>
      </w:r>
    </w:p>
    <w:p w:rsidR="00EB289A" w:rsidRDefault="00EB289A" w:rsidP="00EB289A">
      <w:pPr>
        <w:pStyle w:val="NormalWeb"/>
      </w:pPr>
      <w:r>
        <w:t>Waterfall and V model are traditional SDLC models and are of sequential type. Sequential means that the next phase can start only after the completion of first phase. Such models are suitable for projects with very clear product requirements and where the requirements will not change dynamically during the course of project completion.</w:t>
      </w:r>
    </w:p>
    <w:p w:rsidR="00EB289A" w:rsidRDefault="00EB289A" w:rsidP="00EB289A">
      <w:pPr>
        <w:pStyle w:val="NormalWeb"/>
      </w:pPr>
      <w:r>
        <w:t>Iterative and Spiral models are more accommodative in terms of change and are suitable for projects where the requirements are not so well defined, or the market requirements change quite frequently.</w:t>
      </w:r>
    </w:p>
    <w:p w:rsidR="00EB289A" w:rsidRDefault="00EB289A" w:rsidP="00EB289A">
      <w:pPr>
        <w:pStyle w:val="NormalWeb"/>
      </w:pPr>
      <w:r>
        <w:t>Big Bang model is a random approach to Software development and is suitable for small or academic projects.</w:t>
      </w:r>
    </w:p>
    <w:p w:rsidR="00EB289A" w:rsidRDefault="00EB289A" w:rsidP="00EB289A">
      <w:pPr>
        <w:pStyle w:val="NormalWeb"/>
      </w:pPr>
      <w:r>
        <w:t>Agile is the most popular model used in the industry. Agile introduces the concept of fast delivery to customers using prototype approach. Agile divides the project into small iterations with specific deliverable features. Customer interaction is the backbone of Agile methodology, and open communication with minimum documentation are the typical features of Agile development environment.</w:t>
      </w:r>
    </w:p>
    <w:p w:rsidR="00EB289A" w:rsidRDefault="00EB289A" w:rsidP="00EB289A">
      <w:pPr>
        <w:pStyle w:val="NormalWeb"/>
      </w:pPr>
      <w:r>
        <w:t>RAD (Rapid Application Development) and Software Prototype are modern techniques to understand the requirements in a better way early in the project cycle. These techniques work on the concept of providing a working model to the customer and stockholders to give the look and feel and collect the feedback. This feedback is used in an organized manner to improve the product.</w:t>
      </w:r>
    </w:p>
    <w:p w:rsidR="00EB2F66" w:rsidRPr="0066747D" w:rsidRDefault="00EB2F66" w:rsidP="0078693A">
      <w:pPr>
        <w:pStyle w:val="Heading1"/>
        <w:rPr>
          <w:ins w:id="154" w:author="Unknown"/>
          <w:sz w:val="24"/>
          <w:szCs w:val="24"/>
        </w:rPr>
      </w:pPr>
      <w:r w:rsidRPr="0066747D">
        <w:rPr>
          <w:sz w:val="24"/>
          <w:szCs w:val="24"/>
        </w:rPr>
        <w:t>SDLC V-Model</w:t>
      </w:r>
    </w:p>
    <w:p w:rsidR="00EB2F66" w:rsidRDefault="00EB2F66" w:rsidP="00EB2F66">
      <w:pPr>
        <w:pStyle w:val="NormalWeb"/>
        <w:rPr>
          <w:ins w:id="155" w:author="Unknown"/>
        </w:rPr>
      </w:pPr>
      <w:ins w:id="156" w:author="Unknown">
        <w:r>
          <w:t>The V - model is SDLC model where execution of processes happens in a sequential manner in V-shape. It is also known as Verification and Validation model.</w:t>
        </w:r>
      </w:ins>
    </w:p>
    <w:p w:rsidR="00EB2F66" w:rsidRDefault="00EB2F66" w:rsidP="00EB2F66">
      <w:pPr>
        <w:pStyle w:val="NormalWeb"/>
        <w:rPr>
          <w:ins w:id="157" w:author="Unknown"/>
        </w:rPr>
      </w:pPr>
      <w:ins w:id="158" w:author="Unknown">
        <w:r>
          <w:t xml:space="preserve">V - Model is an extension of the waterfall model and is based on association of a testing phase for each corresponding development stage. This means that for every single phase in the </w:t>
        </w:r>
        <w:r>
          <w:lastRenderedPageBreak/>
          <w:t>development cycle there is a directly associated testing phase. This is a highly disciplined model and next phase starts only after completion of the previous phase.</w:t>
        </w:r>
      </w:ins>
    </w:p>
    <w:p w:rsidR="00EB2F66" w:rsidRDefault="00EB2F66" w:rsidP="00EB2F66">
      <w:pPr>
        <w:pStyle w:val="Heading2"/>
        <w:rPr>
          <w:ins w:id="159" w:author="Unknown"/>
        </w:rPr>
      </w:pPr>
      <w:ins w:id="160" w:author="Unknown">
        <w:r>
          <w:t>V- Model design</w:t>
        </w:r>
      </w:ins>
    </w:p>
    <w:p w:rsidR="00EB2F66" w:rsidRDefault="00EB2F66" w:rsidP="00EB2F66">
      <w:pPr>
        <w:pStyle w:val="NormalWeb"/>
        <w:rPr>
          <w:ins w:id="161" w:author="Unknown"/>
        </w:rPr>
      </w:pPr>
      <w:ins w:id="162" w:author="Unknown">
        <w:r>
          <w:t>Under V-Model, the corresponding testing phase of the development phase is planned in parallel. So there are Verification phases on one side of the .V. and Validation phases on the other side. Coding phase joins the two sides of the V-Model.</w:t>
        </w:r>
      </w:ins>
    </w:p>
    <w:p w:rsidR="00EB2F66" w:rsidRDefault="00EB2F66" w:rsidP="00EB2F66">
      <w:pPr>
        <w:pStyle w:val="NormalWeb"/>
        <w:rPr>
          <w:ins w:id="163" w:author="Unknown"/>
        </w:rPr>
      </w:pPr>
      <w:ins w:id="164" w:author="Unknown">
        <w:r>
          <w:t>The below figure illustrates the different phases in V-Model of SDLC.</w:t>
        </w:r>
      </w:ins>
    </w:p>
    <w:p w:rsidR="00EB2F66" w:rsidRDefault="00EB2F66" w:rsidP="00EB2F66">
      <w:pPr>
        <w:rPr>
          <w:ins w:id="165" w:author="Unknown"/>
        </w:rPr>
      </w:pPr>
      <w:r>
        <w:rPr>
          <w:lang w:bidi="ar-SA"/>
        </w:rPr>
        <w:drawing>
          <wp:inline distT="0" distB="0" distL="0" distR="0">
            <wp:extent cx="5337175" cy="3518535"/>
            <wp:effectExtent l="19050" t="0" r="0" b="0"/>
            <wp:docPr id="5" name="Picture 5"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 V-Model"/>
                    <pic:cNvPicPr>
                      <a:picLocks noChangeAspect="1" noChangeArrowheads="1"/>
                    </pic:cNvPicPr>
                  </pic:nvPicPr>
                  <pic:blipFill>
                    <a:blip r:embed="rId21"/>
                    <a:srcRect/>
                    <a:stretch>
                      <a:fillRect/>
                    </a:stretch>
                  </pic:blipFill>
                  <pic:spPr bwMode="auto">
                    <a:xfrm>
                      <a:off x="0" y="0"/>
                      <a:ext cx="5337175" cy="3518535"/>
                    </a:xfrm>
                    <a:prstGeom prst="rect">
                      <a:avLst/>
                    </a:prstGeom>
                    <a:noFill/>
                    <a:ln w="9525">
                      <a:noFill/>
                      <a:miter lim="800000"/>
                      <a:headEnd/>
                      <a:tailEnd/>
                    </a:ln>
                  </pic:spPr>
                </pic:pic>
              </a:graphicData>
            </a:graphic>
          </wp:inline>
        </w:drawing>
      </w:r>
    </w:p>
    <w:p w:rsidR="00EB2F66" w:rsidRDefault="00EB2F66" w:rsidP="00EB2F66">
      <w:pPr>
        <w:pStyle w:val="Heading2"/>
        <w:rPr>
          <w:ins w:id="166" w:author="Unknown"/>
        </w:rPr>
      </w:pPr>
      <w:ins w:id="167" w:author="Unknown">
        <w:r>
          <w:t>Verification Phases</w:t>
        </w:r>
      </w:ins>
    </w:p>
    <w:p w:rsidR="00EB2F66" w:rsidRDefault="00EB2F66" w:rsidP="00EB2F66">
      <w:pPr>
        <w:pStyle w:val="NormalWeb"/>
        <w:rPr>
          <w:ins w:id="168" w:author="Unknown"/>
        </w:rPr>
      </w:pPr>
      <w:ins w:id="169" w:author="Unknown">
        <w:r>
          <w:t>Following are the Verification phases in V-Model:</w:t>
        </w:r>
      </w:ins>
    </w:p>
    <w:p w:rsidR="00EB2F66" w:rsidRDefault="00EB2F66" w:rsidP="001013D0">
      <w:pPr>
        <w:pStyle w:val="NormalWeb"/>
        <w:numPr>
          <w:ilvl w:val="0"/>
          <w:numId w:val="10"/>
        </w:numPr>
        <w:rPr>
          <w:ins w:id="170" w:author="Unknown"/>
        </w:rPr>
      </w:pPr>
      <w:ins w:id="171" w:author="Unknown">
        <w:r>
          <w:rPr>
            <w:b/>
            <w:bCs/>
          </w:rPr>
          <w:t>Business Requirement Analysis:</w:t>
        </w:r>
        <w: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w:t>
        </w:r>
      </w:ins>
    </w:p>
    <w:p w:rsidR="00EB2F66" w:rsidRDefault="00EB2F66" w:rsidP="001013D0">
      <w:pPr>
        <w:pStyle w:val="NormalWeb"/>
        <w:numPr>
          <w:ilvl w:val="0"/>
          <w:numId w:val="10"/>
        </w:numPr>
        <w:rPr>
          <w:ins w:id="172" w:author="Unknown"/>
        </w:rPr>
      </w:pPr>
      <w:ins w:id="173" w:author="Unknown">
        <w:r>
          <w:rPr>
            <w:b/>
            <w:bCs/>
          </w:rPr>
          <w:t>System Design:</w:t>
        </w:r>
        <w:r>
          <w:t xml:space="preserve"> Once you have the clear and detailed product requirements, </w:t>
        </w:r>
        <w:proofErr w:type="spellStart"/>
        <w:r>
          <w:t>it.s</w:t>
        </w:r>
        <w:proofErr w:type="spellEnd"/>
        <w:r>
          <w:t xml:space="preserve"> time to design the complete system. System design would comprise of understanding and detailing the complete hardware and communication setup for the product under </w:t>
        </w:r>
        <w:r>
          <w:lastRenderedPageBreak/>
          <w:t>development. System test plan is developed based on the system design. Doing this at an earlier stage leaves more time for actual test execution later.</w:t>
        </w:r>
      </w:ins>
    </w:p>
    <w:p w:rsidR="00EB2F66" w:rsidRDefault="00EB2F66" w:rsidP="001013D0">
      <w:pPr>
        <w:pStyle w:val="NormalWeb"/>
        <w:numPr>
          <w:ilvl w:val="0"/>
          <w:numId w:val="10"/>
        </w:numPr>
        <w:rPr>
          <w:ins w:id="174" w:author="Unknown"/>
        </w:rPr>
      </w:pPr>
      <w:ins w:id="175" w:author="Unknown">
        <w:r>
          <w:rPr>
            <w:b/>
            <w:bCs/>
          </w:rPr>
          <w:t>Architectural Design:</w:t>
        </w:r>
        <w: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w:t>
        </w:r>
      </w:ins>
    </w:p>
    <w:p w:rsidR="00EB2F66" w:rsidRDefault="00EB2F66" w:rsidP="00EB2F66">
      <w:pPr>
        <w:pStyle w:val="NormalWeb"/>
        <w:ind w:left="720"/>
        <w:rPr>
          <w:ins w:id="176" w:author="Unknown"/>
        </w:rPr>
      </w:pPr>
      <w:ins w:id="177" w:author="Unknown">
        <w:r>
          <w:t>The data transfer and communication between the internal modules and with the outside world (other systems) is clearly understood and defined in this stage. With this information, integration tests can be designed and documented during this stage.</w:t>
        </w:r>
      </w:ins>
    </w:p>
    <w:p w:rsidR="00EB2F66" w:rsidRDefault="00EB2F66" w:rsidP="001013D0">
      <w:pPr>
        <w:pStyle w:val="NormalWeb"/>
        <w:numPr>
          <w:ilvl w:val="0"/>
          <w:numId w:val="10"/>
        </w:numPr>
        <w:rPr>
          <w:ins w:id="178" w:author="Unknown"/>
        </w:rPr>
      </w:pPr>
      <w:ins w:id="179" w:author="Unknown">
        <w:r>
          <w:rPr>
            <w:b/>
            <w:bCs/>
          </w:rPr>
          <w:t xml:space="preserve">Module </w:t>
        </w:r>
        <w:proofErr w:type="spellStart"/>
        <w:r>
          <w:rPr>
            <w:b/>
            <w:bCs/>
          </w:rPr>
          <w:t>Design</w:t>
        </w:r>
        <w:proofErr w:type="gramStart"/>
        <w:r>
          <w:rPr>
            <w:b/>
            <w:bCs/>
          </w:rPr>
          <w:t>:</w:t>
        </w:r>
        <w:r>
          <w:t>In</w:t>
        </w:r>
        <w:proofErr w:type="spellEnd"/>
        <w:proofErr w:type="gramEnd"/>
        <w:r>
          <w:t xml:space="preserve">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ins>
    </w:p>
    <w:p w:rsidR="00EB2F66" w:rsidRDefault="00EB2F66" w:rsidP="00EB2F66">
      <w:pPr>
        <w:pStyle w:val="Heading2"/>
        <w:rPr>
          <w:ins w:id="180" w:author="Unknown"/>
        </w:rPr>
      </w:pPr>
      <w:ins w:id="181" w:author="Unknown">
        <w:r>
          <w:t>Coding Phase</w:t>
        </w:r>
      </w:ins>
    </w:p>
    <w:p w:rsidR="00EB2F66" w:rsidRDefault="00EB2F66" w:rsidP="00EB2F66">
      <w:pPr>
        <w:pStyle w:val="NormalWeb"/>
        <w:rPr>
          <w:ins w:id="182" w:author="Unknown"/>
        </w:rPr>
      </w:pPr>
      <w:ins w:id="183" w:author="Unknown">
        <w:r>
          <w:t>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w:t>
        </w:r>
      </w:ins>
    </w:p>
    <w:p w:rsidR="00EB2F66" w:rsidRDefault="00EB2F66" w:rsidP="00EB2F66">
      <w:pPr>
        <w:pStyle w:val="Heading2"/>
        <w:rPr>
          <w:ins w:id="184" w:author="Unknown"/>
        </w:rPr>
      </w:pPr>
      <w:ins w:id="185" w:author="Unknown">
        <w:r>
          <w:t>Validation Phases</w:t>
        </w:r>
      </w:ins>
    </w:p>
    <w:p w:rsidR="00EB2F66" w:rsidRDefault="00EB2F66" w:rsidP="00EB2F66">
      <w:pPr>
        <w:pStyle w:val="NormalWeb"/>
        <w:rPr>
          <w:ins w:id="186" w:author="Unknown"/>
        </w:rPr>
      </w:pPr>
      <w:ins w:id="187" w:author="Unknown">
        <w:r>
          <w:t>Following are the Validation phases in V-Model:</w:t>
        </w:r>
      </w:ins>
    </w:p>
    <w:p w:rsidR="00EB2F66" w:rsidRDefault="00EB2F66" w:rsidP="001013D0">
      <w:pPr>
        <w:pStyle w:val="NormalWeb"/>
        <w:numPr>
          <w:ilvl w:val="0"/>
          <w:numId w:val="11"/>
        </w:numPr>
        <w:rPr>
          <w:ins w:id="188" w:author="Unknown"/>
        </w:rPr>
      </w:pPr>
      <w:ins w:id="189" w:author="Unknown">
        <w:r>
          <w:rPr>
            <w:b/>
            <w:bCs/>
          </w:rPr>
          <w:t>Unit Testing:</w:t>
        </w:r>
        <w:r>
          <w:t xml:space="preserve"> Unit tests designed in the module design phase are executed on the code during this validation phase. Unit testing is the testing at code level and helps eliminate bugs at an early stage, though all defects cannot be uncovered by unit testing.</w:t>
        </w:r>
      </w:ins>
    </w:p>
    <w:p w:rsidR="00EB2F66" w:rsidRDefault="00EB2F66" w:rsidP="001013D0">
      <w:pPr>
        <w:pStyle w:val="NormalWeb"/>
        <w:numPr>
          <w:ilvl w:val="0"/>
          <w:numId w:val="11"/>
        </w:numPr>
        <w:rPr>
          <w:ins w:id="190" w:author="Unknown"/>
        </w:rPr>
      </w:pPr>
      <w:ins w:id="191" w:author="Unknown">
        <w:r>
          <w:rPr>
            <w:b/>
            <w:bCs/>
          </w:rPr>
          <w:t>Integration Testing:</w:t>
        </w:r>
        <w:r>
          <w:t xml:space="preserve"> Integration testing is associated with the architectural design phase. Integration tests are performed to test the coexistence and communication of the internal modules within the system.</w:t>
        </w:r>
      </w:ins>
    </w:p>
    <w:p w:rsidR="00EB2F66" w:rsidRDefault="00EB2F66" w:rsidP="001013D0">
      <w:pPr>
        <w:pStyle w:val="NormalWeb"/>
        <w:numPr>
          <w:ilvl w:val="0"/>
          <w:numId w:val="11"/>
        </w:numPr>
        <w:rPr>
          <w:ins w:id="192" w:author="Unknown"/>
        </w:rPr>
      </w:pPr>
      <w:ins w:id="193" w:author="Unknown">
        <w:r>
          <w:rPr>
            <w:b/>
            <w:bCs/>
          </w:rPr>
          <w:t>System Testing:</w:t>
        </w:r>
        <w: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w:t>
        </w:r>
      </w:ins>
    </w:p>
    <w:p w:rsidR="00EB2F66" w:rsidRDefault="00EB2F66" w:rsidP="001013D0">
      <w:pPr>
        <w:pStyle w:val="NormalWeb"/>
        <w:numPr>
          <w:ilvl w:val="0"/>
          <w:numId w:val="11"/>
        </w:numPr>
        <w:rPr>
          <w:ins w:id="194" w:author="Unknown"/>
        </w:rPr>
      </w:pPr>
      <w:ins w:id="195" w:author="Unknown">
        <w:r>
          <w:rPr>
            <w:b/>
            <w:bCs/>
          </w:rPr>
          <w:t>Acceptance Testing:</w:t>
        </w:r>
        <w: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w:t>
        </w:r>
        <w:proofErr w:type="spellStart"/>
        <w:r>
          <w:t>non functional</w:t>
        </w:r>
        <w:proofErr w:type="spellEnd"/>
        <w:r>
          <w:t xml:space="preserve"> issues such as load and performance defects in the actual user environment.</w:t>
        </w:r>
      </w:ins>
    </w:p>
    <w:p w:rsidR="00EB2F66" w:rsidRDefault="00EB2F66" w:rsidP="00EB2F66">
      <w:pPr>
        <w:pStyle w:val="Heading2"/>
        <w:rPr>
          <w:ins w:id="196" w:author="Unknown"/>
        </w:rPr>
      </w:pPr>
      <w:ins w:id="197" w:author="Unknown">
        <w:r>
          <w:lastRenderedPageBreak/>
          <w:t>V- Model Application</w:t>
        </w:r>
      </w:ins>
    </w:p>
    <w:p w:rsidR="00EB2F66" w:rsidRDefault="00EB2F66" w:rsidP="00EB2F66">
      <w:pPr>
        <w:pStyle w:val="NormalWeb"/>
        <w:rPr>
          <w:ins w:id="198" w:author="Unknown"/>
        </w:rPr>
      </w:pPr>
      <w:ins w:id="199" w:author="Unknown">
        <w:r>
          <w:t>V- Model application is almost same as waterfall model, as both the models are of sequential type. Requirements have to be very clear before the project starts, because it is usually expensive to go back and make changes. This model is used in the medical development field, as it is strictly disciplined domain. Following are the suitable scenarios to use V-Model:</w:t>
        </w:r>
      </w:ins>
    </w:p>
    <w:p w:rsidR="00EB2F66" w:rsidRDefault="00EB2F66" w:rsidP="001013D0">
      <w:pPr>
        <w:pStyle w:val="NormalWeb"/>
        <w:numPr>
          <w:ilvl w:val="0"/>
          <w:numId w:val="12"/>
        </w:numPr>
        <w:rPr>
          <w:ins w:id="200" w:author="Unknown"/>
        </w:rPr>
      </w:pPr>
      <w:ins w:id="201" w:author="Unknown">
        <w:r>
          <w:t>Requirements are well defined, clearly documented and fixed.</w:t>
        </w:r>
      </w:ins>
    </w:p>
    <w:p w:rsidR="00EB2F66" w:rsidRDefault="00EB2F66" w:rsidP="001013D0">
      <w:pPr>
        <w:pStyle w:val="NormalWeb"/>
        <w:numPr>
          <w:ilvl w:val="0"/>
          <w:numId w:val="12"/>
        </w:numPr>
        <w:rPr>
          <w:ins w:id="202" w:author="Unknown"/>
        </w:rPr>
      </w:pPr>
      <w:ins w:id="203" w:author="Unknown">
        <w:r>
          <w:t>Product definition is stable.</w:t>
        </w:r>
      </w:ins>
    </w:p>
    <w:p w:rsidR="00EB2F66" w:rsidRDefault="00EB2F66" w:rsidP="001013D0">
      <w:pPr>
        <w:pStyle w:val="NormalWeb"/>
        <w:numPr>
          <w:ilvl w:val="0"/>
          <w:numId w:val="12"/>
        </w:numPr>
        <w:rPr>
          <w:ins w:id="204" w:author="Unknown"/>
        </w:rPr>
      </w:pPr>
      <w:ins w:id="205" w:author="Unknown">
        <w:r>
          <w:t>Technology is not dynamic and is well understood by the project team.</w:t>
        </w:r>
      </w:ins>
    </w:p>
    <w:p w:rsidR="00EB2F66" w:rsidRDefault="00EB2F66" w:rsidP="001013D0">
      <w:pPr>
        <w:pStyle w:val="NormalWeb"/>
        <w:numPr>
          <w:ilvl w:val="0"/>
          <w:numId w:val="12"/>
        </w:numPr>
        <w:rPr>
          <w:ins w:id="206" w:author="Unknown"/>
        </w:rPr>
      </w:pPr>
      <w:ins w:id="207" w:author="Unknown">
        <w:r>
          <w:t>There are no ambiguous or undefined requirements.</w:t>
        </w:r>
      </w:ins>
    </w:p>
    <w:p w:rsidR="00EB2F66" w:rsidRDefault="00EB2F66" w:rsidP="001013D0">
      <w:pPr>
        <w:pStyle w:val="NormalWeb"/>
        <w:numPr>
          <w:ilvl w:val="0"/>
          <w:numId w:val="12"/>
        </w:numPr>
        <w:rPr>
          <w:ins w:id="208" w:author="Unknown"/>
        </w:rPr>
      </w:pPr>
      <w:ins w:id="209" w:author="Unknown">
        <w:r>
          <w:t>The project is short.</w:t>
        </w:r>
      </w:ins>
    </w:p>
    <w:p w:rsidR="00EB2F66" w:rsidRDefault="00EB2F66" w:rsidP="00EB2F66">
      <w:pPr>
        <w:pStyle w:val="Heading2"/>
        <w:rPr>
          <w:ins w:id="210" w:author="Unknown"/>
        </w:rPr>
      </w:pPr>
      <w:ins w:id="211" w:author="Unknown">
        <w:r>
          <w:t>V- Model Pros and Cons</w:t>
        </w:r>
      </w:ins>
    </w:p>
    <w:p w:rsidR="00EB2F66" w:rsidRDefault="00EB2F66" w:rsidP="00EB2F66">
      <w:pPr>
        <w:pStyle w:val="NormalWeb"/>
        <w:rPr>
          <w:ins w:id="212" w:author="Unknown"/>
        </w:rPr>
      </w:pPr>
      <w:ins w:id="213" w:author="Unknown">
        <w:r>
          <w:t xml:space="preserve">The advantage of V-Model is that </w:t>
        </w:r>
        <w:proofErr w:type="spellStart"/>
        <w:r>
          <w:t>it.s</w:t>
        </w:r>
        <w:proofErr w:type="spellEnd"/>
        <w:r>
          <w:t xml:space="preserve"> very easy to understand and apply. The simplicity of this model also makes it easier to manage. The disadvantage is that the model is not flexible to changes and just in case there is a requirement change, which is very common in </w:t>
        </w:r>
        <w:proofErr w:type="spellStart"/>
        <w:r>
          <w:t>today.s</w:t>
        </w:r>
        <w:proofErr w:type="spellEnd"/>
        <w:r>
          <w:t xml:space="preserve"> dynamic world, it becomes very expensive to make the change.</w:t>
        </w:r>
      </w:ins>
    </w:p>
    <w:p w:rsidR="00EB2F66" w:rsidRDefault="00EB2F66" w:rsidP="00EB2F66">
      <w:pPr>
        <w:pStyle w:val="NormalWeb"/>
        <w:rPr>
          <w:ins w:id="214" w:author="Unknown"/>
        </w:rPr>
      </w:pPr>
      <w:ins w:id="215" w:author="Unknown">
        <w:r>
          <w:t>The following table lists out the pros and cons of V-Model:</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EB2F66" w:rsidTr="00EB2F66">
        <w:trPr>
          <w:tblCellSpacing w:w="15" w:type="dxa"/>
        </w:trPr>
        <w:tc>
          <w:tcPr>
            <w:tcW w:w="2500" w:type="pct"/>
            <w:vAlign w:val="center"/>
            <w:hideMark/>
          </w:tcPr>
          <w:p w:rsidR="00EB2F66" w:rsidRDefault="00EB2F66">
            <w:pPr>
              <w:jc w:val="center"/>
              <w:rPr>
                <w:b/>
                <w:bCs/>
                <w:sz w:val="24"/>
                <w:szCs w:val="24"/>
              </w:rPr>
            </w:pPr>
            <w:r>
              <w:rPr>
                <w:b/>
                <w:bCs/>
              </w:rPr>
              <w:t>Pros</w:t>
            </w:r>
          </w:p>
        </w:tc>
        <w:tc>
          <w:tcPr>
            <w:tcW w:w="2500" w:type="pct"/>
            <w:vAlign w:val="center"/>
            <w:hideMark/>
          </w:tcPr>
          <w:p w:rsidR="00EB2F66" w:rsidRDefault="00EB2F66">
            <w:pPr>
              <w:jc w:val="center"/>
              <w:rPr>
                <w:b/>
                <w:bCs/>
                <w:sz w:val="24"/>
                <w:szCs w:val="24"/>
              </w:rPr>
            </w:pPr>
            <w:r>
              <w:rPr>
                <w:b/>
                <w:bCs/>
              </w:rPr>
              <w:t>Cons</w:t>
            </w:r>
          </w:p>
        </w:tc>
      </w:tr>
      <w:tr w:rsidR="00EB2F66" w:rsidTr="00EB2F66">
        <w:trPr>
          <w:tblCellSpacing w:w="15" w:type="dxa"/>
        </w:trPr>
        <w:tc>
          <w:tcPr>
            <w:tcW w:w="0" w:type="auto"/>
            <w:hideMark/>
          </w:tcPr>
          <w:p w:rsidR="00EB2F66" w:rsidRDefault="00EB2F66" w:rsidP="001013D0">
            <w:pPr>
              <w:pStyle w:val="NormalWeb"/>
              <w:numPr>
                <w:ilvl w:val="0"/>
                <w:numId w:val="13"/>
              </w:numPr>
            </w:pPr>
            <w:r>
              <w:t>This is a highly disciplined model and Phases are completed one at a time.</w:t>
            </w:r>
          </w:p>
          <w:p w:rsidR="00EB2F66" w:rsidRDefault="00EB2F66" w:rsidP="001013D0">
            <w:pPr>
              <w:pStyle w:val="NormalWeb"/>
              <w:numPr>
                <w:ilvl w:val="0"/>
                <w:numId w:val="13"/>
              </w:numPr>
            </w:pPr>
            <w:r>
              <w:t>Works well for smaller projects where requirements are very well understood.</w:t>
            </w:r>
          </w:p>
          <w:p w:rsidR="00EB2F66" w:rsidRDefault="00EB2F66" w:rsidP="001013D0">
            <w:pPr>
              <w:pStyle w:val="NormalWeb"/>
              <w:numPr>
                <w:ilvl w:val="0"/>
                <w:numId w:val="13"/>
              </w:numPr>
            </w:pPr>
            <w:r>
              <w:t>Simple and easy to understand and use.</w:t>
            </w:r>
          </w:p>
          <w:p w:rsidR="00EB2F66" w:rsidRDefault="00EB2F66" w:rsidP="001013D0">
            <w:pPr>
              <w:pStyle w:val="NormalWeb"/>
              <w:numPr>
                <w:ilvl w:val="0"/>
                <w:numId w:val="13"/>
              </w:numPr>
            </w:pPr>
            <w:r>
              <w:t xml:space="preserve">Easy to manage due to the rigidity of the </w:t>
            </w:r>
            <w:proofErr w:type="gramStart"/>
            <w:r>
              <w:t>model .</w:t>
            </w:r>
            <w:proofErr w:type="gramEnd"/>
            <w:r>
              <w:t xml:space="preserve"> </w:t>
            </w:r>
            <w:proofErr w:type="gramStart"/>
            <w:r>
              <w:t>each</w:t>
            </w:r>
            <w:proofErr w:type="gramEnd"/>
            <w:r>
              <w:t xml:space="preserve"> phase has specific deliverables and a review process.</w:t>
            </w:r>
          </w:p>
        </w:tc>
        <w:tc>
          <w:tcPr>
            <w:tcW w:w="0" w:type="auto"/>
            <w:hideMark/>
          </w:tcPr>
          <w:p w:rsidR="00EB2F66" w:rsidRDefault="00EB2F66" w:rsidP="001013D0">
            <w:pPr>
              <w:pStyle w:val="NormalWeb"/>
              <w:numPr>
                <w:ilvl w:val="0"/>
                <w:numId w:val="14"/>
              </w:numPr>
            </w:pPr>
            <w:r>
              <w:t>High risk and uncertainty.</w:t>
            </w:r>
          </w:p>
          <w:p w:rsidR="00EB2F66" w:rsidRDefault="00EB2F66" w:rsidP="001013D0">
            <w:pPr>
              <w:pStyle w:val="NormalWeb"/>
              <w:numPr>
                <w:ilvl w:val="0"/>
                <w:numId w:val="14"/>
              </w:numPr>
            </w:pPr>
            <w:r>
              <w:t>Not a good model for complex and object-oriented projects.</w:t>
            </w:r>
          </w:p>
          <w:p w:rsidR="00EB2F66" w:rsidRDefault="00EB2F66" w:rsidP="001013D0">
            <w:pPr>
              <w:pStyle w:val="NormalWeb"/>
              <w:numPr>
                <w:ilvl w:val="0"/>
                <w:numId w:val="14"/>
              </w:numPr>
            </w:pPr>
            <w:r>
              <w:t>Poor model for long and ongoing projects.</w:t>
            </w:r>
          </w:p>
          <w:p w:rsidR="00EB2F66" w:rsidRDefault="00EB2F66" w:rsidP="001013D0">
            <w:pPr>
              <w:pStyle w:val="NormalWeb"/>
              <w:numPr>
                <w:ilvl w:val="0"/>
                <w:numId w:val="14"/>
              </w:numPr>
            </w:pPr>
            <w:r>
              <w:t>Not suitable for the projects where requirements are at a moderate to high risk of changing.</w:t>
            </w:r>
          </w:p>
          <w:p w:rsidR="00EB2F66" w:rsidRDefault="00EB2F66" w:rsidP="001013D0">
            <w:pPr>
              <w:pStyle w:val="NormalWeb"/>
              <w:numPr>
                <w:ilvl w:val="0"/>
                <w:numId w:val="14"/>
              </w:numPr>
            </w:pPr>
            <w:r>
              <w:t>Once an application is in the testing stage, it is difficult to go back and change a functionality</w:t>
            </w:r>
          </w:p>
          <w:p w:rsidR="00EB2F66" w:rsidRDefault="00EB2F66" w:rsidP="001013D0">
            <w:pPr>
              <w:pStyle w:val="NormalWeb"/>
              <w:numPr>
                <w:ilvl w:val="0"/>
                <w:numId w:val="14"/>
              </w:numPr>
            </w:pPr>
            <w:r>
              <w:t>No working software is produced until late during the life cycle.</w:t>
            </w:r>
          </w:p>
        </w:tc>
      </w:tr>
    </w:tbl>
    <w:p w:rsidR="001E738B" w:rsidRDefault="001E738B"/>
    <w:p w:rsidR="00EB2F66" w:rsidRPr="0066747D" w:rsidRDefault="00EB2F66" w:rsidP="00EB2F66">
      <w:pPr>
        <w:pStyle w:val="Heading1"/>
        <w:rPr>
          <w:sz w:val="24"/>
          <w:szCs w:val="24"/>
        </w:rPr>
      </w:pPr>
      <w:r w:rsidRPr="0066747D">
        <w:rPr>
          <w:sz w:val="24"/>
          <w:szCs w:val="24"/>
        </w:rPr>
        <w:t>SDLC Agile Model</w:t>
      </w:r>
    </w:p>
    <w:p w:rsidR="00EB2F66" w:rsidRDefault="00EB2F66" w:rsidP="00EB2F66">
      <w:pPr>
        <w:pStyle w:val="NormalWeb"/>
        <w:rPr>
          <w:ins w:id="216" w:author="Unknown"/>
        </w:rPr>
      </w:pPr>
      <w:ins w:id="217" w:author="Unknown">
        <w:r>
          <w:t>Agile SDLC model is a combination of iterative and incremental process models with focus on process adaptability and customer satisfaction by rapid delivery of working software product.</w:t>
        </w:r>
      </w:ins>
    </w:p>
    <w:p w:rsidR="00EB2F66" w:rsidRDefault="00EB2F66" w:rsidP="00EB2F66">
      <w:pPr>
        <w:pStyle w:val="NormalWeb"/>
        <w:rPr>
          <w:ins w:id="218" w:author="Unknown"/>
        </w:rPr>
      </w:pPr>
      <w:ins w:id="219" w:author="Unknown">
        <w:r>
          <w:lastRenderedPageBreak/>
          <w:t xml:space="preserve">Agile Methods break the product into small incremental builds. These builds are provided in iterations. Each iteration typically lasts from about one to three weeks. </w:t>
        </w:r>
        <w:proofErr w:type="gramStart"/>
        <w:r>
          <w:t>Every iteration</w:t>
        </w:r>
        <w:proofErr w:type="gramEnd"/>
        <w:r>
          <w:t xml:space="preserve"> involves cross functional teams working simultaneously on various areas like planning, requirements analysis, design, coding, unit testing, and acceptance testing.</w:t>
        </w:r>
      </w:ins>
    </w:p>
    <w:p w:rsidR="00EB2F66" w:rsidRDefault="00EB2F66" w:rsidP="00EB2F66">
      <w:pPr>
        <w:pStyle w:val="NormalWeb"/>
        <w:rPr>
          <w:ins w:id="220" w:author="Unknown"/>
        </w:rPr>
      </w:pPr>
      <w:ins w:id="221" w:author="Unknown">
        <w:r>
          <w:t>At the end of the iteration a working product is displayed to the customer and important stakeholders.</w:t>
        </w:r>
      </w:ins>
    </w:p>
    <w:p w:rsidR="00EB2F66" w:rsidRDefault="00EB2F66" w:rsidP="00EB2F66">
      <w:pPr>
        <w:pStyle w:val="Heading2"/>
        <w:rPr>
          <w:ins w:id="222" w:author="Unknown"/>
        </w:rPr>
      </w:pPr>
      <w:ins w:id="223" w:author="Unknown">
        <w:r>
          <w:t>What is Agile?</w:t>
        </w:r>
      </w:ins>
    </w:p>
    <w:p w:rsidR="00EB2F66" w:rsidRDefault="00EB2F66" w:rsidP="00EB2F66">
      <w:pPr>
        <w:pStyle w:val="NormalWeb"/>
        <w:rPr>
          <w:ins w:id="224" w:author="Unknown"/>
        </w:rPr>
      </w:pPr>
      <w:ins w:id="225" w:author="Unknown">
        <w:r>
          <w:t>Agile model believes that every project needs to be handled differently and the existing methods need to be tailored to best suit the project requirements. In agile the tasks are divided to time boxes (small time frames) to deliver specific features for a release.</w:t>
        </w:r>
      </w:ins>
    </w:p>
    <w:p w:rsidR="00EB2F66" w:rsidRDefault="00EB2F66" w:rsidP="00EB2F66">
      <w:pPr>
        <w:pStyle w:val="NormalWeb"/>
        <w:rPr>
          <w:ins w:id="226" w:author="Unknown"/>
        </w:rPr>
      </w:pPr>
      <w:ins w:id="227" w:author="Unknown">
        <w:r>
          <w:t xml:space="preserve">Iterative approach is taken and working software build is delivered </w:t>
        </w:r>
        <w:proofErr w:type="gramStart"/>
        <w:r>
          <w:t>after each iteration</w:t>
        </w:r>
        <w:proofErr w:type="gramEnd"/>
        <w:r>
          <w:t>. Each build is incremental in terms of features; the final build holds all the features required by the customer.</w:t>
        </w:r>
      </w:ins>
    </w:p>
    <w:p w:rsidR="00EB2F66" w:rsidRDefault="00EB2F66" w:rsidP="00EB2F66">
      <w:pPr>
        <w:pStyle w:val="NormalWeb"/>
        <w:rPr>
          <w:ins w:id="228" w:author="Unknown"/>
        </w:rPr>
      </w:pPr>
      <w:ins w:id="229" w:author="Unknown">
        <w:r>
          <w:t>Here is a graphical illustration of the Agile Model:</w:t>
        </w:r>
      </w:ins>
    </w:p>
    <w:p w:rsidR="00EB2F66" w:rsidRDefault="00EB2F66" w:rsidP="00EB2F66">
      <w:pPr>
        <w:rPr>
          <w:ins w:id="230" w:author="Unknown"/>
        </w:rPr>
      </w:pPr>
      <w:r>
        <w:rPr>
          <w:lang w:bidi="ar-SA"/>
        </w:rPr>
        <w:drawing>
          <wp:inline distT="0" distB="0" distL="0" distR="0">
            <wp:extent cx="5337175" cy="3975735"/>
            <wp:effectExtent l="19050" t="0" r="0" b="0"/>
            <wp:docPr id="11" name="Picture 1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Agile Model"/>
                    <pic:cNvPicPr>
                      <a:picLocks noChangeAspect="1" noChangeArrowheads="1"/>
                    </pic:cNvPicPr>
                  </pic:nvPicPr>
                  <pic:blipFill>
                    <a:blip r:embed="rId22"/>
                    <a:srcRect/>
                    <a:stretch>
                      <a:fillRect/>
                    </a:stretch>
                  </pic:blipFill>
                  <pic:spPr bwMode="auto">
                    <a:xfrm>
                      <a:off x="0" y="0"/>
                      <a:ext cx="5337175" cy="3975735"/>
                    </a:xfrm>
                    <a:prstGeom prst="rect">
                      <a:avLst/>
                    </a:prstGeom>
                    <a:noFill/>
                    <a:ln w="9525">
                      <a:noFill/>
                      <a:miter lim="800000"/>
                      <a:headEnd/>
                      <a:tailEnd/>
                    </a:ln>
                  </pic:spPr>
                </pic:pic>
              </a:graphicData>
            </a:graphic>
          </wp:inline>
        </w:drawing>
      </w:r>
    </w:p>
    <w:p w:rsidR="00EB2F66" w:rsidRDefault="00EB2F66" w:rsidP="00EB2F66">
      <w:pPr>
        <w:pStyle w:val="NormalWeb"/>
        <w:rPr>
          <w:ins w:id="231" w:author="Unknown"/>
        </w:rPr>
      </w:pPr>
      <w:ins w:id="232" w:author="Unknown">
        <w:r>
          <w:t>Agile thought process had started early in the software development and started becoming popular with time due to its flexibility and adaptability.</w:t>
        </w:r>
      </w:ins>
    </w:p>
    <w:p w:rsidR="00EB2F66" w:rsidRDefault="00EB2F66" w:rsidP="00EB2F66">
      <w:pPr>
        <w:pStyle w:val="NormalWeb"/>
        <w:rPr>
          <w:ins w:id="233" w:author="Unknown"/>
        </w:rPr>
      </w:pPr>
      <w:ins w:id="234" w:author="Unknown">
        <w:r>
          <w:lastRenderedPageBreak/>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ins>
    </w:p>
    <w:p w:rsidR="00EB2F66" w:rsidRDefault="00EB2F66" w:rsidP="00EB2F66">
      <w:pPr>
        <w:pStyle w:val="NormalWeb"/>
        <w:rPr>
          <w:ins w:id="235" w:author="Unknown"/>
        </w:rPr>
      </w:pPr>
      <w:ins w:id="236" w:author="Unknown">
        <w:r>
          <w:t>Following are the Agile Manifesto principles</w:t>
        </w:r>
      </w:ins>
    </w:p>
    <w:p w:rsidR="00EB2F66" w:rsidRDefault="00EB2F66" w:rsidP="001013D0">
      <w:pPr>
        <w:pStyle w:val="NormalWeb"/>
        <w:numPr>
          <w:ilvl w:val="0"/>
          <w:numId w:val="15"/>
        </w:numPr>
        <w:rPr>
          <w:ins w:id="237" w:author="Unknown"/>
        </w:rPr>
      </w:pPr>
      <w:ins w:id="238" w:author="Unknown">
        <w:r>
          <w:rPr>
            <w:b/>
            <w:bCs/>
          </w:rPr>
          <w:t>Individuals and interactions</w:t>
        </w:r>
        <w:r>
          <w:t xml:space="preserve"> - in agile development, self-organization and motivation are important, as are interactions like co-location and pair programming.</w:t>
        </w:r>
      </w:ins>
    </w:p>
    <w:p w:rsidR="00EB2F66" w:rsidRDefault="00EB2F66" w:rsidP="001013D0">
      <w:pPr>
        <w:pStyle w:val="NormalWeb"/>
        <w:numPr>
          <w:ilvl w:val="0"/>
          <w:numId w:val="15"/>
        </w:numPr>
        <w:rPr>
          <w:ins w:id="239" w:author="Unknown"/>
        </w:rPr>
      </w:pPr>
      <w:ins w:id="240" w:author="Unknown">
        <w:r>
          <w:rPr>
            <w:b/>
            <w:bCs/>
          </w:rPr>
          <w:t>Working software</w:t>
        </w:r>
        <w:r>
          <w:t xml:space="preserve"> - Demo working software is considered the best means of communication with the customer to understand their requirement, instead of just depending on documentation.</w:t>
        </w:r>
      </w:ins>
    </w:p>
    <w:p w:rsidR="00EB2F66" w:rsidRDefault="00EB2F66" w:rsidP="001013D0">
      <w:pPr>
        <w:pStyle w:val="NormalWeb"/>
        <w:numPr>
          <w:ilvl w:val="0"/>
          <w:numId w:val="15"/>
        </w:numPr>
        <w:rPr>
          <w:ins w:id="241" w:author="Unknown"/>
        </w:rPr>
      </w:pPr>
      <w:ins w:id="242" w:author="Unknown">
        <w:r>
          <w:rPr>
            <w:b/>
            <w:bCs/>
          </w:rPr>
          <w:t>Customer collaboration</w:t>
        </w:r>
        <w:r>
          <w:t xml:space="preserve"> - As the requirements cannot be gathered completely in the beginning of the project due to various factors, continuous customer interaction is very important to get proper product requirements.</w:t>
        </w:r>
      </w:ins>
    </w:p>
    <w:p w:rsidR="00EB2F66" w:rsidRDefault="00EB2F66" w:rsidP="001013D0">
      <w:pPr>
        <w:pStyle w:val="NormalWeb"/>
        <w:numPr>
          <w:ilvl w:val="0"/>
          <w:numId w:val="15"/>
        </w:numPr>
        <w:rPr>
          <w:ins w:id="243" w:author="Unknown"/>
        </w:rPr>
      </w:pPr>
      <w:ins w:id="244" w:author="Unknown">
        <w:r>
          <w:rPr>
            <w:b/>
            <w:bCs/>
          </w:rPr>
          <w:t>Responding to change</w:t>
        </w:r>
        <w:r>
          <w:t xml:space="preserve"> - agile development is focused on quick responses to change and continuous development.</w:t>
        </w:r>
      </w:ins>
    </w:p>
    <w:p w:rsidR="00EB2F66" w:rsidRDefault="00EB2F66" w:rsidP="00EB2F66">
      <w:pPr>
        <w:pStyle w:val="Heading2"/>
        <w:rPr>
          <w:ins w:id="245" w:author="Unknown"/>
        </w:rPr>
      </w:pPr>
      <w:ins w:id="246" w:author="Unknown">
        <w:r>
          <w:t>Agile Vs Traditional SDLC Models</w:t>
        </w:r>
      </w:ins>
    </w:p>
    <w:p w:rsidR="00EB2F66" w:rsidRDefault="00EB2F66" w:rsidP="00EB2F66">
      <w:pPr>
        <w:pStyle w:val="NormalWeb"/>
        <w:rPr>
          <w:ins w:id="247" w:author="Unknown"/>
        </w:rPr>
      </w:pPr>
      <w:ins w:id="248" w:author="Unknown">
        <w:r>
          <w:t xml:space="preserve">Agile is based on the </w:t>
        </w:r>
        <w:r w:rsidRPr="000A6DE6">
          <w:rPr>
            <w:b/>
            <w:bCs/>
          </w:rPr>
          <w:t>adaptive software</w:t>
        </w:r>
        <w:r>
          <w:t xml:space="preserve"> development methods </w:t>
        </w:r>
        <w:proofErr w:type="spellStart"/>
        <w:r>
          <w:t>where as</w:t>
        </w:r>
        <w:proofErr w:type="spellEnd"/>
        <w:r>
          <w:t xml:space="preserve"> the traditional SDLC models like waterfall model is based on </w:t>
        </w:r>
        <w:r w:rsidRPr="000A6DE6">
          <w:rPr>
            <w:b/>
            <w:bCs/>
          </w:rPr>
          <w:t>predictive approach</w:t>
        </w:r>
        <w:r>
          <w:t>.</w:t>
        </w:r>
      </w:ins>
    </w:p>
    <w:p w:rsidR="00EB2F66" w:rsidRDefault="00EB2F66" w:rsidP="00EB2F66">
      <w:pPr>
        <w:pStyle w:val="NormalWeb"/>
        <w:rPr>
          <w:ins w:id="249" w:author="Unknown"/>
        </w:rPr>
      </w:pPr>
      <w:ins w:id="250" w:author="Unknown">
        <w:r>
          <w:t>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w:t>
        </w:r>
      </w:ins>
    </w:p>
    <w:p w:rsidR="00EB2F66" w:rsidRDefault="00EB2F66" w:rsidP="00EB2F66">
      <w:pPr>
        <w:pStyle w:val="NormalWeb"/>
        <w:rPr>
          <w:ins w:id="251" w:author="Unknown"/>
        </w:rPr>
      </w:pPr>
      <w:ins w:id="252" w:author="Unknown">
        <w: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ins>
    </w:p>
    <w:p w:rsidR="00EB2F66" w:rsidRDefault="00EB2F66" w:rsidP="00EB2F66">
      <w:pPr>
        <w:pStyle w:val="NormalWeb"/>
        <w:rPr>
          <w:ins w:id="253" w:author="Unknown"/>
        </w:rPr>
      </w:pPr>
      <w:ins w:id="254" w:author="Unknown">
        <w:r>
          <w:t>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w:t>
        </w:r>
      </w:ins>
    </w:p>
    <w:p w:rsidR="00EB2F66" w:rsidRDefault="00EB2F66" w:rsidP="00EB2F66">
      <w:pPr>
        <w:pStyle w:val="Heading2"/>
        <w:rPr>
          <w:ins w:id="255" w:author="Unknown"/>
        </w:rPr>
      </w:pPr>
      <w:ins w:id="256" w:author="Unknown">
        <w:r>
          <w:t>Agile Model Pros and Cons</w:t>
        </w:r>
      </w:ins>
    </w:p>
    <w:p w:rsidR="00EB2F66" w:rsidRDefault="00EB2F66" w:rsidP="00EB2F66">
      <w:pPr>
        <w:pStyle w:val="NormalWeb"/>
        <w:rPr>
          <w:ins w:id="257" w:author="Unknown"/>
        </w:rPr>
      </w:pPr>
      <w:ins w:id="258" w:author="Unknown">
        <w:r>
          <w:t>Agile methods are being widely accepted in the software world recently, however, this method may not always be suitable for all products. Here are some pros and cons of the agile model.</w:t>
        </w:r>
      </w:ins>
    </w:p>
    <w:p w:rsidR="00EB2F66" w:rsidRDefault="00EB2F66" w:rsidP="00EB2F66">
      <w:pPr>
        <w:pStyle w:val="NormalWeb"/>
        <w:rPr>
          <w:ins w:id="259" w:author="Unknown"/>
        </w:rPr>
      </w:pPr>
      <w:ins w:id="260" w:author="Unknown">
        <w:r>
          <w:t>Following table lists out the pros and cons of Agile Model:</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EB2F66" w:rsidTr="00EB2F66">
        <w:trPr>
          <w:tblCellSpacing w:w="15" w:type="dxa"/>
        </w:trPr>
        <w:tc>
          <w:tcPr>
            <w:tcW w:w="2500" w:type="pct"/>
            <w:vAlign w:val="center"/>
            <w:hideMark/>
          </w:tcPr>
          <w:p w:rsidR="00EB2F66" w:rsidRDefault="00EB2F66">
            <w:pPr>
              <w:jc w:val="center"/>
              <w:rPr>
                <w:b/>
                <w:bCs/>
                <w:sz w:val="24"/>
                <w:szCs w:val="24"/>
              </w:rPr>
            </w:pPr>
            <w:r>
              <w:rPr>
                <w:b/>
                <w:bCs/>
              </w:rPr>
              <w:lastRenderedPageBreak/>
              <w:t>Pros</w:t>
            </w:r>
          </w:p>
        </w:tc>
        <w:tc>
          <w:tcPr>
            <w:tcW w:w="2500" w:type="pct"/>
            <w:vAlign w:val="center"/>
            <w:hideMark/>
          </w:tcPr>
          <w:p w:rsidR="00EB2F66" w:rsidRDefault="00EB2F66">
            <w:pPr>
              <w:jc w:val="center"/>
              <w:rPr>
                <w:b/>
                <w:bCs/>
                <w:sz w:val="24"/>
                <w:szCs w:val="24"/>
              </w:rPr>
            </w:pPr>
            <w:r>
              <w:rPr>
                <w:b/>
                <w:bCs/>
              </w:rPr>
              <w:t>Cons</w:t>
            </w:r>
          </w:p>
        </w:tc>
      </w:tr>
      <w:tr w:rsidR="00EB2F66" w:rsidTr="00EB2F66">
        <w:trPr>
          <w:tblCellSpacing w:w="15" w:type="dxa"/>
        </w:trPr>
        <w:tc>
          <w:tcPr>
            <w:tcW w:w="0" w:type="auto"/>
            <w:hideMark/>
          </w:tcPr>
          <w:p w:rsidR="00EB2F66" w:rsidRDefault="00EB2F66" w:rsidP="001013D0">
            <w:pPr>
              <w:pStyle w:val="NormalWeb"/>
              <w:numPr>
                <w:ilvl w:val="0"/>
                <w:numId w:val="16"/>
              </w:numPr>
            </w:pPr>
            <w:r>
              <w:t>Is a very realistic approach to software development</w:t>
            </w:r>
          </w:p>
          <w:p w:rsidR="00EB2F66" w:rsidRDefault="00EB2F66" w:rsidP="001013D0">
            <w:pPr>
              <w:pStyle w:val="NormalWeb"/>
              <w:numPr>
                <w:ilvl w:val="0"/>
                <w:numId w:val="16"/>
              </w:numPr>
            </w:pPr>
            <w:r>
              <w:t>Promotes teamwork and cross training.</w:t>
            </w:r>
          </w:p>
          <w:p w:rsidR="00EB2F66" w:rsidRDefault="00EB2F66" w:rsidP="001013D0">
            <w:pPr>
              <w:pStyle w:val="NormalWeb"/>
              <w:numPr>
                <w:ilvl w:val="0"/>
                <w:numId w:val="16"/>
              </w:numPr>
            </w:pPr>
            <w:r>
              <w:t>Functionality can be developed rapidly and demonstrated.</w:t>
            </w:r>
          </w:p>
          <w:p w:rsidR="00EB2F66" w:rsidRDefault="00EB2F66" w:rsidP="001013D0">
            <w:pPr>
              <w:pStyle w:val="NormalWeb"/>
              <w:numPr>
                <w:ilvl w:val="0"/>
                <w:numId w:val="16"/>
              </w:numPr>
            </w:pPr>
            <w:r>
              <w:t xml:space="preserve">Resource requirements are </w:t>
            </w:r>
            <w:proofErr w:type="gramStart"/>
            <w:r>
              <w:t>minimum</w:t>
            </w:r>
            <w:proofErr w:type="gramEnd"/>
            <w:r>
              <w:t>.</w:t>
            </w:r>
          </w:p>
          <w:p w:rsidR="00EB2F66" w:rsidRDefault="00EB2F66" w:rsidP="001013D0">
            <w:pPr>
              <w:pStyle w:val="NormalWeb"/>
              <w:numPr>
                <w:ilvl w:val="0"/>
                <w:numId w:val="16"/>
              </w:numPr>
            </w:pPr>
            <w:r>
              <w:t>Suitable for fixed or changing requirements</w:t>
            </w:r>
          </w:p>
          <w:p w:rsidR="00EB2F66" w:rsidRDefault="00EB2F66" w:rsidP="001013D0">
            <w:pPr>
              <w:pStyle w:val="NormalWeb"/>
              <w:numPr>
                <w:ilvl w:val="0"/>
                <w:numId w:val="16"/>
              </w:numPr>
            </w:pPr>
            <w:r>
              <w:t>Delivers early partial working solutions.</w:t>
            </w:r>
          </w:p>
          <w:p w:rsidR="00EB2F66" w:rsidRDefault="00EB2F66" w:rsidP="001013D0">
            <w:pPr>
              <w:pStyle w:val="NormalWeb"/>
              <w:numPr>
                <w:ilvl w:val="0"/>
                <w:numId w:val="16"/>
              </w:numPr>
            </w:pPr>
            <w:r>
              <w:t>Good model for environments that change steadily.</w:t>
            </w:r>
          </w:p>
          <w:p w:rsidR="00EB2F66" w:rsidRDefault="00EB2F66" w:rsidP="001013D0">
            <w:pPr>
              <w:pStyle w:val="NormalWeb"/>
              <w:numPr>
                <w:ilvl w:val="0"/>
                <w:numId w:val="16"/>
              </w:numPr>
            </w:pPr>
            <w:r>
              <w:t>Minimal rules, documentation easily employed.</w:t>
            </w:r>
          </w:p>
          <w:p w:rsidR="00EB2F66" w:rsidRDefault="00EB2F66" w:rsidP="001013D0">
            <w:pPr>
              <w:pStyle w:val="NormalWeb"/>
              <w:numPr>
                <w:ilvl w:val="0"/>
                <w:numId w:val="16"/>
              </w:numPr>
            </w:pPr>
            <w:r>
              <w:t>Enables concurrent development and delivery within an overall planned context.</w:t>
            </w:r>
          </w:p>
          <w:p w:rsidR="00EB2F66" w:rsidRDefault="00EB2F66" w:rsidP="001013D0">
            <w:pPr>
              <w:pStyle w:val="NormalWeb"/>
              <w:numPr>
                <w:ilvl w:val="0"/>
                <w:numId w:val="16"/>
              </w:numPr>
            </w:pPr>
            <w:r>
              <w:t>Little or no planning required</w:t>
            </w:r>
          </w:p>
          <w:p w:rsidR="00EB2F66" w:rsidRDefault="00EB2F66" w:rsidP="001013D0">
            <w:pPr>
              <w:pStyle w:val="NormalWeb"/>
              <w:numPr>
                <w:ilvl w:val="0"/>
                <w:numId w:val="16"/>
              </w:numPr>
            </w:pPr>
            <w:r>
              <w:t>Easy to manage</w:t>
            </w:r>
          </w:p>
          <w:p w:rsidR="00EB2F66" w:rsidRDefault="00EB2F66" w:rsidP="001013D0">
            <w:pPr>
              <w:pStyle w:val="NormalWeb"/>
              <w:numPr>
                <w:ilvl w:val="0"/>
                <w:numId w:val="16"/>
              </w:numPr>
            </w:pPr>
            <w:r>
              <w:t>Gives flexibility to developers</w:t>
            </w:r>
          </w:p>
        </w:tc>
        <w:tc>
          <w:tcPr>
            <w:tcW w:w="0" w:type="auto"/>
            <w:hideMark/>
          </w:tcPr>
          <w:p w:rsidR="00EB2F66" w:rsidRDefault="00EB2F66" w:rsidP="001013D0">
            <w:pPr>
              <w:pStyle w:val="NormalWeb"/>
              <w:numPr>
                <w:ilvl w:val="0"/>
                <w:numId w:val="17"/>
              </w:numPr>
            </w:pPr>
            <w:r>
              <w:t>Not suitable for handling complex dependencies.</w:t>
            </w:r>
          </w:p>
          <w:p w:rsidR="00EB2F66" w:rsidRDefault="00EB2F66" w:rsidP="001013D0">
            <w:pPr>
              <w:pStyle w:val="NormalWeb"/>
              <w:numPr>
                <w:ilvl w:val="0"/>
                <w:numId w:val="17"/>
              </w:numPr>
            </w:pPr>
            <w:r>
              <w:t>More risk of sustainability, maintainability and extensibility.</w:t>
            </w:r>
          </w:p>
          <w:p w:rsidR="00EB2F66" w:rsidRDefault="00EB2F66" w:rsidP="001013D0">
            <w:pPr>
              <w:pStyle w:val="NormalWeb"/>
              <w:numPr>
                <w:ilvl w:val="0"/>
                <w:numId w:val="17"/>
              </w:numPr>
            </w:pPr>
            <w:r>
              <w:t>An overall plan, an agile leader and agile PM practice is a must without which it will not work.</w:t>
            </w:r>
          </w:p>
          <w:p w:rsidR="00EB2F66" w:rsidRDefault="00EB2F66" w:rsidP="001013D0">
            <w:pPr>
              <w:pStyle w:val="NormalWeb"/>
              <w:numPr>
                <w:ilvl w:val="0"/>
                <w:numId w:val="17"/>
              </w:numPr>
            </w:pPr>
            <w:r>
              <w:t>Strict delivery management dictates the scope, functionality to be delivered, and adjustments to meet the deadlines.</w:t>
            </w:r>
          </w:p>
          <w:p w:rsidR="00EB2F66" w:rsidRDefault="00EB2F66" w:rsidP="001013D0">
            <w:pPr>
              <w:pStyle w:val="NormalWeb"/>
              <w:numPr>
                <w:ilvl w:val="0"/>
                <w:numId w:val="17"/>
              </w:numPr>
            </w:pPr>
            <w:r>
              <w:t>Depends heavily on customer interaction, so if customer is not clear, team can be driven in the wrong direction.</w:t>
            </w:r>
          </w:p>
          <w:p w:rsidR="00EB2F66" w:rsidRDefault="00EB2F66" w:rsidP="001013D0">
            <w:pPr>
              <w:pStyle w:val="NormalWeb"/>
              <w:numPr>
                <w:ilvl w:val="0"/>
                <w:numId w:val="17"/>
              </w:numPr>
            </w:pPr>
            <w:r>
              <w:t>There is very high individual dependency, since there is minimum documentation generated.</w:t>
            </w:r>
          </w:p>
          <w:p w:rsidR="00EB2F66" w:rsidRDefault="00EB2F66" w:rsidP="001013D0">
            <w:pPr>
              <w:pStyle w:val="NormalWeb"/>
              <w:numPr>
                <w:ilvl w:val="0"/>
                <w:numId w:val="17"/>
              </w:numPr>
            </w:pPr>
            <w:r>
              <w:t>Transfer of technology to new team members may be quite challenging due to lack of documentation.</w:t>
            </w:r>
          </w:p>
        </w:tc>
      </w:tr>
    </w:tbl>
    <w:p w:rsidR="00EB2F66" w:rsidRDefault="00EB2F66"/>
    <w:p w:rsidR="00EB2F66" w:rsidRDefault="00EB2F66" w:rsidP="00EB2F66">
      <w:pPr>
        <w:pStyle w:val="Heading1"/>
      </w:pPr>
      <w:r>
        <w:t>SDLC Waterfall Model</w:t>
      </w:r>
    </w:p>
    <w:p w:rsidR="00EB2F66" w:rsidRDefault="00EB2F66" w:rsidP="00EB2F66">
      <w:pPr>
        <w:pStyle w:val="NormalWeb"/>
        <w:rPr>
          <w:ins w:id="261" w:author="Unknown"/>
        </w:rPr>
      </w:pPr>
      <w:ins w:id="262" w:author="Unknown">
        <w:r>
          <w:t>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w:t>
        </w:r>
      </w:ins>
    </w:p>
    <w:p w:rsidR="00EB2F66" w:rsidRDefault="00EB2F66" w:rsidP="00EB2F66">
      <w:pPr>
        <w:pStyle w:val="NormalWeb"/>
        <w:rPr>
          <w:ins w:id="263" w:author="Unknown"/>
        </w:rPr>
      </w:pPr>
      <w:ins w:id="264" w:author="Unknown">
        <w:r>
          <w:t xml:space="preserve">Waterfall model is the earliest SDLC approach that was used for software </w:t>
        </w:r>
        <w:proofErr w:type="gramStart"/>
        <w:r>
          <w:t>development .</w:t>
        </w:r>
        <w:proofErr w:type="gramEnd"/>
      </w:ins>
    </w:p>
    <w:p w:rsidR="00EB2F66" w:rsidRDefault="00EB2F66" w:rsidP="00EB2F66">
      <w:pPr>
        <w:pStyle w:val="NormalWeb"/>
        <w:rPr>
          <w:ins w:id="265" w:author="Unknown"/>
        </w:rPr>
      </w:pPr>
      <w:ins w:id="266" w:author="Unknown">
        <w:r>
          <w:t>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ins>
    </w:p>
    <w:p w:rsidR="00EB2F66" w:rsidRDefault="00EB2F66" w:rsidP="00EB2F66">
      <w:pPr>
        <w:pStyle w:val="Heading2"/>
        <w:rPr>
          <w:ins w:id="267" w:author="Unknown"/>
        </w:rPr>
      </w:pPr>
      <w:ins w:id="268" w:author="Unknown">
        <w:r>
          <w:t>Waterfall Model design</w:t>
        </w:r>
      </w:ins>
    </w:p>
    <w:p w:rsidR="00EB2F66" w:rsidRDefault="00EB2F66" w:rsidP="00EB2F66">
      <w:pPr>
        <w:pStyle w:val="NormalWeb"/>
        <w:rPr>
          <w:ins w:id="269" w:author="Unknown"/>
        </w:rPr>
      </w:pPr>
      <w:ins w:id="270" w:author="Unknown">
        <w: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ins>
    </w:p>
    <w:p w:rsidR="00EB2F66" w:rsidRDefault="00EB2F66" w:rsidP="00EB2F66">
      <w:pPr>
        <w:pStyle w:val="NormalWeb"/>
        <w:rPr>
          <w:ins w:id="271" w:author="Unknown"/>
        </w:rPr>
      </w:pPr>
      <w:ins w:id="272" w:author="Unknown">
        <w:r>
          <w:lastRenderedPageBreak/>
          <w:t>Following is a diagrammatic representation of different phases of waterfall model.</w:t>
        </w:r>
      </w:ins>
    </w:p>
    <w:p w:rsidR="00EB2F66" w:rsidRDefault="00EB2F66" w:rsidP="00EB2F66">
      <w:pPr>
        <w:rPr>
          <w:ins w:id="273" w:author="Unknown"/>
        </w:rPr>
      </w:pPr>
      <w:r>
        <w:rPr>
          <w:lang w:bidi="ar-SA"/>
        </w:rPr>
        <w:drawing>
          <wp:inline distT="0" distB="0" distL="0" distR="0">
            <wp:extent cx="5337175" cy="3568065"/>
            <wp:effectExtent l="19050" t="0" r="0" b="0"/>
            <wp:docPr id="17" name="Picture 17"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DLC Waterfall Model"/>
                    <pic:cNvPicPr>
                      <a:picLocks noChangeAspect="1" noChangeArrowheads="1"/>
                    </pic:cNvPicPr>
                  </pic:nvPicPr>
                  <pic:blipFill>
                    <a:blip r:embed="rId23"/>
                    <a:srcRect/>
                    <a:stretch>
                      <a:fillRect/>
                    </a:stretch>
                  </pic:blipFill>
                  <pic:spPr bwMode="auto">
                    <a:xfrm>
                      <a:off x="0" y="0"/>
                      <a:ext cx="5337175" cy="3568065"/>
                    </a:xfrm>
                    <a:prstGeom prst="rect">
                      <a:avLst/>
                    </a:prstGeom>
                    <a:noFill/>
                    <a:ln w="9525">
                      <a:noFill/>
                      <a:miter lim="800000"/>
                      <a:headEnd/>
                      <a:tailEnd/>
                    </a:ln>
                  </pic:spPr>
                </pic:pic>
              </a:graphicData>
            </a:graphic>
          </wp:inline>
        </w:drawing>
      </w:r>
    </w:p>
    <w:p w:rsidR="00EB2F66" w:rsidRDefault="00EB2F66" w:rsidP="00EB2F66">
      <w:pPr>
        <w:pStyle w:val="NormalWeb"/>
        <w:rPr>
          <w:ins w:id="274" w:author="Unknown"/>
        </w:rPr>
      </w:pPr>
      <w:ins w:id="275" w:author="Unknown">
        <w:r>
          <w:t>The sequential phases in Waterfall model are:</w:t>
        </w:r>
      </w:ins>
    </w:p>
    <w:p w:rsidR="00EB2F66" w:rsidRDefault="00EB2F66" w:rsidP="001013D0">
      <w:pPr>
        <w:pStyle w:val="NormalWeb"/>
        <w:numPr>
          <w:ilvl w:val="0"/>
          <w:numId w:val="18"/>
        </w:numPr>
        <w:rPr>
          <w:ins w:id="276" w:author="Unknown"/>
        </w:rPr>
      </w:pPr>
      <w:ins w:id="277" w:author="Unknown">
        <w:r>
          <w:rPr>
            <w:b/>
            <w:bCs/>
          </w:rPr>
          <w:t>Requirement Gathering and analysis:</w:t>
        </w:r>
        <w:r>
          <w:t xml:space="preserve"> All possible requirements of the system to be developed are captured in this phase and documented in a requirement specification doc.</w:t>
        </w:r>
      </w:ins>
    </w:p>
    <w:p w:rsidR="00EB2F66" w:rsidRDefault="00EB2F66" w:rsidP="001013D0">
      <w:pPr>
        <w:pStyle w:val="NormalWeb"/>
        <w:numPr>
          <w:ilvl w:val="0"/>
          <w:numId w:val="18"/>
        </w:numPr>
        <w:rPr>
          <w:ins w:id="278" w:author="Unknown"/>
        </w:rPr>
      </w:pPr>
      <w:ins w:id="279" w:author="Unknown">
        <w:r>
          <w:rPr>
            <w:b/>
            <w:bCs/>
          </w:rPr>
          <w:t>System Design:</w:t>
        </w:r>
        <w:r>
          <w:t xml:space="preserve"> The requirement specifications from first phase are studied in this phase and system design is prepared. System Design helps in specifying hardware and system requirements and also helps in defining overall system architecture.</w:t>
        </w:r>
      </w:ins>
    </w:p>
    <w:p w:rsidR="00EB2F66" w:rsidRDefault="00EB2F66" w:rsidP="001013D0">
      <w:pPr>
        <w:pStyle w:val="NormalWeb"/>
        <w:numPr>
          <w:ilvl w:val="0"/>
          <w:numId w:val="18"/>
        </w:numPr>
        <w:rPr>
          <w:ins w:id="280" w:author="Unknown"/>
        </w:rPr>
      </w:pPr>
      <w:ins w:id="281" w:author="Unknown">
        <w:r>
          <w:rPr>
            <w:b/>
            <w:bCs/>
          </w:rPr>
          <w:t>Implementation:</w:t>
        </w:r>
        <w:r>
          <w:t xml:space="preserve"> With inputs from system design, the system is first developed in small programs called units, which are integrated in the next phase. Each unit is developed and tested for its functionality which is referred to as Unit Testing.</w:t>
        </w:r>
      </w:ins>
    </w:p>
    <w:p w:rsidR="00EB2F66" w:rsidRDefault="00EB2F66" w:rsidP="001013D0">
      <w:pPr>
        <w:pStyle w:val="NormalWeb"/>
        <w:numPr>
          <w:ilvl w:val="0"/>
          <w:numId w:val="18"/>
        </w:numPr>
        <w:rPr>
          <w:ins w:id="282" w:author="Unknown"/>
        </w:rPr>
      </w:pPr>
      <w:ins w:id="283" w:author="Unknown">
        <w:r>
          <w:rPr>
            <w:b/>
            <w:bCs/>
          </w:rPr>
          <w:t>Integration and Testing:</w:t>
        </w:r>
        <w:r>
          <w:t xml:space="preserve"> All the units developed in the implementation phase are integrated into a system after testing of each unit. Post integration the entire system is tested for any faults and failures.</w:t>
        </w:r>
      </w:ins>
    </w:p>
    <w:p w:rsidR="00EB2F66" w:rsidRDefault="00EB2F66" w:rsidP="001013D0">
      <w:pPr>
        <w:pStyle w:val="NormalWeb"/>
        <w:numPr>
          <w:ilvl w:val="0"/>
          <w:numId w:val="18"/>
        </w:numPr>
        <w:rPr>
          <w:ins w:id="284" w:author="Unknown"/>
        </w:rPr>
      </w:pPr>
      <w:ins w:id="285" w:author="Unknown">
        <w:r>
          <w:rPr>
            <w:b/>
            <w:bCs/>
          </w:rPr>
          <w:t>Deployment of system:</w:t>
        </w:r>
        <w:r>
          <w:t xml:space="preserve"> Once the functional and </w:t>
        </w:r>
        <w:proofErr w:type="spellStart"/>
        <w:r>
          <w:t>non functional</w:t>
        </w:r>
        <w:proofErr w:type="spellEnd"/>
        <w:r>
          <w:t xml:space="preserve"> testing is done, the product is deployed in the customer environment or released into the market.</w:t>
        </w:r>
      </w:ins>
    </w:p>
    <w:p w:rsidR="00EB2F66" w:rsidRDefault="00EB2F66" w:rsidP="001013D0">
      <w:pPr>
        <w:pStyle w:val="NormalWeb"/>
        <w:numPr>
          <w:ilvl w:val="0"/>
          <w:numId w:val="18"/>
        </w:numPr>
        <w:rPr>
          <w:ins w:id="286" w:author="Unknown"/>
        </w:rPr>
      </w:pPr>
      <w:ins w:id="287" w:author="Unknown">
        <w:r>
          <w:rPr>
            <w:b/>
            <w:bCs/>
          </w:rPr>
          <w:t>Maintenance:</w:t>
        </w:r>
        <w:r>
          <w:t xml:space="preserve"> There are some issues which come up in the client environment. To fix those issues patches are released. Also to enhance the product some better versions are released. Maintenance is done to deliver these changes in the customer environment.</w:t>
        </w:r>
      </w:ins>
    </w:p>
    <w:p w:rsidR="00EB2F66" w:rsidRDefault="00EB2F66" w:rsidP="00EB2F66">
      <w:pPr>
        <w:pStyle w:val="NormalWeb"/>
        <w:rPr>
          <w:ins w:id="288" w:author="Unknown"/>
        </w:rPr>
      </w:pPr>
      <w:ins w:id="289" w:author="Unknown">
        <w: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ins>
    </w:p>
    <w:p w:rsidR="00EB2F66" w:rsidRDefault="00EB2F66" w:rsidP="00EB2F66">
      <w:pPr>
        <w:pStyle w:val="Heading2"/>
        <w:rPr>
          <w:ins w:id="290" w:author="Unknown"/>
        </w:rPr>
      </w:pPr>
      <w:ins w:id="291" w:author="Unknown">
        <w:r>
          <w:lastRenderedPageBreak/>
          <w:t>Waterfall Model Application</w:t>
        </w:r>
      </w:ins>
    </w:p>
    <w:p w:rsidR="00EB2F66" w:rsidRDefault="00EB2F66" w:rsidP="00EB2F66">
      <w:pPr>
        <w:pStyle w:val="NormalWeb"/>
        <w:rPr>
          <w:ins w:id="292" w:author="Unknown"/>
        </w:rPr>
      </w:pPr>
      <w:ins w:id="293" w:author="Unknown">
        <w:r>
          <w:t>Every software developed is different and requires a suitable SDLC approach to be followed based on the internal and external factors. Some situations where the use of Waterfall model is most appropriate are:</w:t>
        </w:r>
      </w:ins>
    </w:p>
    <w:p w:rsidR="00EB2F66" w:rsidRDefault="00EB2F66" w:rsidP="001013D0">
      <w:pPr>
        <w:pStyle w:val="NormalWeb"/>
        <w:numPr>
          <w:ilvl w:val="0"/>
          <w:numId w:val="19"/>
        </w:numPr>
        <w:rPr>
          <w:ins w:id="294" w:author="Unknown"/>
        </w:rPr>
      </w:pPr>
      <w:ins w:id="295" w:author="Unknown">
        <w:r>
          <w:t>Requirements are very well documented, clear and fixed.</w:t>
        </w:r>
      </w:ins>
    </w:p>
    <w:p w:rsidR="00EB2F66" w:rsidRDefault="00EB2F66" w:rsidP="001013D0">
      <w:pPr>
        <w:pStyle w:val="NormalWeb"/>
        <w:numPr>
          <w:ilvl w:val="0"/>
          <w:numId w:val="19"/>
        </w:numPr>
        <w:rPr>
          <w:ins w:id="296" w:author="Unknown"/>
        </w:rPr>
      </w:pPr>
      <w:ins w:id="297" w:author="Unknown">
        <w:r>
          <w:t>Product definition is stable.</w:t>
        </w:r>
      </w:ins>
    </w:p>
    <w:p w:rsidR="00EB2F66" w:rsidRDefault="00EB2F66" w:rsidP="001013D0">
      <w:pPr>
        <w:pStyle w:val="NormalWeb"/>
        <w:numPr>
          <w:ilvl w:val="0"/>
          <w:numId w:val="19"/>
        </w:numPr>
        <w:rPr>
          <w:ins w:id="298" w:author="Unknown"/>
        </w:rPr>
      </w:pPr>
      <w:ins w:id="299" w:author="Unknown">
        <w:r>
          <w:t>Technology is understood and is not dynamic.</w:t>
        </w:r>
      </w:ins>
    </w:p>
    <w:p w:rsidR="00EB2F66" w:rsidRDefault="00EB2F66" w:rsidP="001013D0">
      <w:pPr>
        <w:pStyle w:val="NormalWeb"/>
        <w:numPr>
          <w:ilvl w:val="0"/>
          <w:numId w:val="19"/>
        </w:numPr>
        <w:rPr>
          <w:ins w:id="300" w:author="Unknown"/>
        </w:rPr>
      </w:pPr>
      <w:ins w:id="301" w:author="Unknown">
        <w:r>
          <w:t>There are no ambiguous requirements.</w:t>
        </w:r>
      </w:ins>
    </w:p>
    <w:p w:rsidR="00EB2F66" w:rsidRDefault="00EB2F66" w:rsidP="001013D0">
      <w:pPr>
        <w:pStyle w:val="NormalWeb"/>
        <w:numPr>
          <w:ilvl w:val="0"/>
          <w:numId w:val="19"/>
        </w:numPr>
        <w:rPr>
          <w:ins w:id="302" w:author="Unknown"/>
        </w:rPr>
      </w:pPr>
      <w:ins w:id="303" w:author="Unknown">
        <w:r>
          <w:t>Ample resources with required expertise are available to support the product.</w:t>
        </w:r>
      </w:ins>
    </w:p>
    <w:p w:rsidR="00EB2F66" w:rsidRDefault="00EB2F66" w:rsidP="001013D0">
      <w:pPr>
        <w:pStyle w:val="NormalWeb"/>
        <w:numPr>
          <w:ilvl w:val="0"/>
          <w:numId w:val="19"/>
        </w:numPr>
        <w:rPr>
          <w:ins w:id="304" w:author="Unknown"/>
        </w:rPr>
      </w:pPr>
      <w:ins w:id="305" w:author="Unknown">
        <w:r>
          <w:t>The project is short.</w:t>
        </w:r>
      </w:ins>
    </w:p>
    <w:p w:rsidR="00EB2F66" w:rsidRDefault="00EB2F66" w:rsidP="00EB2F66">
      <w:pPr>
        <w:pStyle w:val="Heading2"/>
        <w:rPr>
          <w:ins w:id="306" w:author="Unknown"/>
        </w:rPr>
      </w:pPr>
      <w:ins w:id="307" w:author="Unknown">
        <w:r>
          <w:t>Waterfall Model Pros &amp; Cons</w:t>
        </w:r>
      </w:ins>
    </w:p>
    <w:p w:rsidR="00EB2F66" w:rsidRDefault="00EB2F66" w:rsidP="00EB2F66">
      <w:pPr>
        <w:pStyle w:val="Heading3"/>
        <w:rPr>
          <w:ins w:id="308" w:author="Unknown"/>
        </w:rPr>
      </w:pPr>
      <w:ins w:id="309" w:author="Unknown">
        <w:r>
          <w:t>Advantage</w:t>
        </w:r>
      </w:ins>
    </w:p>
    <w:p w:rsidR="00EB2F66" w:rsidRDefault="00EB2F66" w:rsidP="00EB2F66">
      <w:pPr>
        <w:pStyle w:val="NormalWeb"/>
        <w:rPr>
          <w:ins w:id="310" w:author="Unknown"/>
        </w:rPr>
      </w:pPr>
      <w:ins w:id="311" w:author="Unknown">
        <w:r>
          <w:t>The advantage of waterfall development is that it allows for departmentalization and control. A schedule can be set with deadlines for each stage of development and a product can proceed through the development process model phases one by one.</w:t>
        </w:r>
      </w:ins>
    </w:p>
    <w:p w:rsidR="00EB2F66" w:rsidRDefault="00EB2F66" w:rsidP="00EB2F66">
      <w:pPr>
        <w:pStyle w:val="NormalWeb"/>
        <w:rPr>
          <w:ins w:id="312" w:author="Unknown"/>
        </w:rPr>
      </w:pPr>
      <w:ins w:id="313" w:author="Unknown">
        <w:r>
          <w:t>Development moves from concept, through design, implementation, testing, installation, troubleshooting, and ends up at operation and maintenance. Each phase of development proceeds in strict order.</w:t>
        </w:r>
      </w:ins>
    </w:p>
    <w:p w:rsidR="00EB2F66" w:rsidRDefault="00EB2F66" w:rsidP="00EB2F66">
      <w:pPr>
        <w:pStyle w:val="Heading3"/>
        <w:rPr>
          <w:ins w:id="314" w:author="Unknown"/>
        </w:rPr>
      </w:pPr>
      <w:ins w:id="315" w:author="Unknown">
        <w:r>
          <w:t>Disadvantage</w:t>
        </w:r>
      </w:ins>
    </w:p>
    <w:p w:rsidR="00EB2F66" w:rsidRDefault="00EB2F66" w:rsidP="00EB2F66">
      <w:pPr>
        <w:pStyle w:val="NormalWeb"/>
        <w:rPr>
          <w:ins w:id="316" w:author="Unknown"/>
        </w:rPr>
      </w:pPr>
      <w:ins w:id="317" w:author="Unknown">
        <w:r>
          <w:t>The disadvantage of waterfall development is that it does not allow for much reflection or revision. Once an application is in the testing stage, it is very difficult to go back and change something that was not well-documented or thought upon in the concept stage.</w:t>
        </w:r>
      </w:ins>
    </w:p>
    <w:p w:rsidR="00EB2F66" w:rsidRDefault="00EB2F66" w:rsidP="00EB2F66">
      <w:pPr>
        <w:pStyle w:val="NormalWeb"/>
        <w:rPr>
          <w:ins w:id="318" w:author="Unknown"/>
        </w:rPr>
      </w:pPr>
      <w:ins w:id="319" w:author="Unknown">
        <w:r>
          <w:t>The following table lists out the pros and cons of Waterfall model:</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EB2F66" w:rsidTr="00EB2F66">
        <w:trPr>
          <w:tblCellSpacing w:w="15" w:type="dxa"/>
        </w:trPr>
        <w:tc>
          <w:tcPr>
            <w:tcW w:w="2500" w:type="pct"/>
            <w:vAlign w:val="center"/>
            <w:hideMark/>
          </w:tcPr>
          <w:p w:rsidR="00EB2F66" w:rsidRDefault="00EB2F66">
            <w:pPr>
              <w:jc w:val="center"/>
              <w:rPr>
                <w:b/>
                <w:bCs/>
                <w:sz w:val="24"/>
                <w:szCs w:val="24"/>
              </w:rPr>
            </w:pPr>
            <w:r>
              <w:rPr>
                <w:b/>
                <w:bCs/>
              </w:rPr>
              <w:t>Pros</w:t>
            </w:r>
          </w:p>
        </w:tc>
        <w:tc>
          <w:tcPr>
            <w:tcW w:w="2500" w:type="pct"/>
            <w:vAlign w:val="center"/>
            <w:hideMark/>
          </w:tcPr>
          <w:p w:rsidR="00EB2F66" w:rsidRDefault="00EB2F66">
            <w:pPr>
              <w:jc w:val="center"/>
              <w:rPr>
                <w:b/>
                <w:bCs/>
                <w:sz w:val="24"/>
                <w:szCs w:val="24"/>
              </w:rPr>
            </w:pPr>
            <w:r>
              <w:rPr>
                <w:b/>
                <w:bCs/>
              </w:rPr>
              <w:t>Cons</w:t>
            </w:r>
          </w:p>
        </w:tc>
      </w:tr>
      <w:tr w:rsidR="00EB2F66" w:rsidTr="00EB2F66">
        <w:trPr>
          <w:tblCellSpacing w:w="15" w:type="dxa"/>
        </w:trPr>
        <w:tc>
          <w:tcPr>
            <w:tcW w:w="0" w:type="auto"/>
            <w:hideMark/>
          </w:tcPr>
          <w:p w:rsidR="00EB2F66" w:rsidRDefault="00EB2F66" w:rsidP="001013D0">
            <w:pPr>
              <w:pStyle w:val="NormalWeb"/>
              <w:numPr>
                <w:ilvl w:val="0"/>
                <w:numId w:val="20"/>
              </w:numPr>
            </w:pPr>
            <w:r>
              <w:t>Simple and easy to understand and use</w:t>
            </w:r>
          </w:p>
          <w:p w:rsidR="00EB2F66" w:rsidRDefault="00EB2F66" w:rsidP="001013D0">
            <w:pPr>
              <w:pStyle w:val="NormalWeb"/>
              <w:numPr>
                <w:ilvl w:val="0"/>
                <w:numId w:val="20"/>
              </w:numPr>
            </w:pPr>
            <w:r>
              <w:t xml:space="preserve">Easy to manage due to the rigidity of the </w:t>
            </w:r>
            <w:proofErr w:type="gramStart"/>
            <w:r>
              <w:t>model .</w:t>
            </w:r>
            <w:proofErr w:type="gramEnd"/>
            <w:r>
              <w:t xml:space="preserve"> </w:t>
            </w:r>
            <w:proofErr w:type="gramStart"/>
            <w:r>
              <w:t>each</w:t>
            </w:r>
            <w:proofErr w:type="gramEnd"/>
            <w:r>
              <w:t xml:space="preserve"> phase has specific deliverables and a review process.</w:t>
            </w:r>
          </w:p>
          <w:p w:rsidR="00EB2F66" w:rsidRDefault="00EB2F66" w:rsidP="001013D0">
            <w:pPr>
              <w:pStyle w:val="NormalWeb"/>
              <w:numPr>
                <w:ilvl w:val="0"/>
                <w:numId w:val="20"/>
              </w:numPr>
            </w:pPr>
            <w:r>
              <w:t>Phases are processed and completed one at a time.</w:t>
            </w:r>
          </w:p>
          <w:p w:rsidR="00EB2F66" w:rsidRDefault="00EB2F66" w:rsidP="001013D0">
            <w:pPr>
              <w:pStyle w:val="NormalWeb"/>
              <w:numPr>
                <w:ilvl w:val="0"/>
                <w:numId w:val="20"/>
              </w:numPr>
            </w:pPr>
            <w:r>
              <w:t>Works well for smaller projects where requirements are very well understood.</w:t>
            </w:r>
          </w:p>
          <w:p w:rsidR="00EB2F66" w:rsidRDefault="00EB2F66" w:rsidP="001013D0">
            <w:pPr>
              <w:pStyle w:val="NormalWeb"/>
              <w:numPr>
                <w:ilvl w:val="0"/>
                <w:numId w:val="20"/>
              </w:numPr>
            </w:pPr>
            <w:r>
              <w:t>Clearly defined stages.</w:t>
            </w:r>
          </w:p>
          <w:p w:rsidR="00EB2F66" w:rsidRDefault="00EB2F66" w:rsidP="001013D0">
            <w:pPr>
              <w:pStyle w:val="NormalWeb"/>
              <w:numPr>
                <w:ilvl w:val="0"/>
                <w:numId w:val="20"/>
              </w:numPr>
            </w:pPr>
            <w:r>
              <w:t>Well understood milestones.</w:t>
            </w:r>
          </w:p>
          <w:p w:rsidR="00EB2F66" w:rsidRDefault="00EB2F66" w:rsidP="001013D0">
            <w:pPr>
              <w:pStyle w:val="NormalWeb"/>
              <w:numPr>
                <w:ilvl w:val="0"/>
                <w:numId w:val="20"/>
              </w:numPr>
            </w:pPr>
            <w:r>
              <w:lastRenderedPageBreak/>
              <w:t>Easy to arrange tasks.</w:t>
            </w:r>
          </w:p>
          <w:p w:rsidR="00EB2F66" w:rsidRDefault="00EB2F66" w:rsidP="001013D0">
            <w:pPr>
              <w:pStyle w:val="NormalWeb"/>
              <w:numPr>
                <w:ilvl w:val="0"/>
                <w:numId w:val="20"/>
              </w:numPr>
            </w:pPr>
            <w:r>
              <w:t>Process and results are well documented.</w:t>
            </w:r>
          </w:p>
        </w:tc>
        <w:tc>
          <w:tcPr>
            <w:tcW w:w="0" w:type="auto"/>
            <w:hideMark/>
          </w:tcPr>
          <w:p w:rsidR="00EB2F66" w:rsidRDefault="00EB2F66" w:rsidP="001013D0">
            <w:pPr>
              <w:pStyle w:val="NormalWeb"/>
              <w:numPr>
                <w:ilvl w:val="0"/>
                <w:numId w:val="21"/>
              </w:numPr>
            </w:pPr>
            <w:r>
              <w:lastRenderedPageBreak/>
              <w:t>No working software is produced until late during the life cycle.</w:t>
            </w:r>
          </w:p>
          <w:p w:rsidR="00EB2F66" w:rsidRDefault="00EB2F66" w:rsidP="001013D0">
            <w:pPr>
              <w:pStyle w:val="NormalWeb"/>
              <w:numPr>
                <w:ilvl w:val="0"/>
                <w:numId w:val="21"/>
              </w:numPr>
            </w:pPr>
            <w:r>
              <w:t>High amounts of risk and uncertainty.</w:t>
            </w:r>
          </w:p>
          <w:p w:rsidR="00EB2F66" w:rsidRDefault="00EB2F66" w:rsidP="001013D0">
            <w:pPr>
              <w:pStyle w:val="NormalWeb"/>
              <w:numPr>
                <w:ilvl w:val="0"/>
                <w:numId w:val="21"/>
              </w:numPr>
            </w:pPr>
            <w:r>
              <w:t>Not a good model for complex and object-oriented projects.</w:t>
            </w:r>
          </w:p>
          <w:p w:rsidR="00EB2F66" w:rsidRDefault="00EB2F66" w:rsidP="001013D0">
            <w:pPr>
              <w:pStyle w:val="NormalWeb"/>
              <w:numPr>
                <w:ilvl w:val="0"/>
                <w:numId w:val="21"/>
              </w:numPr>
            </w:pPr>
            <w:r>
              <w:t>Poor model for long and ongoing projects.</w:t>
            </w:r>
          </w:p>
          <w:p w:rsidR="00EB2F66" w:rsidRDefault="00EB2F66" w:rsidP="001013D0">
            <w:pPr>
              <w:pStyle w:val="NormalWeb"/>
              <w:numPr>
                <w:ilvl w:val="0"/>
                <w:numId w:val="21"/>
              </w:numPr>
            </w:pPr>
            <w:r>
              <w:t xml:space="preserve">Not suitable for the projects where requirements are at a moderate to high risk of changing. So risk and uncertainty </w:t>
            </w:r>
            <w:r>
              <w:lastRenderedPageBreak/>
              <w:t>is high with this process model.</w:t>
            </w:r>
          </w:p>
          <w:p w:rsidR="00EB2F66" w:rsidRDefault="00EB2F66" w:rsidP="001013D0">
            <w:pPr>
              <w:pStyle w:val="NormalWeb"/>
              <w:numPr>
                <w:ilvl w:val="0"/>
                <w:numId w:val="21"/>
              </w:numPr>
            </w:pPr>
            <w:r>
              <w:t>It is difficult to measure progress within stages.</w:t>
            </w:r>
          </w:p>
          <w:p w:rsidR="00EB2F66" w:rsidRDefault="00EB2F66" w:rsidP="001013D0">
            <w:pPr>
              <w:pStyle w:val="NormalWeb"/>
              <w:numPr>
                <w:ilvl w:val="0"/>
                <w:numId w:val="21"/>
              </w:numPr>
            </w:pPr>
            <w:r>
              <w:t>Cannot accommodate changing requirements.</w:t>
            </w:r>
          </w:p>
          <w:p w:rsidR="00EB2F66" w:rsidRDefault="00EB2F66" w:rsidP="001013D0">
            <w:pPr>
              <w:pStyle w:val="NormalWeb"/>
              <w:numPr>
                <w:ilvl w:val="0"/>
                <w:numId w:val="21"/>
              </w:numPr>
            </w:pPr>
            <w:r>
              <w:t>No working software is produced until late in the life cycle.</w:t>
            </w:r>
          </w:p>
          <w:p w:rsidR="00EB2F66" w:rsidRDefault="00EB2F66" w:rsidP="001013D0">
            <w:pPr>
              <w:pStyle w:val="NormalWeb"/>
              <w:numPr>
                <w:ilvl w:val="0"/>
                <w:numId w:val="21"/>
              </w:numPr>
            </w:pPr>
            <w:r>
              <w:t>Adjusting scope during the life cycle can end a project.</w:t>
            </w:r>
          </w:p>
          <w:p w:rsidR="00EB2F66" w:rsidRDefault="00EB2F66" w:rsidP="001013D0">
            <w:pPr>
              <w:pStyle w:val="NormalWeb"/>
              <w:numPr>
                <w:ilvl w:val="0"/>
                <w:numId w:val="21"/>
              </w:numPr>
            </w:pPr>
            <w:r>
              <w:t xml:space="preserve">Integration is done as a "big-bang. </w:t>
            </w:r>
            <w:proofErr w:type="gramStart"/>
            <w:r>
              <w:t>at</w:t>
            </w:r>
            <w:proofErr w:type="gramEnd"/>
            <w:r>
              <w:t xml:space="preserve"> the very end, which doesn't allow identifying any technological or business bottleneck or challenges early.</w:t>
            </w:r>
          </w:p>
        </w:tc>
      </w:tr>
    </w:tbl>
    <w:p w:rsidR="000C3782" w:rsidRDefault="000C3782" w:rsidP="000C3782">
      <w:pPr>
        <w:pStyle w:val="Heading2"/>
      </w:pPr>
      <w:r>
        <w:lastRenderedPageBreak/>
        <w:t>Software Testing Life Cycle</w:t>
      </w:r>
    </w:p>
    <w:p w:rsidR="000C3782" w:rsidRDefault="000C3782" w:rsidP="000C3782">
      <w:pPr>
        <w:pStyle w:val="NormalWeb"/>
      </w:pPr>
      <w:r>
        <w:rPr>
          <w:rStyle w:val="Strong"/>
        </w:rPr>
        <w:t>Software Testing Life Cycle (STLC)</w:t>
      </w:r>
      <w:r>
        <w:t xml:space="preserve"> defines the steps/stages/phases in testing of software. However, there is no fixed standard of STLC in the world and it basically varies as per the following:</w:t>
      </w:r>
    </w:p>
    <w:p w:rsidR="000C3782" w:rsidRDefault="00F5611D" w:rsidP="001013D0">
      <w:pPr>
        <w:numPr>
          <w:ilvl w:val="0"/>
          <w:numId w:val="22"/>
        </w:numPr>
        <w:spacing w:before="100" w:beforeAutospacing="1" w:after="100" w:afterAutospacing="1" w:line="240" w:lineRule="auto"/>
      </w:pPr>
      <w:hyperlink r:id="rId24" w:history="1">
        <w:r w:rsidR="000C3782">
          <w:rPr>
            <w:rStyle w:val="Hyperlink"/>
          </w:rPr>
          <w:t>Software Development Life Cycle</w:t>
        </w:r>
      </w:hyperlink>
    </w:p>
    <w:p w:rsidR="000C3782" w:rsidRDefault="000C3782" w:rsidP="001013D0">
      <w:pPr>
        <w:numPr>
          <w:ilvl w:val="0"/>
          <w:numId w:val="22"/>
        </w:numPr>
        <w:spacing w:before="100" w:beforeAutospacing="1" w:after="100" w:afterAutospacing="1" w:line="240" w:lineRule="auto"/>
      </w:pPr>
      <w:r>
        <w:t>Whims of the Management</w:t>
      </w:r>
    </w:p>
    <w:p w:rsidR="000C3782" w:rsidRDefault="000C3782" w:rsidP="000C3782">
      <w:pPr>
        <w:pStyle w:val="NormalWeb"/>
      </w:pPr>
      <w:r>
        <w:t>Nevertheless, Software Testing Life Cycle, in general, comprises of the following phases:</w:t>
      </w:r>
    </w:p>
    <w:p w:rsidR="000C3782" w:rsidRDefault="000C3782" w:rsidP="000C3782">
      <w:pPr>
        <w:pStyle w:val="NormalWeb"/>
      </w:pPr>
      <w:r>
        <w:rPr>
          <w:noProof/>
          <w:lang w:bidi="ar-SA"/>
        </w:rPr>
        <w:drawing>
          <wp:inline distT="0" distB="0" distL="0" distR="0">
            <wp:extent cx="2742079" cy="2965823"/>
            <wp:effectExtent l="19050" t="0" r="1121" b="0"/>
            <wp:docPr id="23" name="Picture 23" descr="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ware Testing Life Cycle"/>
                    <pic:cNvPicPr>
                      <a:picLocks noChangeAspect="1" noChangeArrowheads="1"/>
                    </pic:cNvPicPr>
                  </pic:nvPicPr>
                  <pic:blipFill>
                    <a:blip r:embed="rId25"/>
                    <a:srcRect/>
                    <a:stretch>
                      <a:fillRect/>
                    </a:stretch>
                  </pic:blipFill>
                  <pic:spPr bwMode="auto">
                    <a:xfrm>
                      <a:off x="0" y="0"/>
                      <a:ext cx="2743200" cy="2967035"/>
                    </a:xfrm>
                    <a:prstGeom prst="rect">
                      <a:avLst/>
                    </a:prstGeom>
                    <a:noFill/>
                    <a:ln w="9525">
                      <a:noFill/>
                      <a:miter lim="800000"/>
                      <a:headEnd/>
                      <a:tailEnd/>
                    </a:ln>
                  </pic:spPr>
                </pic:pic>
              </a:graphicData>
            </a:graphic>
          </wp:inline>
        </w:drawing>
      </w:r>
    </w:p>
    <w:p w:rsidR="008231A2" w:rsidRDefault="008231A2" w:rsidP="000C3782">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9"/>
        <w:gridCol w:w="3208"/>
        <w:gridCol w:w="2713"/>
        <w:gridCol w:w="1440"/>
      </w:tblGrid>
      <w:tr w:rsidR="000C3782" w:rsidTr="000C37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rPr>
                <w:rStyle w:val="Strong"/>
              </w:rPr>
              <w:lastRenderedPageBreak/>
              <w:t>Phase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rPr>
                <w:rStyle w:val="Strong"/>
              </w:rPr>
              <w:t>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rPr>
                <w:rStyle w:val="Strong"/>
              </w:rPr>
              <w:t>Deliverables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rPr>
                <w:rStyle w:val="Strong"/>
              </w:rPr>
              <w:t>Necessity</w:t>
            </w:r>
          </w:p>
        </w:tc>
      </w:tr>
      <w:tr w:rsidR="000C3782" w:rsidTr="000C37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Requirements/Design Review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You review the software requirements/design (Well, if they exist.)</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rsidP="001013D0">
            <w:pPr>
              <w:numPr>
                <w:ilvl w:val="0"/>
                <w:numId w:val="23"/>
              </w:numPr>
              <w:spacing w:before="100" w:beforeAutospacing="1" w:after="100" w:afterAutospacing="1" w:line="240" w:lineRule="auto"/>
              <w:rPr>
                <w:sz w:val="24"/>
                <w:szCs w:val="24"/>
              </w:rPr>
            </w:pPr>
            <w:r>
              <w:t>Review Defect Reports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Curiosity</w:t>
            </w:r>
          </w:p>
        </w:tc>
      </w:tr>
      <w:tr w:rsidR="000C3782" w:rsidTr="000C37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Test Planning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Once you have gathered a general idea of what needs to be tested, you ‘plan’ for the tests.</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F5611D" w:rsidP="001013D0">
            <w:pPr>
              <w:numPr>
                <w:ilvl w:val="0"/>
                <w:numId w:val="24"/>
              </w:numPr>
              <w:spacing w:before="100" w:beforeAutospacing="1" w:after="100" w:afterAutospacing="1" w:line="240" w:lineRule="auto"/>
            </w:pPr>
            <w:hyperlink r:id="rId26" w:history="1">
              <w:r w:rsidR="000C3782">
                <w:rPr>
                  <w:rStyle w:val="Hyperlink"/>
                </w:rPr>
                <w:t>Test Plan</w:t>
              </w:r>
            </w:hyperlink>
          </w:p>
          <w:p w:rsidR="000C3782" w:rsidRDefault="000C3782" w:rsidP="001013D0">
            <w:pPr>
              <w:numPr>
                <w:ilvl w:val="0"/>
                <w:numId w:val="24"/>
              </w:numPr>
              <w:spacing w:before="100" w:beforeAutospacing="1" w:after="100" w:afterAutospacing="1" w:line="240" w:lineRule="auto"/>
            </w:pPr>
            <w:r>
              <w:t>Test Estimation</w:t>
            </w:r>
          </w:p>
          <w:p w:rsidR="000C3782" w:rsidRDefault="000C3782" w:rsidP="001013D0">
            <w:pPr>
              <w:numPr>
                <w:ilvl w:val="0"/>
                <w:numId w:val="24"/>
              </w:numPr>
              <w:spacing w:before="100" w:beforeAutospacing="1" w:after="100" w:afterAutospacing="1" w:line="240" w:lineRule="auto"/>
              <w:rPr>
                <w:sz w:val="24"/>
                <w:szCs w:val="24"/>
              </w:rPr>
            </w:pPr>
            <w:r>
              <w:t>Test Schedule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Farsightedness</w:t>
            </w:r>
          </w:p>
        </w:tc>
      </w:tr>
      <w:tr w:rsidR="000C3782" w:rsidTr="000C37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Test Designing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You design/detail your tests on the basis of detailed requirements/design of the software (sometimes, on the basis of your imagination).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F5611D" w:rsidP="001013D0">
            <w:pPr>
              <w:numPr>
                <w:ilvl w:val="0"/>
                <w:numId w:val="25"/>
              </w:numPr>
              <w:spacing w:before="100" w:beforeAutospacing="1" w:after="100" w:afterAutospacing="1" w:line="240" w:lineRule="auto"/>
            </w:pPr>
            <w:hyperlink r:id="rId27" w:history="1">
              <w:r w:rsidR="000C3782">
                <w:rPr>
                  <w:rStyle w:val="Hyperlink"/>
                </w:rPr>
                <w:t>Test Cases</w:t>
              </w:r>
            </w:hyperlink>
            <w:r w:rsidR="000C3782">
              <w:t xml:space="preserve"> / </w:t>
            </w:r>
            <w:hyperlink r:id="rId28" w:history="1">
              <w:r w:rsidR="000C3782">
                <w:rPr>
                  <w:rStyle w:val="Hyperlink"/>
                </w:rPr>
                <w:t>Test Scripts</w:t>
              </w:r>
            </w:hyperlink>
            <w:r w:rsidR="000C3782">
              <w:t xml:space="preserve"> /Test Data</w:t>
            </w:r>
          </w:p>
          <w:p w:rsidR="000C3782" w:rsidRDefault="000C3782" w:rsidP="001013D0">
            <w:pPr>
              <w:numPr>
                <w:ilvl w:val="0"/>
                <w:numId w:val="25"/>
              </w:numPr>
              <w:spacing w:before="100" w:beforeAutospacing="1" w:after="100" w:afterAutospacing="1" w:line="240" w:lineRule="auto"/>
              <w:rPr>
                <w:sz w:val="24"/>
                <w:szCs w:val="24"/>
              </w:rPr>
            </w:pPr>
            <w:r>
              <w:t>Requirements Traceability Matrix</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Creativity</w:t>
            </w:r>
          </w:p>
        </w:tc>
      </w:tr>
      <w:tr w:rsidR="000C3782" w:rsidTr="000C37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Test Environment Setup</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You setup the test environment (server/client/network, etc) with the goal of replicating the end-users’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rsidP="001013D0">
            <w:pPr>
              <w:numPr>
                <w:ilvl w:val="0"/>
                <w:numId w:val="26"/>
              </w:numPr>
              <w:spacing w:before="100" w:beforeAutospacing="1" w:after="100" w:afterAutospacing="1" w:line="240" w:lineRule="auto"/>
              <w:rPr>
                <w:sz w:val="24"/>
                <w:szCs w:val="24"/>
              </w:rPr>
            </w:pPr>
            <w:r>
              <w:t>Test Environment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Rich company</w:t>
            </w:r>
          </w:p>
        </w:tc>
      </w:tr>
      <w:tr w:rsidR="000C3782" w:rsidTr="000C37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Test Execution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You execute your Test Cases/Scripts in the Test Environment to see whether they pass.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rsidP="001013D0">
            <w:pPr>
              <w:numPr>
                <w:ilvl w:val="0"/>
                <w:numId w:val="27"/>
              </w:numPr>
              <w:spacing w:before="100" w:beforeAutospacing="1" w:after="100" w:afterAutospacing="1" w:line="240" w:lineRule="auto"/>
            </w:pPr>
            <w:r>
              <w:t>Test Results (Incremental)</w:t>
            </w:r>
          </w:p>
          <w:p w:rsidR="000C3782" w:rsidRDefault="00F5611D" w:rsidP="001013D0">
            <w:pPr>
              <w:numPr>
                <w:ilvl w:val="0"/>
                <w:numId w:val="27"/>
              </w:numPr>
              <w:spacing w:before="100" w:beforeAutospacing="1" w:after="100" w:afterAutospacing="1" w:line="240" w:lineRule="auto"/>
              <w:rPr>
                <w:sz w:val="24"/>
                <w:szCs w:val="24"/>
              </w:rPr>
            </w:pPr>
            <w:hyperlink r:id="rId29" w:history="1">
              <w:r w:rsidR="000C3782">
                <w:rPr>
                  <w:rStyle w:val="Hyperlink"/>
                </w:rPr>
                <w:t>Defect Reports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Patience</w:t>
            </w:r>
          </w:p>
        </w:tc>
      </w:tr>
      <w:tr w:rsidR="000C3782" w:rsidTr="000C37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Test Reporting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You prepare various reports for various stakeholders.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rsidP="001013D0">
            <w:pPr>
              <w:numPr>
                <w:ilvl w:val="0"/>
                <w:numId w:val="28"/>
              </w:numPr>
              <w:spacing w:before="100" w:beforeAutospacing="1" w:after="100" w:afterAutospacing="1" w:line="240" w:lineRule="auto"/>
            </w:pPr>
            <w:r>
              <w:t>Test Results (Final)</w:t>
            </w:r>
          </w:p>
          <w:p w:rsidR="000C3782" w:rsidRDefault="000C3782" w:rsidP="001013D0">
            <w:pPr>
              <w:numPr>
                <w:ilvl w:val="0"/>
                <w:numId w:val="28"/>
              </w:numPr>
              <w:spacing w:before="100" w:beforeAutospacing="1" w:after="100" w:afterAutospacing="1" w:line="240" w:lineRule="auto"/>
            </w:pPr>
            <w:r>
              <w:t>Test/Defect Metrics</w:t>
            </w:r>
          </w:p>
          <w:p w:rsidR="000C3782" w:rsidRDefault="000C3782" w:rsidP="001013D0">
            <w:pPr>
              <w:numPr>
                <w:ilvl w:val="0"/>
                <w:numId w:val="28"/>
              </w:numPr>
              <w:spacing w:before="100" w:beforeAutospacing="1" w:after="100" w:afterAutospacing="1" w:line="240" w:lineRule="auto"/>
            </w:pPr>
            <w:r>
              <w:t>Test Closure Report</w:t>
            </w:r>
          </w:p>
          <w:p w:rsidR="000C3782" w:rsidRDefault="000C3782" w:rsidP="001013D0">
            <w:pPr>
              <w:numPr>
                <w:ilvl w:val="0"/>
                <w:numId w:val="28"/>
              </w:numPr>
              <w:spacing w:before="100" w:beforeAutospacing="1" w:after="100" w:afterAutospacing="1" w:line="240" w:lineRule="auto"/>
              <w:rPr>
                <w:sz w:val="24"/>
                <w:szCs w:val="24"/>
              </w:rPr>
            </w:pPr>
            <w:r>
              <w:t>Who Worked Till Late &amp; on Weekends 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0C3782" w:rsidRDefault="000C3782">
            <w:pPr>
              <w:rPr>
                <w:sz w:val="24"/>
                <w:szCs w:val="24"/>
              </w:rPr>
            </w:pPr>
            <w:r>
              <w:t>Diplomacy</w:t>
            </w:r>
          </w:p>
        </w:tc>
      </w:tr>
    </w:tbl>
    <w:p w:rsidR="000C3782" w:rsidRDefault="000C3782" w:rsidP="000C3782">
      <w:pPr>
        <w:pStyle w:val="Heading2"/>
      </w:pPr>
      <w:r>
        <w:t>Software Testing Life Cycle:</w:t>
      </w:r>
    </w:p>
    <w:p w:rsidR="000C3782" w:rsidRDefault="000C3782" w:rsidP="000C3782">
      <w:pPr>
        <w:pStyle w:val="NormalWeb"/>
      </w:pPr>
      <w:r>
        <w:t>In this section, we will see the Software Testing Life Cycle (STLC) in brief which includes the requirements, test plan, test strategy, test case design, Test data, test scripts, requirement traceability matrix and test execution reports. We have also included a Flow Chart for describing software testing life cycle for better understanding.</w:t>
      </w:r>
    </w:p>
    <w:p w:rsidR="00DA6811" w:rsidRDefault="00DA6811" w:rsidP="000C3782">
      <w:pPr>
        <w:pStyle w:val="NormalWeb"/>
      </w:pPr>
    </w:p>
    <w:p w:rsidR="000C3782" w:rsidRDefault="000C3782" w:rsidP="000C3782">
      <w:pPr>
        <w:pStyle w:val="Heading3"/>
      </w:pPr>
      <w:r>
        <w:lastRenderedPageBreak/>
        <w:t>Requirements:</w:t>
      </w:r>
    </w:p>
    <w:p w:rsidR="000C3782" w:rsidRDefault="000C3782" w:rsidP="001013D0">
      <w:pPr>
        <w:numPr>
          <w:ilvl w:val="0"/>
          <w:numId w:val="29"/>
        </w:numPr>
        <w:spacing w:before="100" w:beforeAutospacing="1" w:after="100" w:afterAutospacing="1" w:line="360" w:lineRule="atLeast"/>
        <w:rPr>
          <w:color w:val="666666"/>
        </w:rPr>
      </w:pPr>
      <w:r>
        <w:rPr>
          <w:color w:val="666666"/>
        </w:rPr>
        <w:t>Requirements Study</w:t>
      </w:r>
    </w:p>
    <w:p w:rsidR="000C3782" w:rsidRDefault="000C3782" w:rsidP="001013D0">
      <w:pPr>
        <w:numPr>
          <w:ilvl w:val="0"/>
          <w:numId w:val="29"/>
        </w:numPr>
        <w:spacing w:before="100" w:beforeAutospacing="1" w:after="100" w:afterAutospacing="1" w:line="360" w:lineRule="atLeast"/>
        <w:rPr>
          <w:color w:val="666666"/>
        </w:rPr>
      </w:pPr>
      <w:r>
        <w:rPr>
          <w:color w:val="666666"/>
        </w:rPr>
        <w:t>Clarification of Requirements should be closed</w:t>
      </w:r>
    </w:p>
    <w:p w:rsidR="000C3782" w:rsidRDefault="000C3782" w:rsidP="001013D0">
      <w:pPr>
        <w:numPr>
          <w:ilvl w:val="0"/>
          <w:numId w:val="29"/>
        </w:numPr>
        <w:spacing w:before="100" w:beforeAutospacing="1" w:after="100" w:afterAutospacing="1" w:line="360" w:lineRule="atLeast"/>
        <w:rPr>
          <w:color w:val="666666"/>
        </w:rPr>
      </w:pPr>
      <w:r>
        <w:rPr>
          <w:color w:val="666666"/>
        </w:rPr>
        <w:t>Functional Documents should be signed off</w:t>
      </w:r>
    </w:p>
    <w:p w:rsidR="000C3782" w:rsidRDefault="000C3782" w:rsidP="000C3782">
      <w:pPr>
        <w:pStyle w:val="Heading3"/>
      </w:pPr>
      <w:r>
        <w:t>Test Plan:</w:t>
      </w:r>
    </w:p>
    <w:p w:rsidR="000C3782" w:rsidRDefault="000C3782" w:rsidP="001013D0">
      <w:pPr>
        <w:numPr>
          <w:ilvl w:val="0"/>
          <w:numId w:val="30"/>
        </w:numPr>
        <w:spacing w:before="100" w:beforeAutospacing="1" w:after="100" w:afterAutospacing="1" w:line="360" w:lineRule="atLeast"/>
        <w:rPr>
          <w:color w:val="666666"/>
        </w:rPr>
      </w:pPr>
      <w:r>
        <w:rPr>
          <w:color w:val="666666"/>
        </w:rPr>
        <w:t>Test Plan should cover all requirements</w:t>
      </w:r>
    </w:p>
    <w:p w:rsidR="000C3782" w:rsidRDefault="000C3782" w:rsidP="001013D0">
      <w:pPr>
        <w:numPr>
          <w:ilvl w:val="0"/>
          <w:numId w:val="30"/>
        </w:numPr>
        <w:spacing w:before="100" w:beforeAutospacing="1" w:after="100" w:afterAutospacing="1" w:line="360" w:lineRule="atLeast"/>
        <w:rPr>
          <w:color w:val="666666"/>
        </w:rPr>
      </w:pPr>
      <w:r>
        <w:rPr>
          <w:color w:val="666666"/>
        </w:rPr>
        <w:t>Test Plan should be signed off</w:t>
      </w:r>
    </w:p>
    <w:p w:rsidR="000C3782" w:rsidRDefault="000C3782" w:rsidP="000C3782">
      <w:pPr>
        <w:pStyle w:val="Heading3"/>
      </w:pPr>
      <w:r>
        <w:t>Test Case Design:</w:t>
      </w:r>
    </w:p>
    <w:p w:rsidR="000C3782" w:rsidRDefault="000C3782" w:rsidP="001013D0">
      <w:pPr>
        <w:numPr>
          <w:ilvl w:val="0"/>
          <w:numId w:val="31"/>
        </w:numPr>
        <w:spacing w:before="100" w:beforeAutospacing="1" w:after="100" w:afterAutospacing="1" w:line="360" w:lineRule="atLeast"/>
        <w:rPr>
          <w:color w:val="666666"/>
        </w:rPr>
      </w:pPr>
      <w:r>
        <w:rPr>
          <w:color w:val="666666"/>
        </w:rPr>
        <w:t>Identification of Test Scenarios</w:t>
      </w:r>
    </w:p>
    <w:p w:rsidR="000C3782" w:rsidRDefault="000C3782" w:rsidP="001013D0">
      <w:pPr>
        <w:numPr>
          <w:ilvl w:val="0"/>
          <w:numId w:val="31"/>
        </w:numPr>
        <w:spacing w:before="100" w:beforeAutospacing="1" w:after="100" w:afterAutospacing="1" w:line="360" w:lineRule="atLeast"/>
        <w:rPr>
          <w:color w:val="666666"/>
        </w:rPr>
      </w:pPr>
      <w:r>
        <w:rPr>
          <w:color w:val="666666"/>
        </w:rPr>
        <w:t>Identification of Test Data for the identified scenarios</w:t>
      </w:r>
    </w:p>
    <w:p w:rsidR="000C3782" w:rsidRDefault="000C3782" w:rsidP="001013D0">
      <w:pPr>
        <w:numPr>
          <w:ilvl w:val="0"/>
          <w:numId w:val="31"/>
        </w:numPr>
        <w:spacing w:before="100" w:beforeAutospacing="1" w:after="100" w:afterAutospacing="1" w:line="360" w:lineRule="atLeast"/>
        <w:rPr>
          <w:color w:val="666666"/>
        </w:rPr>
      </w:pPr>
      <w:r>
        <w:rPr>
          <w:color w:val="666666"/>
        </w:rPr>
        <w:t>Test Cases signed off</w:t>
      </w:r>
    </w:p>
    <w:p w:rsidR="000C3782" w:rsidRDefault="000C3782" w:rsidP="000C3782">
      <w:pPr>
        <w:pStyle w:val="Heading3"/>
      </w:pPr>
      <w:r>
        <w:t>Mapping:</w:t>
      </w:r>
    </w:p>
    <w:p w:rsidR="000C3782" w:rsidRDefault="000C3782" w:rsidP="000C3782">
      <w:pPr>
        <w:pStyle w:val="NormalWeb"/>
      </w:pPr>
      <w:r>
        <w:t>Requirements and Test Cases should be mapped.</w:t>
      </w:r>
    </w:p>
    <w:p w:rsidR="000C3782" w:rsidRDefault="000C3782" w:rsidP="000C3782">
      <w:pPr>
        <w:pStyle w:val="Heading3"/>
      </w:pPr>
      <w:r>
        <w:t>Requirement Traceability Matrix (RTM):</w:t>
      </w:r>
    </w:p>
    <w:p w:rsidR="000C3782" w:rsidRDefault="000C3782" w:rsidP="000C3782">
      <w:pPr>
        <w:pStyle w:val="NormalWeb"/>
      </w:pPr>
      <w:r>
        <w:t>RTM should be created and signed off.</w:t>
      </w:r>
    </w:p>
    <w:p w:rsidR="000C3782" w:rsidRDefault="000C3782" w:rsidP="000C3782">
      <w:pPr>
        <w:pStyle w:val="Heading3"/>
      </w:pPr>
      <w:r>
        <w:t>Test Execution:</w:t>
      </w:r>
    </w:p>
    <w:p w:rsidR="000C3782" w:rsidRDefault="000C3782" w:rsidP="001013D0">
      <w:pPr>
        <w:numPr>
          <w:ilvl w:val="0"/>
          <w:numId w:val="32"/>
        </w:numPr>
        <w:spacing w:before="100" w:beforeAutospacing="1" w:after="100" w:afterAutospacing="1" w:line="360" w:lineRule="atLeast"/>
        <w:rPr>
          <w:color w:val="666666"/>
        </w:rPr>
      </w:pPr>
      <w:r>
        <w:rPr>
          <w:color w:val="666666"/>
        </w:rPr>
        <w:t>Unit Testing should be completed</w:t>
      </w:r>
    </w:p>
    <w:p w:rsidR="000C3782" w:rsidRDefault="000C3782" w:rsidP="001013D0">
      <w:pPr>
        <w:numPr>
          <w:ilvl w:val="0"/>
          <w:numId w:val="32"/>
        </w:numPr>
        <w:spacing w:before="100" w:beforeAutospacing="1" w:after="100" w:afterAutospacing="1" w:line="360" w:lineRule="atLeast"/>
        <w:rPr>
          <w:color w:val="666666"/>
        </w:rPr>
      </w:pPr>
      <w:r>
        <w:rPr>
          <w:color w:val="666666"/>
        </w:rPr>
        <w:t>Test Environment should be created</w:t>
      </w:r>
    </w:p>
    <w:p w:rsidR="000C3782" w:rsidRDefault="000C3782" w:rsidP="001013D0">
      <w:pPr>
        <w:numPr>
          <w:ilvl w:val="0"/>
          <w:numId w:val="32"/>
        </w:numPr>
        <w:spacing w:before="100" w:beforeAutospacing="1" w:after="100" w:afterAutospacing="1" w:line="360" w:lineRule="atLeast"/>
        <w:rPr>
          <w:color w:val="666666"/>
        </w:rPr>
      </w:pPr>
      <w:r>
        <w:rPr>
          <w:color w:val="666666"/>
        </w:rPr>
        <w:t>Smoke Testing should be completed</w:t>
      </w:r>
    </w:p>
    <w:p w:rsidR="000C3782" w:rsidRDefault="000C3782" w:rsidP="001013D0">
      <w:pPr>
        <w:numPr>
          <w:ilvl w:val="0"/>
          <w:numId w:val="32"/>
        </w:numPr>
        <w:spacing w:before="100" w:beforeAutospacing="1" w:after="100" w:afterAutospacing="1" w:line="360" w:lineRule="atLeast"/>
        <w:rPr>
          <w:color w:val="666666"/>
        </w:rPr>
      </w:pPr>
      <w:r>
        <w:rPr>
          <w:color w:val="666666"/>
        </w:rPr>
        <w:t>All Test Cases should be executed</w:t>
      </w:r>
    </w:p>
    <w:p w:rsidR="000C3782" w:rsidRDefault="000C3782" w:rsidP="000C3782">
      <w:pPr>
        <w:pStyle w:val="Heading3"/>
      </w:pPr>
      <w:r>
        <w:t>Re</w:t>
      </w:r>
      <w:r w:rsidR="00B77C69">
        <w:t xml:space="preserve"> </w:t>
      </w:r>
      <w:r>
        <w:t>Testing and Regression Testing:</w:t>
      </w:r>
    </w:p>
    <w:p w:rsidR="000C3782" w:rsidRDefault="000C3782" w:rsidP="001013D0">
      <w:pPr>
        <w:numPr>
          <w:ilvl w:val="0"/>
          <w:numId w:val="33"/>
        </w:numPr>
        <w:spacing w:before="100" w:beforeAutospacing="1" w:after="100" w:afterAutospacing="1" w:line="360" w:lineRule="atLeast"/>
        <w:rPr>
          <w:color w:val="666666"/>
        </w:rPr>
      </w:pPr>
      <w:r>
        <w:rPr>
          <w:color w:val="666666"/>
        </w:rPr>
        <w:t>Defects raised should be mapped to Test Cases for the defects raised</w:t>
      </w:r>
    </w:p>
    <w:p w:rsidR="000C3782" w:rsidRDefault="000C3782" w:rsidP="001013D0">
      <w:pPr>
        <w:numPr>
          <w:ilvl w:val="0"/>
          <w:numId w:val="33"/>
        </w:numPr>
        <w:spacing w:before="100" w:beforeAutospacing="1" w:after="100" w:afterAutospacing="1" w:line="360" w:lineRule="atLeast"/>
        <w:rPr>
          <w:color w:val="666666"/>
        </w:rPr>
      </w:pPr>
      <w:r>
        <w:rPr>
          <w:color w:val="666666"/>
        </w:rPr>
        <w:t>Retesting and Regression should be done</w:t>
      </w:r>
    </w:p>
    <w:p w:rsidR="000C3782" w:rsidRDefault="000C3782" w:rsidP="000C3782">
      <w:pPr>
        <w:pStyle w:val="Heading3"/>
      </w:pPr>
      <w:r>
        <w:t>Test Summary Reports and Exit:</w:t>
      </w:r>
    </w:p>
    <w:p w:rsidR="000C3782" w:rsidRDefault="000C3782" w:rsidP="000C3782">
      <w:pPr>
        <w:pStyle w:val="NormalWeb"/>
      </w:pPr>
      <w:r>
        <w:t>Test Summary Reports should be signed off.</w:t>
      </w:r>
    </w:p>
    <w:p w:rsidR="000C3782" w:rsidRDefault="000C3782" w:rsidP="000C3782">
      <w:pPr>
        <w:pStyle w:val="Heading3"/>
      </w:pPr>
      <w:r>
        <w:lastRenderedPageBreak/>
        <w:t>Test Closure:</w:t>
      </w:r>
    </w:p>
    <w:p w:rsidR="000C3782" w:rsidRDefault="000C3782" w:rsidP="001013D0">
      <w:pPr>
        <w:numPr>
          <w:ilvl w:val="0"/>
          <w:numId w:val="34"/>
        </w:numPr>
        <w:spacing w:before="100" w:beforeAutospacing="1" w:after="100" w:afterAutospacing="1" w:line="360" w:lineRule="atLeast"/>
        <w:rPr>
          <w:color w:val="666666"/>
        </w:rPr>
      </w:pPr>
      <w:r>
        <w:rPr>
          <w:color w:val="666666"/>
        </w:rPr>
        <w:t>Testing Completed. Maintenance Phase Begins</w:t>
      </w:r>
    </w:p>
    <w:p w:rsidR="000C3782" w:rsidRDefault="000C3782" w:rsidP="001013D0">
      <w:pPr>
        <w:numPr>
          <w:ilvl w:val="0"/>
          <w:numId w:val="34"/>
        </w:numPr>
        <w:spacing w:before="100" w:beforeAutospacing="1" w:after="100" w:afterAutospacing="1" w:line="360" w:lineRule="atLeast"/>
        <w:rPr>
          <w:color w:val="666666"/>
        </w:rPr>
      </w:pPr>
      <w:r>
        <w:rPr>
          <w:color w:val="666666"/>
        </w:rPr>
        <w:t>Testing signed off.</w:t>
      </w:r>
    </w:p>
    <w:p w:rsidR="00374BC7" w:rsidRDefault="00374BC7" w:rsidP="00374BC7">
      <w:pPr>
        <w:spacing w:before="100" w:beforeAutospacing="1" w:after="100" w:afterAutospacing="1" w:line="360" w:lineRule="atLeast"/>
        <w:rPr>
          <w:color w:val="666666"/>
        </w:rPr>
      </w:pPr>
      <w:r w:rsidRPr="00374BC7">
        <w:rPr>
          <w:color w:val="666666"/>
          <w:lang w:bidi="ar-SA"/>
        </w:rPr>
        <w:drawing>
          <wp:inline distT="0" distB="0" distL="0" distR="0">
            <wp:extent cx="8031892" cy="5914102"/>
            <wp:effectExtent l="19050" t="0" r="7208"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8036467" cy="5917471"/>
                    </a:xfrm>
                    <a:prstGeom prst="rect">
                      <a:avLst/>
                    </a:prstGeom>
                    <a:noFill/>
                    <a:ln w="9525">
                      <a:noFill/>
                      <a:miter lim="800000"/>
                      <a:headEnd/>
                      <a:tailEnd/>
                    </a:ln>
                  </pic:spPr>
                </pic:pic>
              </a:graphicData>
            </a:graphic>
          </wp:inline>
        </w:drawing>
      </w:r>
    </w:p>
    <w:p w:rsidR="00425949" w:rsidRDefault="00425949" w:rsidP="00C86F93">
      <w:pPr>
        <w:pStyle w:val="Heading2"/>
        <w:spacing w:before="48" w:after="48" w:line="360" w:lineRule="atLeast"/>
        <w:ind w:right="48"/>
        <w:rPr>
          <w:rFonts w:ascii="Helvetica" w:hAnsi="Helvetica"/>
          <w:b w:val="0"/>
          <w:bCs w:val="0"/>
          <w:color w:val="000000"/>
          <w:sz w:val="27"/>
          <w:szCs w:val="27"/>
        </w:rPr>
      </w:pPr>
    </w:p>
    <w:p w:rsidR="00425949" w:rsidRPr="00425949" w:rsidRDefault="00425949" w:rsidP="00425949"/>
    <w:p w:rsidR="00402DD4" w:rsidRDefault="00402DD4" w:rsidP="00C86F93">
      <w:pPr>
        <w:pStyle w:val="Heading2"/>
        <w:spacing w:before="48" w:after="48" w:line="360" w:lineRule="atLeast"/>
        <w:ind w:right="48"/>
        <w:rPr>
          <w:rFonts w:ascii="Helvetica" w:hAnsi="Helvetica"/>
          <w:b w:val="0"/>
          <w:bCs w:val="0"/>
          <w:color w:val="000000"/>
          <w:sz w:val="27"/>
          <w:szCs w:val="27"/>
        </w:rPr>
      </w:pPr>
    </w:p>
    <w:p w:rsidR="00C86F93" w:rsidRDefault="00C86F93" w:rsidP="00C86F93">
      <w:pPr>
        <w:pStyle w:val="Heading2"/>
        <w:spacing w:before="48" w:after="48" w:line="360" w:lineRule="atLeast"/>
        <w:ind w:right="48"/>
        <w:rPr>
          <w:rFonts w:ascii="Helvetica" w:hAnsi="Helvetica"/>
          <w:b w:val="0"/>
          <w:bCs w:val="0"/>
          <w:color w:val="000000"/>
          <w:sz w:val="27"/>
          <w:szCs w:val="27"/>
        </w:rPr>
      </w:pPr>
      <w:r>
        <w:rPr>
          <w:rFonts w:ascii="Helvetica" w:hAnsi="Helvetica"/>
          <w:b w:val="0"/>
          <w:bCs w:val="0"/>
          <w:color w:val="000000"/>
          <w:sz w:val="27"/>
          <w:szCs w:val="27"/>
        </w:rPr>
        <w:t>Testing, Quality Assurance and Quality Control</w:t>
      </w:r>
    </w:p>
    <w:p w:rsidR="00C86F93" w:rsidRDefault="00C86F93" w:rsidP="00C86F93">
      <w:pPr>
        <w:pStyle w:val="NormalWeb"/>
        <w:spacing w:before="192" w:beforeAutospacing="0" w:after="240" w:afterAutospacing="0"/>
        <w:jc w:val="both"/>
        <w:rPr>
          <w:rFonts w:ascii="Helvetica" w:hAnsi="Helvetica"/>
          <w:color w:val="000000"/>
          <w:sz w:val="17"/>
          <w:szCs w:val="17"/>
        </w:rPr>
      </w:pPr>
      <w:r>
        <w:rPr>
          <w:rFonts w:ascii="Helvetica" w:hAnsi="Helvetica"/>
          <w:color w:val="000000"/>
          <w:sz w:val="17"/>
          <w:szCs w:val="17"/>
        </w:rPr>
        <w:t>Most people are confused with the concepts and difference between Quality Assurance, Quality Control and Testing. Although they are interrelated and at some level they can be considered as the same activities, but there is indeed a difference between them. Mentioned below are the definitions and differences between them:</w:t>
      </w:r>
    </w:p>
    <w:tbl>
      <w:tblPr>
        <w:tblW w:w="790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510"/>
        <w:gridCol w:w="2647"/>
        <w:gridCol w:w="2460"/>
        <w:gridCol w:w="2289"/>
      </w:tblGrid>
      <w:tr w:rsidR="00C86F93" w:rsidTr="005D51B8">
        <w:tc>
          <w:tcPr>
            <w:tcW w:w="311"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C86F93" w:rsidRDefault="00C86F93" w:rsidP="005D51B8">
            <w:pPr>
              <w:rPr>
                <w:b/>
                <w:bCs/>
                <w:sz w:val="24"/>
                <w:szCs w:val="24"/>
              </w:rPr>
            </w:pPr>
            <w:r>
              <w:rPr>
                <w:b/>
                <w:bCs/>
              </w:rPr>
              <w:t>S.N.</w:t>
            </w:r>
          </w:p>
        </w:tc>
        <w:tc>
          <w:tcPr>
            <w:tcW w:w="2344"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C86F93" w:rsidRDefault="00C86F93" w:rsidP="005D51B8">
            <w:pPr>
              <w:rPr>
                <w:b/>
                <w:bCs/>
                <w:sz w:val="24"/>
                <w:szCs w:val="24"/>
              </w:rPr>
            </w:pPr>
            <w:r>
              <w:rPr>
                <w:b/>
                <w:bCs/>
              </w:rPr>
              <w:t>Quality Assurance</w:t>
            </w:r>
          </w:p>
        </w:tc>
        <w:tc>
          <w:tcPr>
            <w:tcW w:w="2358"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C86F93" w:rsidRDefault="00C86F93" w:rsidP="005D51B8">
            <w:pPr>
              <w:rPr>
                <w:b/>
                <w:bCs/>
                <w:sz w:val="24"/>
                <w:szCs w:val="24"/>
              </w:rPr>
            </w:pPr>
            <w:r>
              <w:rPr>
                <w:b/>
                <w:bCs/>
              </w:rPr>
              <w:t>Quality Control</w:t>
            </w:r>
          </w:p>
        </w:tc>
        <w:tc>
          <w:tcPr>
            <w:tcW w:w="2273"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C86F93" w:rsidRDefault="00C86F93" w:rsidP="005D51B8">
            <w:pPr>
              <w:rPr>
                <w:b/>
                <w:bCs/>
                <w:sz w:val="24"/>
                <w:szCs w:val="24"/>
              </w:rPr>
            </w:pPr>
            <w:r>
              <w:rPr>
                <w:b/>
                <w:bCs/>
              </w:rPr>
              <w:t>Testing</w:t>
            </w:r>
          </w:p>
        </w:tc>
      </w:tr>
      <w:tr w:rsidR="00C86F93"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Activities which ensure the implementation of processes, procedures and standards in context to verification of developed software and intended requirements.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Activities which ensure the verification of developed software with respect to documented (or not in some cases) requirements.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Activities which ensure the identification of bugs/error/defects in the Software.</w:t>
            </w:r>
          </w:p>
        </w:tc>
      </w:tr>
      <w:tr w:rsidR="00C86F93"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Focuses on processes and procedures rather then conducting actual testing on the system.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Focuses on actual testing by executing Software with intend to identify bug/defect through implementation of procedures and process.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Focuses on actual testing.</w:t>
            </w:r>
          </w:p>
        </w:tc>
      </w:tr>
      <w:tr w:rsidR="00C86F93"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Process oriented activities.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Product oriented activities.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Product oriented activities.</w:t>
            </w:r>
          </w:p>
        </w:tc>
      </w:tr>
      <w:tr w:rsidR="00C86F93"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Preventive activities.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It is a corrective process.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It is a preventive process.</w:t>
            </w:r>
          </w:p>
        </w:tc>
      </w:tr>
      <w:tr w:rsidR="00C86F93"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It is a subset of Software Test Life Cycle (STLC).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QC can be considered as the subset of Quality Assurance.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C86F93" w:rsidRDefault="00C86F93" w:rsidP="005D51B8">
            <w:pPr>
              <w:rPr>
                <w:sz w:val="24"/>
                <w:szCs w:val="24"/>
              </w:rPr>
            </w:pPr>
            <w:r>
              <w:t>Testing is the subset of Quality Control.</w:t>
            </w:r>
          </w:p>
        </w:tc>
      </w:tr>
    </w:tbl>
    <w:p w:rsidR="00C86F93" w:rsidRDefault="00C86F93" w:rsidP="00C86F93">
      <w:pPr>
        <w:pStyle w:val="Heading2"/>
        <w:spacing w:before="48" w:after="48" w:line="360" w:lineRule="atLeast"/>
        <w:ind w:right="48"/>
        <w:rPr>
          <w:rFonts w:ascii="Helvetica" w:hAnsi="Helvetica"/>
          <w:b w:val="0"/>
          <w:bCs w:val="0"/>
          <w:color w:val="000000"/>
          <w:sz w:val="27"/>
          <w:szCs w:val="27"/>
        </w:rPr>
      </w:pPr>
    </w:p>
    <w:tbl>
      <w:tblPr>
        <w:tblW w:w="3970" w:type="pct"/>
        <w:tblCellSpacing w:w="0" w:type="dxa"/>
        <w:tblInd w:w="442" w:type="dxa"/>
        <w:tblCellMar>
          <w:top w:w="15" w:type="dxa"/>
          <w:left w:w="15" w:type="dxa"/>
          <w:bottom w:w="15" w:type="dxa"/>
          <w:right w:w="15" w:type="dxa"/>
        </w:tblCellMar>
        <w:tblLook w:val="04A0" w:firstRow="1" w:lastRow="0" w:firstColumn="1" w:lastColumn="0" w:noHBand="0" w:noVBand="1"/>
      </w:tblPr>
      <w:tblGrid>
        <w:gridCol w:w="1482"/>
        <w:gridCol w:w="3317"/>
        <w:gridCol w:w="2657"/>
      </w:tblGrid>
      <w:tr w:rsidR="00A5336A" w:rsidRPr="00374BC7" w:rsidTr="00A5336A">
        <w:trPr>
          <w:tblHeader/>
          <w:tblCellSpacing w:w="0" w:type="dxa"/>
        </w:trPr>
        <w:tc>
          <w:tcPr>
            <w:tcW w:w="0" w:type="auto"/>
            <w:vAlign w:val="center"/>
            <w:hideMark/>
          </w:tcPr>
          <w:p w:rsidR="00A5336A" w:rsidRPr="00374BC7" w:rsidRDefault="00A5336A" w:rsidP="00374BC7">
            <w:pPr>
              <w:spacing w:before="100" w:beforeAutospacing="1" w:after="100" w:afterAutospacing="1" w:line="240" w:lineRule="auto"/>
              <w:jc w:val="center"/>
              <w:outlineLvl w:val="2"/>
              <w:rPr>
                <w:rFonts w:ascii="Times New Roman" w:eastAsia="Times New Roman" w:hAnsi="Times New Roman" w:cs="Times New Roman"/>
                <w:b/>
                <w:bCs/>
                <w:noProof w:val="0"/>
                <w:sz w:val="27"/>
                <w:szCs w:val="27"/>
              </w:rPr>
            </w:pPr>
          </w:p>
        </w:tc>
        <w:tc>
          <w:tcPr>
            <w:tcW w:w="0" w:type="auto"/>
            <w:vAlign w:val="center"/>
            <w:hideMark/>
          </w:tcPr>
          <w:p w:rsidR="00A5336A" w:rsidRPr="00374BC7" w:rsidRDefault="00A5336A" w:rsidP="000616C2">
            <w:pPr>
              <w:spacing w:before="100" w:beforeAutospacing="1" w:after="100" w:afterAutospacing="1" w:line="240" w:lineRule="auto"/>
              <w:outlineLvl w:val="2"/>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 xml:space="preserve"> QA</w:t>
            </w:r>
          </w:p>
        </w:tc>
        <w:tc>
          <w:tcPr>
            <w:tcW w:w="1782" w:type="pct"/>
          </w:tcPr>
          <w:p w:rsidR="00A5336A" w:rsidRPr="000616C2" w:rsidRDefault="00A5336A" w:rsidP="000616C2">
            <w:pPr>
              <w:spacing w:before="100" w:beforeAutospacing="1" w:after="100" w:afterAutospacing="1" w:line="240" w:lineRule="auto"/>
              <w:jc w:val="center"/>
              <w:outlineLvl w:val="2"/>
              <w:rPr>
                <w:rFonts w:ascii="Times New Roman" w:eastAsia="Times New Roman" w:hAnsi="Times New Roman" w:cs="Times New Roman"/>
                <w:b/>
                <w:bCs/>
                <w:noProof w:val="0"/>
                <w:sz w:val="27"/>
                <w:szCs w:val="27"/>
              </w:rPr>
            </w:pPr>
            <w:r>
              <w:rPr>
                <w:rFonts w:ascii="Times New Roman" w:eastAsia="Times New Roman" w:hAnsi="Times New Roman" w:cs="Times New Roman"/>
                <w:b/>
                <w:bCs/>
                <w:noProof w:val="0"/>
                <w:sz w:val="27"/>
                <w:szCs w:val="27"/>
              </w:rPr>
              <w:t>QC</w:t>
            </w:r>
          </w:p>
          <w:p w:rsidR="00A5336A" w:rsidRPr="000616C2" w:rsidRDefault="00A5336A" w:rsidP="00374BC7">
            <w:pPr>
              <w:spacing w:before="100" w:beforeAutospacing="1" w:after="100" w:afterAutospacing="1" w:line="240" w:lineRule="auto"/>
              <w:jc w:val="center"/>
              <w:outlineLvl w:val="2"/>
              <w:rPr>
                <w:rFonts w:ascii="Times New Roman" w:eastAsia="Times New Roman" w:hAnsi="Times New Roman" w:cs="Times New Roman"/>
                <w:b/>
                <w:bCs/>
                <w:noProof w:val="0"/>
                <w:sz w:val="27"/>
                <w:szCs w:val="27"/>
                <w:vertAlign w:val="subscript"/>
              </w:rPr>
            </w:pP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Definition</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QA is a set of activities for ensuring quality in the processes by which products are developed.</w:t>
            </w:r>
          </w:p>
        </w:tc>
        <w:tc>
          <w:tcPr>
            <w:tcW w:w="1782" w:type="pct"/>
            <w:vAlign w:val="center"/>
          </w:tcPr>
          <w:p w:rsidR="00A5336A" w:rsidRPr="00374BC7" w:rsidRDefault="00A5336A" w:rsidP="00EF670E">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 xml:space="preserve">QC is a set of activities for ensuring quality in products. The activities focus on identifying </w:t>
            </w:r>
            <w:r w:rsidRPr="00374BC7">
              <w:rPr>
                <w:rFonts w:ascii="Times New Roman" w:eastAsia="Times New Roman" w:hAnsi="Times New Roman" w:cs="Times New Roman"/>
                <w:noProof w:val="0"/>
                <w:sz w:val="24"/>
                <w:szCs w:val="24"/>
              </w:rPr>
              <w:lastRenderedPageBreak/>
              <w:t>defects in the actual products produced.</w:t>
            </w: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lastRenderedPageBreak/>
              <w:t>Focus on</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QA aims to prevent defects with a focus on the process used to make the product. It is a proactive quality process.</w:t>
            </w:r>
          </w:p>
        </w:tc>
        <w:tc>
          <w:tcPr>
            <w:tcW w:w="1782" w:type="pct"/>
            <w:vAlign w:val="center"/>
          </w:tcPr>
          <w:p w:rsidR="00A5336A" w:rsidRPr="00374BC7" w:rsidRDefault="00A5336A" w:rsidP="005D51B8">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QC aims to identify (and correct) defects in the finished product. Quality control, therefore, is a reactive process.</w:t>
            </w: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Goal</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The goal of QA is to improve development and test processes so that defects do not arise when the product is being developed.</w:t>
            </w:r>
          </w:p>
        </w:tc>
        <w:tc>
          <w:tcPr>
            <w:tcW w:w="1782" w:type="pct"/>
            <w:vAlign w:val="center"/>
          </w:tcPr>
          <w:p w:rsidR="00A5336A" w:rsidRPr="00374BC7" w:rsidRDefault="00A5336A" w:rsidP="00EF670E">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The goal of QC is to identify defects after a product is developed and before it's released.</w:t>
            </w: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How</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Establish a good quality management system and the assessment of its adequacy. Periodic conformance audits of the operations of the system.</w:t>
            </w:r>
          </w:p>
        </w:tc>
        <w:tc>
          <w:tcPr>
            <w:tcW w:w="1782" w:type="pct"/>
            <w:vAlign w:val="center"/>
          </w:tcPr>
          <w:p w:rsidR="00A5336A" w:rsidRPr="00374BC7" w:rsidRDefault="00A5336A" w:rsidP="005D51B8">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Finding &amp; eliminating sources of quality problems through tools &amp; equipment so that customer's requirements are continually met.</w:t>
            </w: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What</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Prevention of quality problems through planned and systematic activities including documentation.</w:t>
            </w:r>
          </w:p>
        </w:tc>
        <w:tc>
          <w:tcPr>
            <w:tcW w:w="1782" w:type="pct"/>
            <w:vAlign w:val="center"/>
          </w:tcPr>
          <w:p w:rsidR="00EF670E" w:rsidRPr="00374BC7" w:rsidRDefault="00A5336A" w:rsidP="00EF670E">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The activities or techniques used to achieve and maintain the product quality, process and service.</w:t>
            </w: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Responsibility</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Everyone on the team involved in developing the product is responsible for quality assurance.</w:t>
            </w:r>
          </w:p>
        </w:tc>
        <w:tc>
          <w:tcPr>
            <w:tcW w:w="1782" w:type="pct"/>
            <w:vAlign w:val="center"/>
          </w:tcPr>
          <w:p w:rsidR="00A5336A" w:rsidRPr="00374BC7" w:rsidRDefault="00A5336A" w:rsidP="005D51B8">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Quality control is usually the responsibility of a specific team that tests the product for defects.</w:t>
            </w: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Example</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Verification is an example of QA</w:t>
            </w:r>
          </w:p>
        </w:tc>
        <w:tc>
          <w:tcPr>
            <w:tcW w:w="1782" w:type="pct"/>
            <w:vAlign w:val="center"/>
          </w:tcPr>
          <w:p w:rsidR="00A5336A" w:rsidRPr="00374BC7" w:rsidRDefault="00A5336A" w:rsidP="00EF670E">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Validation/Software Testing is an example of QC</w:t>
            </w: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Statistical Techniques</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Statistical Tools &amp; Techniques can be applied in both QA &amp; QC. When they are applied to processes (process inputs &amp; operational parameters), they are called Statistical Process Control (SPC); &amp; it becomes the part of QA.</w:t>
            </w:r>
          </w:p>
        </w:tc>
        <w:tc>
          <w:tcPr>
            <w:tcW w:w="1782" w:type="pct"/>
            <w:vAlign w:val="center"/>
          </w:tcPr>
          <w:p w:rsidR="00A5336A" w:rsidRDefault="00A5336A" w:rsidP="005D51B8">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When statistical tools &amp; techniques are applied to finished products (process outputs), they are called as Statistical Quality Control (SQC) &amp; comes under QC.</w:t>
            </w:r>
          </w:p>
          <w:p w:rsidR="006676E8" w:rsidRDefault="006676E8" w:rsidP="005D51B8">
            <w:pPr>
              <w:spacing w:after="0" w:line="240" w:lineRule="auto"/>
              <w:rPr>
                <w:rFonts w:ascii="Times New Roman" w:eastAsia="Times New Roman" w:hAnsi="Times New Roman" w:cs="Times New Roman"/>
                <w:noProof w:val="0"/>
                <w:sz w:val="24"/>
                <w:szCs w:val="24"/>
              </w:rPr>
            </w:pPr>
          </w:p>
          <w:p w:rsidR="006676E8" w:rsidRPr="00374BC7" w:rsidRDefault="006676E8" w:rsidP="005D51B8">
            <w:pPr>
              <w:spacing w:after="0" w:line="240" w:lineRule="auto"/>
              <w:rPr>
                <w:rFonts w:ascii="Times New Roman" w:eastAsia="Times New Roman" w:hAnsi="Times New Roman" w:cs="Times New Roman"/>
                <w:noProof w:val="0"/>
                <w:sz w:val="24"/>
                <w:szCs w:val="24"/>
              </w:rPr>
            </w:pPr>
          </w:p>
        </w:tc>
      </w:tr>
      <w:tr w:rsidR="00A5336A" w:rsidRPr="00374BC7" w:rsidTr="00A5336A">
        <w:trPr>
          <w:tblCellSpacing w:w="0" w:type="dxa"/>
        </w:trPr>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As a tool</w:t>
            </w:r>
          </w:p>
        </w:tc>
        <w:tc>
          <w:tcPr>
            <w:tcW w:w="0" w:type="auto"/>
            <w:vAlign w:val="center"/>
            <w:hideMark/>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QA is a managerial tool</w:t>
            </w:r>
          </w:p>
        </w:tc>
        <w:tc>
          <w:tcPr>
            <w:tcW w:w="1782" w:type="pct"/>
          </w:tcPr>
          <w:p w:rsidR="00A5336A" w:rsidRPr="00374BC7" w:rsidRDefault="00A5336A"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QC is a corrective tool</w:t>
            </w:r>
          </w:p>
        </w:tc>
      </w:tr>
    </w:tbl>
    <w:p w:rsidR="00EA649D" w:rsidRPr="00EA649D" w:rsidRDefault="00EA649D" w:rsidP="00EA649D">
      <w:pPr>
        <w:spacing w:before="100" w:beforeAutospacing="1" w:after="100" w:afterAutospacing="1" w:line="240" w:lineRule="auto"/>
        <w:rPr>
          <w:ins w:id="320" w:author="Unknown"/>
          <w:rFonts w:ascii="Times New Roman" w:eastAsia="Times New Roman" w:hAnsi="Times New Roman" w:cs="Times New Roman"/>
          <w:noProof w:val="0"/>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55"/>
        <w:gridCol w:w="4565"/>
        <w:gridCol w:w="3690"/>
      </w:tblGrid>
      <w:tr w:rsidR="00374BC7" w:rsidRPr="00374BC7" w:rsidTr="00374B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b/>
                <w:bCs/>
                <w:noProof w:val="0"/>
                <w:sz w:val="24"/>
                <w:szCs w:val="24"/>
              </w:rPr>
              <w:lastRenderedPageBreak/>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b/>
                <w:bCs/>
                <w:noProof w:val="0"/>
                <w:sz w:val="24"/>
                <w:szCs w:val="24"/>
              </w:rPr>
              <w:t>Software Quality Assurance (SQA)</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b/>
                <w:bCs/>
                <w:noProof w:val="0"/>
                <w:sz w:val="24"/>
                <w:szCs w:val="24"/>
              </w:rPr>
              <w:t>Software Quality Control (SQC)</w:t>
            </w:r>
          </w:p>
        </w:tc>
      </w:tr>
      <w:tr w:rsidR="00374BC7" w:rsidRPr="00374BC7" w:rsidTr="00374B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i/>
                <w:iCs/>
                <w:noProof w:val="0"/>
                <w:sz w:val="24"/>
                <w:szCs w:val="24"/>
              </w:rPr>
              <w:t>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SQA is a set of activities for ensuring quality in software engineering processes (that ultimately result in quality in software products). The activities establish and evaluate the processes that produce products.</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SQC is a set of activities for ensuring quality in software products. The activities focus on identifying defects in the actual products produced.</w:t>
            </w:r>
          </w:p>
        </w:tc>
      </w:tr>
      <w:tr w:rsidR="00374BC7" w:rsidRPr="00374BC7" w:rsidTr="00374B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i/>
                <w:iCs/>
                <w:noProof w:val="0"/>
                <w:sz w:val="24"/>
                <w:szCs w:val="24"/>
              </w:rPr>
              <w:t>Focus</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Process focused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Product focused</w:t>
            </w:r>
          </w:p>
        </w:tc>
      </w:tr>
      <w:tr w:rsidR="00374BC7" w:rsidRPr="00374BC7" w:rsidTr="00374B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i/>
                <w:iCs/>
                <w:noProof w:val="0"/>
                <w:sz w:val="24"/>
                <w:szCs w:val="24"/>
              </w:rPr>
              <w:t>Orientation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Prevention oriented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Detection oriented</w:t>
            </w:r>
          </w:p>
        </w:tc>
      </w:tr>
      <w:tr w:rsidR="00374BC7" w:rsidRPr="00374BC7" w:rsidTr="00374B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i/>
                <w:iCs/>
                <w:noProof w:val="0"/>
                <w:sz w:val="24"/>
                <w:szCs w:val="24"/>
              </w:rPr>
              <w:t>Breadth</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Organization wide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Product/project specific</w:t>
            </w:r>
          </w:p>
        </w:tc>
      </w:tr>
      <w:tr w:rsidR="00374BC7" w:rsidRPr="00374BC7" w:rsidTr="00374B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i/>
                <w:iCs/>
                <w:noProof w:val="0"/>
                <w:sz w:val="24"/>
                <w:szCs w:val="24"/>
              </w:rPr>
              <w:t>Scope</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Relates to all products that will ever be created by a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Relates to specific product</w:t>
            </w:r>
          </w:p>
        </w:tc>
      </w:tr>
      <w:tr w:rsidR="00374BC7" w:rsidRPr="00374BC7" w:rsidTr="00374BC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374BC7">
            <w:pPr>
              <w:spacing w:after="0"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i/>
                <w:iCs/>
                <w:noProof w:val="0"/>
                <w:sz w:val="24"/>
                <w:szCs w:val="24"/>
              </w:rPr>
              <w:t>Activities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1013D0">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Process Definition and Implementation</w:t>
            </w:r>
          </w:p>
          <w:p w:rsidR="00374BC7" w:rsidRPr="00374BC7" w:rsidRDefault="00374BC7" w:rsidP="001013D0">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Audits</w:t>
            </w:r>
          </w:p>
          <w:p w:rsidR="00374BC7" w:rsidRPr="00374BC7" w:rsidRDefault="00374BC7" w:rsidP="001013D0">
            <w:pPr>
              <w:numPr>
                <w:ilvl w:val="0"/>
                <w:numId w:val="35"/>
              </w:numPr>
              <w:spacing w:before="100" w:beforeAutospacing="1" w:after="100" w:afterAutospacing="1"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74BC7" w:rsidRPr="00374BC7" w:rsidRDefault="00374BC7" w:rsidP="001013D0">
            <w:pPr>
              <w:numPr>
                <w:ilvl w:val="0"/>
                <w:numId w:val="36"/>
              </w:numPr>
              <w:spacing w:before="100" w:beforeAutospacing="1" w:after="100" w:afterAutospacing="1"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Reviews</w:t>
            </w:r>
          </w:p>
          <w:p w:rsidR="00374BC7" w:rsidRPr="00374BC7" w:rsidRDefault="00374BC7" w:rsidP="001013D0">
            <w:pPr>
              <w:numPr>
                <w:ilvl w:val="0"/>
                <w:numId w:val="36"/>
              </w:numPr>
              <w:spacing w:before="100" w:beforeAutospacing="1" w:after="100" w:afterAutospacing="1" w:line="240" w:lineRule="auto"/>
              <w:rPr>
                <w:rFonts w:ascii="Times New Roman" w:eastAsia="Times New Roman" w:hAnsi="Times New Roman" w:cs="Times New Roman"/>
                <w:noProof w:val="0"/>
                <w:sz w:val="24"/>
                <w:szCs w:val="24"/>
              </w:rPr>
            </w:pPr>
            <w:r w:rsidRPr="00374BC7">
              <w:rPr>
                <w:rFonts w:ascii="Times New Roman" w:eastAsia="Times New Roman" w:hAnsi="Times New Roman" w:cs="Times New Roman"/>
                <w:noProof w:val="0"/>
                <w:sz w:val="24"/>
                <w:szCs w:val="24"/>
              </w:rPr>
              <w:t>Testing</w:t>
            </w:r>
          </w:p>
        </w:tc>
      </w:tr>
    </w:tbl>
    <w:p w:rsidR="00EA649D" w:rsidRDefault="00EA649D" w:rsidP="000C3782">
      <w:pPr>
        <w:spacing w:after="0" w:line="240" w:lineRule="auto"/>
      </w:pPr>
    </w:p>
    <w:p w:rsidR="000C3782" w:rsidRDefault="000C3782"/>
    <w:p w:rsidR="003136FB" w:rsidRPr="003136FB" w:rsidRDefault="003136FB" w:rsidP="006676E8">
      <w:pPr>
        <w:spacing w:before="100" w:beforeAutospacing="1" w:after="100" w:afterAutospacing="1" w:line="240" w:lineRule="auto"/>
        <w:outlineLvl w:val="2"/>
        <w:rPr>
          <w:ins w:id="321" w:author="Unknown"/>
          <w:rFonts w:ascii="Times New Roman" w:eastAsia="Times New Roman" w:hAnsi="Times New Roman" w:cs="Times New Roman"/>
          <w:noProof w:val="0"/>
          <w:sz w:val="24"/>
          <w:szCs w:val="24"/>
        </w:rPr>
      </w:pPr>
      <w:r w:rsidRPr="003136FB">
        <w:rPr>
          <w:rFonts w:ascii="Times New Roman" w:eastAsia="Times New Roman" w:hAnsi="Times New Roman" w:cs="Times New Roman"/>
          <w:b/>
          <w:bCs/>
          <w:noProof w:val="0"/>
          <w:sz w:val="27"/>
          <w:szCs w:val="27"/>
        </w:rPr>
        <w:t>Difference between Smoke &amp; Sanity Software Testing</w:t>
      </w:r>
    </w:p>
    <w:p w:rsidR="003136FB" w:rsidRPr="003136FB" w:rsidRDefault="003136FB" w:rsidP="003136FB">
      <w:pPr>
        <w:spacing w:after="0" w:line="240" w:lineRule="auto"/>
        <w:rPr>
          <w:ins w:id="322" w:author="Unknown"/>
          <w:rFonts w:ascii="Times New Roman" w:eastAsia="Times New Roman" w:hAnsi="Times New Roman" w:cs="Times New Roman"/>
          <w:noProof w:val="0"/>
          <w:sz w:val="24"/>
          <w:szCs w:val="24"/>
        </w:rPr>
      </w:pPr>
      <w:ins w:id="323" w:author="Unknown">
        <w:r w:rsidRPr="003136FB">
          <w:rPr>
            <w:rFonts w:ascii="Times New Roman" w:eastAsia="Times New Roman" w:hAnsi="Times New Roman" w:cs="Times New Roman"/>
            <w:b/>
            <w:bCs/>
            <w:noProof w:val="0"/>
            <w:sz w:val="24"/>
            <w:szCs w:val="24"/>
          </w:rPr>
          <w:t xml:space="preserve">Smoke Testing: </w:t>
        </w:r>
        <w:r w:rsidRPr="003136FB">
          <w:rPr>
            <w:rFonts w:ascii="Times New Roman" w:eastAsia="Times New Roman" w:hAnsi="Times New Roman" w:cs="Times New Roman"/>
            <w:noProof w:val="0"/>
            <w:sz w:val="24"/>
            <w:szCs w:val="24"/>
          </w:rPr>
          <w:t xml:space="preserve">Software Testing done to ensure that whether the build can be accepted for through software testing or not. Basically, it is done </w:t>
        </w:r>
        <w:r w:rsidRPr="001401D8">
          <w:rPr>
            <w:rFonts w:ascii="Times New Roman" w:eastAsia="Times New Roman" w:hAnsi="Times New Roman" w:cs="Times New Roman"/>
            <w:b/>
            <w:bCs/>
            <w:noProof w:val="0"/>
            <w:sz w:val="24"/>
            <w:szCs w:val="24"/>
          </w:rPr>
          <w:t>to check the stability of the build received</w:t>
        </w:r>
        <w:r w:rsidRPr="003136FB">
          <w:rPr>
            <w:rFonts w:ascii="Times New Roman" w:eastAsia="Times New Roman" w:hAnsi="Times New Roman" w:cs="Times New Roman"/>
            <w:noProof w:val="0"/>
            <w:sz w:val="24"/>
            <w:szCs w:val="24"/>
          </w:rPr>
          <w:t xml:space="preserve"> for software testing.</w:t>
        </w:r>
        <w:r w:rsidRPr="003136FB">
          <w:rPr>
            <w:rFonts w:ascii="Times New Roman" w:eastAsia="Times New Roman" w:hAnsi="Times New Roman" w:cs="Times New Roman"/>
            <w:noProof w:val="0"/>
            <w:sz w:val="24"/>
            <w:szCs w:val="24"/>
          </w:rPr>
          <w:br/>
        </w:r>
        <w:r w:rsidRPr="003136FB">
          <w:rPr>
            <w:rFonts w:ascii="Times New Roman" w:eastAsia="Times New Roman" w:hAnsi="Times New Roman" w:cs="Times New Roman"/>
            <w:noProof w:val="0"/>
            <w:sz w:val="24"/>
            <w:szCs w:val="24"/>
          </w:rPr>
          <w:br/>
        </w:r>
        <w:bookmarkStart w:id="324" w:name="more"/>
        <w:bookmarkEnd w:id="324"/>
        <w:r w:rsidRPr="003136FB">
          <w:rPr>
            <w:rFonts w:ascii="Times New Roman" w:eastAsia="Times New Roman" w:hAnsi="Times New Roman" w:cs="Times New Roman"/>
            <w:b/>
            <w:bCs/>
            <w:noProof w:val="0"/>
            <w:sz w:val="24"/>
            <w:szCs w:val="24"/>
          </w:rPr>
          <w:t>Sanity testing:</w:t>
        </w:r>
        <w:r w:rsidRPr="003136FB">
          <w:rPr>
            <w:rFonts w:ascii="Times New Roman" w:eastAsia="Times New Roman" w:hAnsi="Times New Roman" w:cs="Times New Roman"/>
            <w:noProof w:val="0"/>
            <w:sz w:val="24"/>
            <w:szCs w:val="24"/>
          </w:rPr>
          <w:t xml:space="preserve"> After receiving a build with minor changes in the code or functionality, a subset of regression test cases are executed that to check whether it rectified the software bugs or issues and no other software bug is introduced by the changes. Sometimes, when multiple cycles of regression testing are executed, sanity testing of the software can be done at later cycles after through regression test cycles</w:t>
        </w:r>
        <w:r w:rsidRPr="001401D8">
          <w:rPr>
            <w:rFonts w:ascii="Times New Roman" w:eastAsia="Times New Roman" w:hAnsi="Times New Roman" w:cs="Times New Roman"/>
            <w:b/>
            <w:bCs/>
            <w:noProof w:val="0"/>
            <w:sz w:val="24"/>
            <w:szCs w:val="24"/>
          </w:rPr>
          <w:t xml:space="preserve">. If we are moving a build from staging / testing server to production server, sanity testing of the software application can be done to check that whether the build is sane enough to move to further </w:t>
        </w:r>
        <w:r w:rsidRPr="003136FB">
          <w:rPr>
            <w:rFonts w:ascii="Times New Roman" w:eastAsia="Times New Roman" w:hAnsi="Times New Roman" w:cs="Times New Roman"/>
            <w:noProof w:val="0"/>
            <w:sz w:val="24"/>
            <w:szCs w:val="24"/>
          </w:rPr>
          <w:t>at production server or not.</w:t>
        </w:r>
        <w:r w:rsidRPr="003136FB">
          <w:rPr>
            <w:rFonts w:ascii="Times New Roman" w:eastAsia="Times New Roman" w:hAnsi="Times New Roman" w:cs="Times New Roman"/>
            <w:noProof w:val="0"/>
            <w:sz w:val="24"/>
            <w:szCs w:val="24"/>
          </w:rPr>
          <w:br/>
        </w:r>
        <w:r w:rsidRPr="003136FB">
          <w:rPr>
            <w:rFonts w:ascii="Times New Roman" w:eastAsia="Times New Roman" w:hAnsi="Times New Roman" w:cs="Times New Roman"/>
            <w:noProof w:val="0"/>
            <w:sz w:val="24"/>
            <w:szCs w:val="24"/>
          </w:rPr>
          <w:br/>
        </w:r>
        <w:r w:rsidRPr="003136FB">
          <w:rPr>
            <w:rFonts w:ascii="Times New Roman" w:eastAsia="Times New Roman" w:hAnsi="Times New Roman" w:cs="Times New Roman"/>
            <w:b/>
            <w:bCs/>
            <w:noProof w:val="0"/>
            <w:sz w:val="24"/>
            <w:szCs w:val="24"/>
          </w:rPr>
          <w:t>Difference between Smoke &amp; Sanity Software Testing:</w:t>
        </w:r>
      </w:ins>
    </w:p>
    <w:p w:rsidR="003136FB" w:rsidRPr="003136FB" w:rsidRDefault="003136FB" w:rsidP="001013D0">
      <w:pPr>
        <w:numPr>
          <w:ilvl w:val="0"/>
          <w:numId w:val="37"/>
        </w:numPr>
        <w:spacing w:before="100" w:beforeAutospacing="1" w:after="100" w:afterAutospacing="1" w:line="240" w:lineRule="auto"/>
        <w:rPr>
          <w:ins w:id="325" w:author="Unknown"/>
          <w:rFonts w:ascii="Times New Roman" w:eastAsia="Times New Roman" w:hAnsi="Times New Roman" w:cs="Times New Roman"/>
          <w:noProof w:val="0"/>
          <w:sz w:val="24"/>
          <w:szCs w:val="24"/>
        </w:rPr>
      </w:pPr>
      <w:ins w:id="326" w:author="Unknown">
        <w:r w:rsidRPr="003136FB">
          <w:rPr>
            <w:rFonts w:ascii="Times New Roman" w:eastAsia="Times New Roman" w:hAnsi="Times New Roman" w:cs="Times New Roman"/>
            <w:noProof w:val="0"/>
            <w:sz w:val="24"/>
            <w:szCs w:val="24"/>
          </w:rPr>
          <w:t xml:space="preserve">Smoke testing is a wide approach where all areas of the software application are tested without getting into too deep. However, a sanity software testing is a </w:t>
        </w:r>
        <w:r w:rsidRPr="00D42E28">
          <w:rPr>
            <w:rFonts w:ascii="Times New Roman" w:eastAsia="Times New Roman" w:hAnsi="Times New Roman" w:cs="Times New Roman"/>
            <w:b/>
            <w:bCs/>
            <w:noProof w:val="0"/>
            <w:sz w:val="24"/>
            <w:szCs w:val="24"/>
          </w:rPr>
          <w:t>narrow regression testing with a focus on one or a small set of areas of functionality</w:t>
        </w:r>
        <w:r w:rsidRPr="003136FB">
          <w:rPr>
            <w:rFonts w:ascii="Times New Roman" w:eastAsia="Times New Roman" w:hAnsi="Times New Roman" w:cs="Times New Roman"/>
            <w:noProof w:val="0"/>
            <w:sz w:val="24"/>
            <w:szCs w:val="24"/>
          </w:rPr>
          <w:t xml:space="preserve"> of the software application.</w:t>
        </w:r>
      </w:ins>
    </w:p>
    <w:p w:rsidR="003136FB" w:rsidRPr="003136FB" w:rsidRDefault="003136FB" w:rsidP="001013D0">
      <w:pPr>
        <w:numPr>
          <w:ilvl w:val="0"/>
          <w:numId w:val="37"/>
        </w:numPr>
        <w:spacing w:before="100" w:beforeAutospacing="1" w:after="100" w:afterAutospacing="1" w:line="240" w:lineRule="auto"/>
        <w:rPr>
          <w:ins w:id="327" w:author="Unknown"/>
          <w:rFonts w:ascii="Times New Roman" w:eastAsia="Times New Roman" w:hAnsi="Times New Roman" w:cs="Times New Roman"/>
          <w:noProof w:val="0"/>
          <w:sz w:val="24"/>
          <w:szCs w:val="24"/>
        </w:rPr>
      </w:pPr>
      <w:ins w:id="328" w:author="Unknown">
        <w:r w:rsidRPr="003136FB">
          <w:rPr>
            <w:rFonts w:ascii="Times New Roman" w:eastAsia="Times New Roman" w:hAnsi="Times New Roman" w:cs="Times New Roman"/>
            <w:noProof w:val="0"/>
            <w:sz w:val="24"/>
            <w:szCs w:val="24"/>
          </w:rPr>
          <w:t xml:space="preserve">The </w:t>
        </w:r>
        <w:r w:rsidRPr="00D42E28">
          <w:rPr>
            <w:rFonts w:ascii="Times New Roman" w:eastAsia="Times New Roman" w:hAnsi="Times New Roman" w:cs="Times New Roman"/>
            <w:b/>
            <w:bCs/>
            <w:noProof w:val="0"/>
            <w:sz w:val="24"/>
            <w:szCs w:val="24"/>
          </w:rPr>
          <w:t xml:space="preserve">test cases for smoke testing of the software can be either manual or automated. </w:t>
        </w:r>
        <w:r w:rsidRPr="003136FB">
          <w:rPr>
            <w:rFonts w:ascii="Times New Roman" w:eastAsia="Times New Roman" w:hAnsi="Times New Roman" w:cs="Times New Roman"/>
            <w:noProof w:val="0"/>
            <w:sz w:val="24"/>
            <w:szCs w:val="24"/>
          </w:rPr>
          <w:t>However, a sanity test is generally without test scripts or test cases.</w:t>
        </w:r>
      </w:ins>
    </w:p>
    <w:p w:rsidR="003136FB" w:rsidRPr="00D42E28" w:rsidRDefault="003136FB" w:rsidP="001013D0">
      <w:pPr>
        <w:numPr>
          <w:ilvl w:val="0"/>
          <w:numId w:val="37"/>
        </w:numPr>
        <w:spacing w:before="100" w:beforeAutospacing="1" w:after="100" w:afterAutospacing="1" w:line="240" w:lineRule="auto"/>
        <w:rPr>
          <w:ins w:id="329" w:author="Unknown"/>
          <w:rFonts w:ascii="Times New Roman" w:eastAsia="Times New Roman" w:hAnsi="Times New Roman" w:cs="Times New Roman"/>
          <w:b/>
          <w:bCs/>
          <w:noProof w:val="0"/>
          <w:sz w:val="24"/>
          <w:szCs w:val="24"/>
        </w:rPr>
      </w:pPr>
      <w:ins w:id="330" w:author="Unknown">
        <w:r w:rsidRPr="003136FB">
          <w:rPr>
            <w:rFonts w:ascii="Times New Roman" w:eastAsia="Times New Roman" w:hAnsi="Times New Roman" w:cs="Times New Roman"/>
            <w:noProof w:val="0"/>
            <w:sz w:val="24"/>
            <w:szCs w:val="24"/>
          </w:rPr>
          <w:t xml:space="preserve">Smoke testing is done to ensure whether the main functions of the software application are working or not. During smoke testing of the software, we do not go into finer details. </w:t>
        </w:r>
        <w:r w:rsidRPr="003136FB">
          <w:rPr>
            <w:rFonts w:ascii="Times New Roman" w:eastAsia="Times New Roman" w:hAnsi="Times New Roman" w:cs="Times New Roman"/>
            <w:noProof w:val="0"/>
            <w:sz w:val="24"/>
            <w:szCs w:val="24"/>
          </w:rPr>
          <w:lastRenderedPageBreak/>
          <w:t>However, sanity testing is a cursory software testing type. It is done whenever a quick round of software testing can prove that the software application is functioning according to</w:t>
        </w:r>
        <w:r w:rsidRPr="00D42E28">
          <w:rPr>
            <w:rFonts w:ascii="Times New Roman" w:eastAsia="Times New Roman" w:hAnsi="Times New Roman" w:cs="Times New Roman"/>
            <w:b/>
            <w:bCs/>
            <w:noProof w:val="0"/>
            <w:sz w:val="24"/>
            <w:szCs w:val="24"/>
          </w:rPr>
          <w:t xml:space="preserve"> business / functional requirements.</w:t>
        </w:r>
      </w:ins>
    </w:p>
    <w:p w:rsidR="003136FB" w:rsidRPr="003136FB" w:rsidRDefault="003136FB" w:rsidP="001013D0">
      <w:pPr>
        <w:numPr>
          <w:ilvl w:val="0"/>
          <w:numId w:val="37"/>
        </w:numPr>
        <w:spacing w:before="100" w:beforeAutospacing="1" w:after="100" w:afterAutospacing="1" w:line="240" w:lineRule="auto"/>
        <w:rPr>
          <w:ins w:id="331" w:author="Unknown"/>
          <w:rFonts w:ascii="Times New Roman" w:eastAsia="Times New Roman" w:hAnsi="Times New Roman" w:cs="Times New Roman"/>
          <w:noProof w:val="0"/>
          <w:sz w:val="24"/>
          <w:szCs w:val="24"/>
        </w:rPr>
      </w:pPr>
      <w:ins w:id="332" w:author="Unknown">
        <w:r w:rsidRPr="003136FB">
          <w:rPr>
            <w:rFonts w:ascii="Times New Roman" w:eastAsia="Times New Roman" w:hAnsi="Times New Roman" w:cs="Times New Roman"/>
            <w:noProof w:val="0"/>
            <w:sz w:val="24"/>
            <w:szCs w:val="24"/>
          </w:rPr>
          <w:t xml:space="preserve">Smoke testing of the software application is done to check </w:t>
        </w:r>
        <w:r w:rsidRPr="00D42E28">
          <w:rPr>
            <w:rFonts w:ascii="Times New Roman" w:eastAsia="Times New Roman" w:hAnsi="Times New Roman" w:cs="Times New Roman"/>
            <w:b/>
            <w:bCs/>
            <w:noProof w:val="0"/>
            <w:sz w:val="24"/>
            <w:szCs w:val="24"/>
          </w:rPr>
          <w:t>whether the build can be accepted for through software testing</w:t>
        </w:r>
        <w:r w:rsidRPr="003136FB">
          <w:rPr>
            <w:rFonts w:ascii="Times New Roman" w:eastAsia="Times New Roman" w:hAnsi="Times New Roman" w:cs="Times New Roman"/>
            <w:noProof w:val="0"/>
            <w:sz w:val="24"/>
            <w:szCs w:val="24"/>
          </w:rPr>
          <w:t>. Sanity testing of the software is to</w:t>
        </w:r>
        <w:r w:rsidRPr="00D42E28">
          <w:rPr>
            <w:rFonts w:ascii="Times New Roman" w:eastAsia="Times New Roman" w:hAnsi="Times New Roman" w:cs="Times New Roman"/>
            <w:b/>
            <w:bCs/>
            <w:noProof w:val="0"/>
            <w:sz w:val="24"/>
            <w:szCs w:val="24"/>
          </w:rPr>
          <w:t xml:space="preserve"> ensure whether the requirements are met or not</w:t>
        </w:r>
        <w:r w:rsidRPr="003136FB">
          <w:rPr>
            <w:rFonts w:ascii="Times New Roman" w:eastAsia="Times New Roman" w:hAnsi="Times New Roman" w:cs="Times New Roman"/>
            <w:noProof w:val="0"/>
            <w:sz w:val="24"/>
            <w:szCs w:val="24"/>
          </w:rPr>
          <w:t>.</w:t>
        </w:r>
      </w:ins>
    </w:p>
    <w:p w:rsidR="006676E8" w:rsidRDefault="006676E8" w:rsidP="003136FB">
      <w:pPr>
        <w:spacing w:before="100" w:beforeAutospacing="1" w:after="100" w:afterAutospacing="1" w:line="240" w:lineRule="auto"/>
        <w:outlineLvl w:val="2"/>
        <w:rPr>
          <w:rFonts w:ascii="Times New Roman" w:eastAsia="Times New Roman" w:hAnsi="Times New Roman" w:cs="Times New Roman"/>
          <w:b/>
          <w:bCs/>
          <w:noProof w:val="0"/>
          <w:sz w:val="27"/>
          <w:szCs w:val="27"/>
        </w:rPr>
      </w:pPr>
    </w:p>
    <w:p w:rsidR="003136FB" w:rsidRPr="003136FB" w:rsidRDefault="003136FB" w:rsidP="001013D0">
      <w:pPr>
        <w:numPr>
          <w:ilvl w:val="0"/>
          <w:numId w:val="38"/>
        </w:numPr>
        <w:spacing w:before="100" w:beforeAutospacing="1" w:after="100" w:afterAutospacing="1" w:line="240" w:lineRule="auto"/>
        <w:rPr>
          <w:rFonts w:ascii="Times New Roman" w:eastAsia="Times New Roman" w:hAnsi="Times New Roman" w:cs="Times New Roman"/>
          <w:noProof w:val="0"/>
          <w:sz w:val="24"/>
          <w:szCs w:val="24"/>
        </w:rPr>
      </w:pPr>
      <w:r w:rsidRPr="003136FB">
        <w:rPr>
          <w:rFonts w:ascii="Times New Roman" w:eastAsia="Times New Roman" w:hAnsi="Times New Roman" w:cs="Times New Roman"/>
          <w:noProof w:val="0"/>
          <w:sz w:val="24"/>
          <w:szCs w:val="24"/>
        </w:rPr>
        <w:t xml:space="preserve">Smoke test is scripted, </w:t>
      </w:r>
      <w:proofErr w:type="spellStart"/>
      <w:r w:rsidRPr="003136FB">
        <w:rPr>
          <w:rFonts w:ascii="Times New Roman" w:eastAsia="Times New Roman" w:hAnsi="Times New Roman" w:cs="Times New Roman"/>
          <w:noProof w:val="0"/>
          <w:sz w:val="24"/>
          <w:szCs w:val="24"/>
        </w:rPr>
        <w:t>i.e</w:t>
      </w:r>
      <w:proofErr w:type="spellEnd"/>
      <w:r w:rsidRPr="003136FB">
        <w:rPr>
          <w:rFonts w:ascii="Times New Roman" w:eastAsia="Times New Roman" w:hAnsi="Times New Roman" w:cs="Times New Roman"/>
          <w:noProof w:val="0"/>
          <w:sz w:val="24"/>
          <w:szCs w:val="24"/>
        </w:rPr>
        <w:t xml:space="preserve"> you have either manual test cases or automated scripts for it.</w:t>
      </w:r>
    </w:p>
    <w:p w:rsidR="003136FB" w:rsidRPr="003136FB" w:rsidRDefault="003136FB" w:rsidP="001013D0">
      <w:pPr>
        <w:numPr>
          <w:ilvl w:val="0"/>
          <w:numId w:val="38"/>
        </w:numPr>
        <w:spacing w:before="100" w:beforeAutospacing="1" w:after="100" w:afterAutospacing="1" w:line="240" w:lineRule="auto"/>
        <w:rPr>
          <w:rFonts w:ascii="Times New Roman" w:eastAsia="Times New Roman" w:hAnsi="Times New Roman" w:cs="Times New Roman"/>
          <w:noProof w:val="0"/>
          <w:sz w:val="24"/>
          <w:szCs w:val="24"/>
        </w:rPr>
      </w:pPr>
      <w:r w:rsidRPr="003136FB">
        <w:rPr>
          <w:rFonts w:ascii="Times New Roman" w:eastAsia="Times New Roman" w:hAnsi="Times New Roman" w:cs="Times New Roman"/>
          <w:noProof w:val="0"/>
          <w:sz w:val="24"/>
          <w:szCs w:val="24"/>
        </w:rPr>
        <w:t xml:space="preserve">In some organizations smoke testing is also known as Build Verification </w:t>
      </w:r>
      <w:proofErr w:type="gramStart"/>
      <w:r w:rsidRPr="003136FB">
        <w:rPr>
          <w:rFonts w:ascii="Times New Roman" w:eastAsia="Times New Roman" w:hAnsi="Times New Roman" w:cs="Times New Roman"/>
          <w:noProof w:val="0"/>
          <w:sz w:val="24"/>
          <w:szCs w:val="24"/>
        </w:rPr>
        <w:t>Test(</w:t>
      </w:r>
      <w:proofErr w:type="gramEnd"/>
      <w:r w:rsidRPr="003136FB">
        <w:rPr>
          <w:rFonts w:ascii="Times New Roman" w:eastAsia="Times New Roman" w:hAnsi="Times New Roman" w:cs="Times New Roman"/>
          <w:noProof w:val="0"/>
          <w:sz w:val="24"/>
          <w:szCs w:val="24"/>
        </w:rPr>
        <w:t>BVT) as this ensures that the new build is not broken before starting the actual testing phase.</w:t>
      </w:r>
    </w:p>
    <w:p w:rsidR="003136FB" w:rsidRPr="003136FB" w:rsidRDefault="003136FB" w:rsidP="003136FB">
      <w:pPr>
        <w:spacing w:before="100" w:beforeAutospacing="1" w:after="100" w:afterAutospacing="1" w:line="240" w:lineRule="auto"/>
        <w:rPr>
          <w:rFonts w:ascii="Times New Roman" w:eastAsia="Times New Roman" w:hAnsi="Times New Roman" w:cs="Times New Roman"/>
          <w:noProof w:val="0"/>
          <w:sz w:val="24"/>
          <w:szCs w:val="24"/>
        </w:rPr>
      </w:pPr>
      <w:r w:rsidRPr="003136FB">
        <w:rPr>
          <w:rFonts w:ascii="Times New Roman" w:eastAsia="Times New Roman" w:hAnsi="Times New Roman" w:cs="Times New Roman"/>
          <w:b/>
          <w:bCs/>
          <w:noProof w:val="0"/>
          <w:sz w:val="24"/>
          <w:szCs w:val="24"/>
        </w:rPr>
        <w:t>Some basic test cases for Smoke Testing:</w:t>
      </w:r>
    </w:p>
    <w:p w:rsidR="003136FB" w:rsidRPr="003136FB" w:rsidRDefault="003136FB" w:rsidP="001013D0">
      <w:pPr>
        <w:numPr>
          <w:ilvl w:val="0"/>
          <w:numId w:val="39"/>
        </w:numPr>
        <w:spacing w:before="100" w:beforeAutospacing="1" w:after="100" w:afterAutospacing="1" w:line="240" w:lineRule="auto"/>
        <w:rPr>
          <w:rFonts w:ascii="Times New Roman" w:eastAsia="Times New Roman" w:hAnsi="Times New Roman" w:cs="Times New Roman"/>
          <w:noProof w:val="0"/>
          <w:sz w:val="24"/>
          <w:szCs w:val="24"/>
        </w:rPr>
      </w:pPr>
      <w:r w:rsidRPr="003136FB">
        <w:rPr>
          <w:rFonts w:ascii="Times New Roman" w:eastAsia="Times New Roman" w:hAnsi="Times New Roman" w:cs="Times New Roman"/>
          <w:noProof w:val="0"/>
          <w:sz w:val="24"/>
          <w:szCs w:val="24"/>
        </w:rPr>
        <w:t xml:space="preserve">Can you install the software </w:t>
      </w:r>
      <w:proofErr w:type="gramStart"/>
      <w:r w:rsidRPr="003136FB">
        <w:rPr>
          <w:rFonts w:ascii="Times New Roman" w:eastAsia="Times New Roman" w:hAnsi="Times New Roman" w:cs="Times New Roman"/>
          <w:noProof w:val="0"/>
          <w:sz w:val="24"/>
          <w:szCs w:val="24"/>
        </w:rPr>
        <w:t>successfully.</w:t>
      </w:r>
      <w:proofErr w:type="gramEnd"/>
    </w:p>
    <w:p w:rsidR="003136FB" w:rsidRPr="003136FB" w:rsidRDefault="003136FB" w:rsidP="001013D0">
      <w:pPr>
        <w:numPr>
          <w:ilvl w:val="0"/>
          <w:numId w:val="39"/>
        </w:numPr>
        <w:spacing w:before="100" w:beforeAutospacing="1" w:after="100" w:afterAutospacing="1" w:line="240" w:lineRule="auto"/>
        <w:rPr>
          <w:rFonts w:ascii="Times New Roman" w:eastAsia="Times New Roman" w:hAnsi="Times New Roman" w:cs="Times New Roman"/>
          <w:noProof w:val="0"/>
          <w:sz w:val="24"/>
          <w:szCs w:val="24"/>
        </w:rPr>
      </w:pPr>
      <w:r w:rsidRPr="003136FB">
        <w:rPr>
          <w:rFonts w:ascii="Times New Roman" w:eastAsia="Times New Roman" w:hAnsi="Times New Roman" w:cs="Times New Roman"/>
          <w:noProof w:val="0"/>
          <w:sz w:val="24"/>
          <w:szCs w:val="24"/>
        </w:rPr>
        <w:t>Does software launches successfully after installation.</w:t>
      </w:r>
    </w:p>
    <w:p w:rsidR="00A2204E" w:rsidRDefault="003136FB" w:rsidP="00A2204E">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3136FB">
        <w:rPr>
          <w:rFonts w:ascii="Times New Roman" w:eastAsia="Times New Roman" w:hAnsi="Times New Roman" w:cs="Times New Roman"/>
          <w:b/>
          <w:bCs/>
          <w:noProof w:val="0"/>
          <w:sz w:val="27"/>
          <w:szCs w:val="27"/>
        </w:rPr>
        <w:t>Sanity Testing</w:t>
      </w:r>
    </w:p>
    <w:p w:rsidR="003136FB" w:rsidRPr="003136FB" w:rsidRDefault="003136FB" w:rsidP="00A2204E">
      <w:pPr>
        <w:spacing w:before="100" w:beforeAutospacing="1" w:after="100" w:afterAutospacing="1" w:line="240" w:lineRule="auto"/>
        <w:outlineLvl w:val="2"/>
        <w:rPr>
          <w:rFonts w:ascii="Times New Roman" w:eastAsia="Times New Roman" w:hAnsi="Times New Roman" w:cs="Times New Roman"/>
          <w:noProof w:val="0"/>
          <w:sz w:val="24"/>
          <w:szCs w:val="24"/>
        </w:rPr>
      </w:pPr>
      <w:r w:rsidRPr="003136FB">
        <w:rPr>
          <w:rFonts w:ascii="Times New Roman" w:eastAsia="Times New Roman" w:hAnsi="Times New Roman" w:cs="Times New Roman"/>
          <w:noProof w:val="0"/>
          <w:sz w:val="24"/>
          <w:szCs w:val="24"/>
        </w:rPr>
        <w:t xml:space="preserve">Sanity testing is done after thorough regression testing is over, it is done to make sure that any defect fixes or changes after regression testing does not break the core functionality of the product. </w:t>
      </w:r>
      <w:r w:rsidRPr="00776394">
        <w:rPr>
          <w:rFonts w:ascii="Times New Roman" w:eastAsia="Times New Roman" w:hAnsi="Times New Roman" w:cs="Times New Roman"/>
          <w:b/>
          <w:bCs/>
          <w:noProof w:val="0"/>
          <w:sz w:val="24"/>
          <w:szCs w:val="24"/>
        </w:rPr>
        <w:t>It is done towards the end of the product release phase.</w:t>
      </w:r>
    </w:p>
    <w:p w:rsidR="003136FB" w:rsidRPr="00767628" w:rsidRDefault="003136FB" w:rsidP="001013D0">
      <w:pPr>
        <w:numPr>
          <w:ilvl w:val="0"/>
          <w:numId w:val="40"/>
        </w:numPr>
        <w:spacing w:before="100" w:beforeAutospacing="1" w:after="100" w:afterAutospacing="1" w:line="240" w:lineRule="auto"/>
        <w:rPr>
          <w:rFonts w:ascii="Times New Roman" w:eastAsia="Times New Roman" w:hAnsi="Times New Roman" w:cs="Times New Roman"/>
          <w:b/>
          <w:bCs/>
          <w:noProof w:val="0"/>
          <w:sz w:val="24"/>
          <w:szCs w:val="24"/>
        </w:rPr>
      </w:pPr>
      <w:r w:rsidRPr="003136FB">
        <w:rPr>
          <w:rFonts w:ascii="Times New Roman" w:eastAsia="Times New Roman" w:hAnsi="Times New Roman" w:cs="Times New Roman"/>
          <w:noProof w:val="0"/>
          <w:sz w:val="24"/>
          <w:szCs w:val="24"/>
        </w:rPr>
        <w:t xml:space="preserve">Sanity testing follows </w:t>
      </w:r>
      <w:r w:rsidRPr="00767628">
        <w:rPr>
          <w:rFonts w:ascii="Times New Roman" w:eastAsia="Times New Roman" w:hAnsi="Times New Roman" w:cs="Times New Roman"/>
          <w:b/>
          <w:bCs/>
          <w:noProof w:val="0"/>
          <w:sz w:val="24"/>
          <w:szCs w:val="24"/>
        </w:rPr>
        <w:t>narrow and deep approach with detailed testing of some limited features.</w:t>
      </w:r>
    </w:p>
    <w:p w:rsidR="003136FB" w:rsidRPr="003136FB" w:rsidRDefault="003136FB" w:rsidP="001013D0">
      <w:pPr>
        <w:numPr>
          <w:ilvl w:val="0"/>
          <w:numId w:val="40"/>
        </w:numPr>
        <w:spacing w:before="100" w:beforeAutospacing="1" w:after="100" w:afterAutospacing="1" w:line="240" w:lineRule="auto"/>
        <w:rPr>
          <w:rFonts w:ascii="Times New Roman" w:eastAsia="Times New Roman" w:hAnsi="Times New Roman" w:cs="Times New Roman"/>
          <w:noProof w:val="0"/>
          <w:sz w:val="24"/>
          <w:szCs w:val="24"/>
        </w:rPr>
      </w:pPr>
      <w:r w:rsidRPr="003136FB">
        <w:rPr>
          <w:rFonts w:ascii="Times New Roman" w:eastAsia="Times New Roman" w:hAnsi="Times New Roman" w:cs="Times New Roman"/>
          <w:noProof w:val="0"/>
          <w:sz w:val="24"/>
          <w:szCs w:val="24"/>
        </w:rPr>
        <w:t>Sanity testing is like doing some specialized testing which is used to find problems in particular functionality.</w:t>
      </w:r>
    </w:p>
    <w:p w:rsidR="003136FB" w:rsidRPr="00767628" w:rsidRDefault="003136FB" w:rsidP="001013D0">
      <w:pPr>
        <w:numPr>
          <w:ilvl w:val="0"/>
          <w:numId w:val="40"/>
        </w:numPr>
        <w:spacing w:before="100" w:beforeAutospacing="1" w:after="100" w:afterAutospacing="1" w:line="240" w:lineRule="auto"/>
        <w:rPr>
          <w:rFonts w:ascii="Times New Roman" w:eastAsia="Times New Roman" w:hAnsi="Times New Roman" w:cs="Times New Roman"/>
          <w:b/>
          <w:bCs/>
          <w:noProof w:val="0"/>
          <w:sz w:val="24"/>
          <w:szCs w:val="24"/>
        </w:rPr>
      </w:pPr>
      <w:r w:rsidRPr="003136FB">
        <w:rPr>
          <w:rFonts w:ascii="Times New Roman" w:eastAsia="Times New Roman" w:hAnsi="Times New Roman" w:cs="Times New Roman"/>
          <w:noProof w:val="0"/>
          <w:sz w:val="24"/>
          <w:szCs w:val="24"/>
        </w:rPr>
        <w:t xml:space="preserve">Sanity testing is done with an intent </w:t>
      </w:r>
      <w:r w:rsidRPr="00767628">
        <w:rPr>
          <w:rFonts w:ascii="Times New Roman" w:eastAsia="Times New Roman" w:hAnsi="Times New Roman" w:cs="Times New Roman"/>
          <w:b/>
          <w:bCs/>
          <w:noProof w:val="0"/>
          <w:sz w:val="24"/>
          <w:szCs w:val="24"/>
        </w:rPr>
        <w:t>to verify that end user requirements are met on not.</w:t>
      </w:r>
    </w:p>
    <w:p w:rsidR="003136FB" w:rsidRPr="003136FB" w:rsidRDefault="003136FB" w:rsidP="001013D0">
      <w:pPr>
        <w:numPr>
          <w:ilvl w:val="0"/>
          <w:numId w:val="40"/>
        </w:numPr>
        <w:spacing w:before="100" w:beforeAutospacing="1" w:after="100" w:afterAutospacing="1" w:line="240" w:lineRule="auto"/>
        <w:rPr>
          <w:rFonts w:ascii="Times New Roman" w:eastAsia="Times New Roman" w:hAnsi="Times New Roman" w:cs="Times New Roman"/>
          <w:noProof w:val="0"/>
          <w:sz w:val="24"/>
          <w:szCs w:val="24"/>
        </w:rPr>
      </w:pPr>
      <w:r w:rsidRPr="003136FB">
        <w:rPr>
          <w:rFonts w:ascii="Times New Roman" w:eastAsia="Times New Roman" w:hAnsi="Times New Roman" w:cs="Times New Roman"/>
          <w:noProof w:val="0"/>
          <w:sz w:val="24"/>
          <w:szCs w:val="24"/>
        </w:rPr>
        <w:t xml:space="preserve">Sanity tests are mostly </w:t>
      </w:r>
      <w:proofErr w:type="gramStart"/>
      <w:r w:rsidRPr="003136FB">
        <w:rPr>
          <w:rFonts w:ascii="Times New Roman" w:eastAsia="Times New Roman" w:hAnsi="Times New Roman" w:cs="Times New Roman"/>
          <w:noProof w:val="0"/>
          <w:sz w:val="24"/>
          <w:szCs w:val="24"/>
        </w:rPr>
        <w:t>non</w:t>
      </w:r>
      <w:proofErr w:type="gramEnd"/>
      <w:r w:rsidRPr="003136FB">
        <w:rPr>
          <w:rFonts w:ascii="Times New Roman" w:eastAsia="Times New Roman" w:hAnsi="Times New Roman" w:cs="Times New Roman"/>
          <w:noProof w:val="0"/>
          <w:sz w:val="24"/>
          <w:szCs w:val="24"/>
        </w:rPr>
        <w:t xml:space="preserve"> scripted.</w:t>
      </w:r>
    </w:p>
    <w:p w:rsidR="003136FB" w:rsidRPr="00007C2C" w:rsidRDefault="00007C2C">
      <w:pPr>
        <w:rPr>
          <w:b/>
          <w:bCs/>
          <w:sz w:val="28"/>
          <w:szCs w:val="28"/>
        </w:rPr>
      </w:pPr>
      <w:r w:rsidRPr="00007C2C">
        <w:rPr>
          <w:b/>
          <w:bCs/>
          <w:sz w:val="28"/>
          <w:szCs w:val="28"/>
        </w:rPr>
        <w:t>Bug Life Cycle</w:t>
      </w:r>
    </w:p>
    <w:p w:rsidR="00007C2C" w:rsidRDefault="006676E8" w:rsidP="00007C2C">
      <w:pPr>
        <w:pStyle w:val="NormalWeb"/>
        <w:rPr>
          <w:rStyle w:val="Strong"/>
        </w:rPr>
      </w:pPr>
      <w:r>
        <w:rPr>
          <w:rStyle w:val="Strong"/>
        </w:rPr>
        <w:t>D</w:t>
      </w:r>
      <w:r w:rsidR="00007C2C">
        <w:rPr>
          <w:rStyle w:val="Strong"/>
        </w:rPr>
        <w:t>efect Life Cycle</w:t>
      </w:r>
      <w:r w:rsidR="00007C2C">
        <w:t xml:space="preserve"> (Bug Life cycle) is the journey of a defect from its identification to its closure. The Life Cycle varies from organization to organization and is governed by the software testing process the organization or project follows and/or the Defect tracking tool being used.</w:t>
      </w:r>
    </w:p>
    <w:p w:rsidR="00007C2C" w:rsidRDefault="00007C2C" w:rsidP="00007C2C">
      <w:pPr>
        <w:pStyle w:val="NormalWeb"/>
      </w:pPr>
      <w:r>
        <w:rPr>
          <w:rStyle w:val="Strong"/>
        </w:rPr>
        <w:t>Bug status description</w:t>
      </w:r>
      <w:proofErr w:type="gramStart"/>
      <w:r>
        <w:rPr>
          <w:rStyle w:val="Strong"/>
        </w:rPr>
        <w:t>:</w:t>
      </w:r>
      <w:proofErr w:type="gramEnd"/>
      <w:r>
        <w:br/>
        <w:t>These are various stages of bug life cycle. The status caption may vary depending on the bug tracking system you are using.</w:t>
      </w:r>
    </w:p>
    <w:p w:rsidR="00007C2C" w:rsidRDefault="00007C2C" w:rsidP="00007C2C">
      <w:pPr>
        <w:pStyle w:val="NormalWeb"/>
      </w:pPr>
      <w:r>
        <w:rPr>
          <w:rStyle w:val="Strong"/>
        </w:rPr>
        <w:t>1) New:</w:t>
      </w:r>
      <w:r>
        <w:t xml:space="preserve"> When QA files new bug.</w:t>
      </w:r>
    </w:p>
    <w:p w:rsidR="00007C2C" w:rsidRDefault="00007C2C" w:rsidP="00007C2C">
      <w:pPr>
        <w:pStyle w:val="NormalWeb"/>
      </w:pPr>
      <w:r>
        <w:rPr>
          <w:rStyle w:val="Strong"/>
        </w:rPr>
        <w:t>2) Deferred:</w:t>
      </w:r>
      <w:r>
        <w:t xml:space="preserve"> If the bug is not related to current build or can</w:t>
      </w:r>
      <w:r w:rsidR="000E40ED">
        <w:t>’</w:t>
      </w:r>
      <w:r>
        <w:t>t be fixed in this release or bug is not important to fix immediately then the project manager can set the bug status as deferred.</w:t>
      </w:r>
    </w:p>
    <w:p w:rsidR="00007C2C" w:rsidRDefault="00007C2C" w:rsidP="00007C2C">
      <w:pPr>
        <w:pStyle w:val="NormalWeb"/>
        <w:rPr>
          <w:ins w:id="333" w:author="Unknown"/>
        </w:rPr>
      </w:pPr>
      <w:ins w:id="334" w:author="Unknown">
        <w:r>
          <w:rPr>
            <w:rStyle w:val="Strong"/>
          </w:rPr>
          <w:lastRenderedPageBreak/>
          <w:t>3) Assigned:</w:t>
        </w:r>
        <w:r>
          <w:t xml:space="preserve"> ‘Assigned to’ field is set by project lead or manager and assigns bug to developer.</w:t>
        </w:r>
      </w:ins>
    </w:p>
    <w:p w:rsidR="00007C2C" w:rsidRDefault="00007C2C" w:rsidP="00007C2C">
      <w:pPr>
        <w:pStyle w:val="NormalWeb"/>
        <w:rPr>
          <w:ins w:id="335" w:author="Unknown"/>
        </w:rPr>
      </w:pPr>
      <w:ins w:id="336" w:author="Unknown">
        <w:r>
          <w:rPr>
            <w:rStyle w:val="Strong"/>
          </w:rPr>
          <w:t>4) Resolved/Fixed:</w:t>
        </w:r>
        <w:r>
          <w:t xml:space="preserve"> When developer makes necessary code changes and verifies the changes then he/she can make bug status as ‘Fixed’ and the bug is passed to testing team.</w:t>
        </w:r>
      </w:ins>
    </w:p>
    <w:p w:rsidR="00007C2C" w:rsidRDefault="00007C2C" w:rsidP="00007C2C">
      <w:pPr>
        <w:pStyle w:val="NormalWeb"/>
        <w:rPr>
          <w:ins w:id="337" w:author="Unknown"/>
        </w:rPr>
      </w:pPr>
      <w:ins w:id="338" w:author="Unknown">
        <w:r>
          <w:rPr>
            <w:rStyle w:val="Strong"/>
          </w:rPr>
          <w:t>5) Could not reproduce:</w:t>
        </w:r>
        <w:r>
          <w:t xml:space="preserve"> If developer is not able to reproduce the bug by the steps given in bug report by QA then developer can mark the bug as ‘CNR’. QA needs action to check if bug is reproduced and can assign to developer with detailed reproducing steps.</w:t>
        </w:r>
      </w:ins>
    </w:p>
    <w:p w:rsidR="00007C2C" w:rsidRDefault="00007C2C" w:rsidP="00007C2C">
      <w:pPr>
        <w:pStyle w:val="NormalWeb"/>
        <w:rPr>
          <w:ins w:id="339" w:author="Unknown"/>
        </w:rPr>
      </w:pPr>
      <w:ins w:id="340" w:author="Unknown">
        <w:r>
          <w:rPr>
            <w:rStyle w:val="Strong"/>
          </w:rPr>
          <w:t>6) Need more information:</w:t>
        </w:r>
        <w:r>
          <w:t xml:space="preserve"> If developer is not clear about the bug reproduce steps provided by QA to reproduce the bug, then he/she can mark it as “</w:t>
        </w:r>
        <w:proofErr w:type="gramStart"/>
        <w:r>
          <w:t>Need</w:t>
        </w:r>
        <w:proofErr w:type="gramEnd"/>
        <w:r>
          <w:t xml:space="preserve"> more information’. In this case QA needs to add detailed reproducing steps and assign bug back to </w:t>
        </w:r>
        <w:proofErr w:type="spellStart"/>
        <w:r>
          <w:t>dev</w:t>
        </w:r>
        <w:proofErr w:type="spellEnd"/>
        <w:r>
          <w:t xml:space="preserve"> for fix.</w:t>
        </w:r>
      </w:ins>
    </w:p>
    <w:p w:rsidR="00007C2C" w:rsidRDefault="00007C2C" w:rsidP="00007C2C">
      <w:pPr>
        <w:pStyle w:val="NormalWeb"/>
        <w:rPr>
          <w:ins w:id="341" w:author="Unknown"/>
        </w:rPr>
      </w:pPr>
      <w:ins w:id="342" w:author="Unknown">
        <w:r>
          <w:rPr>
            <w:rStyle w:val="Strong"/>
          </w:rPr>
          <w:t>7) Reopen:</w:t>
        </w:r>
        <w:r>
          <w:t xml:space="preserve"> If QA is not satisfy with the fix and if bug is still reproducible even after fix then QA can mark it as ‘Reopen’ so that developer can take appropriate action.</w:t>
        </w:r>
      </w:ins>
    </w:p>
    <w:p w:rsidR="00007C2C" w:rsidRDefault="00007C2C" w:rsidP="00007C2C">
      <w:pPr>
        <w:pStyle w:val="NormalWeb"/>
        <w:rPr>
          <w:ins w:id="343" w:author="Unknown"/>
        </w:rPr>
      </w:pPr>
      <w:proofErr w:type="gramStart"/>
      <w:ins w:id="344" w:author="Unknown">
        <w:r>
          <w:rPr>
            <w:rStyle w:val="Strong"/>
          </w:rPr>
          <w:t>8 )</w:t>
        </w:r>
        <w:proofErr w:type="gramEnd"/>
        <w:r>
          <w:rPr>
            <w:rStyle w:val="Strong"/>
          </w:rPr>
          <w:t xml:space="preserve"> Closed: </w:t>
        </w:r>
        <w:r>
          <w:t>If bug is verified by the QA team and if the fix is ok and problem is solved then QA can mark bug as ‘Closed’.</w:t>
        </w:r>
      </w:ins>
    </w:p>
    <w:p w:rsidR="00007C2C" w:rsidRDefault="00007C2C" w:rsidP="00007C2C">
      <w:pPr>
        <w:pStyle w:val="NormalWeb"/>
        <w:rPr>
          <w:ins w:id="345" w:author="Unknown"/>
        </w:rPr>
      </w:pPr>
      <w:ins w:id="346" w:author="Unknown">
        <w:r>
          <w:rPr>
            <w:rStyle w:val="Strong"/>
          </w:rPr>
          <w:t>9) Rejected/Invalid:</w:t>
        </w:r>
        <w:r>
          <w:t xml:space="preserve"> </w:t>
        </w:r>
        <w:proofErr w:type="spellStart"/>
        <w:r>
          <w:t>Some times</w:t>
        </w:r>
        <w:proofErr w:type="spellEnd"/>
        <w:r>
          <w:t xml:space="preserve"> developer or team lead can mark the bug as Rejected or invalid if the system is working according to specifications and bug is just due to some misinterpretation.</w:t>
        </w:r>
      </w:ins>
    </w:p>
    <w:p w:rsidR="005524F1" w:rsidRPr="005524F1" w:rsidRDefault="005524F1" w:rsidP="005524F1">
      <w:pPr>
        <w:spacing w:before="100" w:beforeAutospacing="1" w:after="100" w:afterAutospacing="1" w:line="240" w:lineRule="auto"/>
        <w:outlineLvl w:val="0"/>
        <w:rPr>
          <w:rFonts w:ascii="Times New Roman" w:eastAsia="Times New Roman" w:hAnsi="Times New Roman" w:cs="Times New Roman"/>
          <w:b/>
          <w:bCs/>
          <w:noProof w:val="0"/>
          <w:kern w:val="36"/>
          <w:sz w:val="48"/>
          <w:szCs w:val="48"/>
        </w:rPr>
      </w:pPr>
      <w:r w:rsidRPr="005524F1">
        <w:rPr>
          <w:rFonts w:ascii="Times New Roman" w:eastAsia="Times New Roman" w:hAnsi="Times New Roman" w:cs="Times New Roman"/>
          <w:b/>
          <w:bCs/>
          <w:noProof w:val="0"/>
          <w:kern w:val="36"/>
          <w:sz w:val="48"/>
          <w:szCs w:val="48"/>
        </w:rPr>
        <w:t>Difference between Regression and Retesting</w:t>
      </w:r>
    </w:p>
    <w:p w:rsidR="005524F1" w:rsidRPr="005524F1" w:rsidRDefault="005524F1" w:rsidP="005524F1">
      <w:pPr>
        <w:spacing w:before="100" w:beforeAutospacing="1" w:after="100" w:afterAutospacing="1" w:line="240" w:lineRule="auto"/>
        <w:rPr>
          <w:rFonts w:ascii="Times New Roman" w:eastAsia="Times New Roman" w:hAnsi="Times New Roman" w:cs="Times New Roman"/>
          <w:noProof w:val="0"/>
          <w:sz w:val="24"/>
          <w:szCs w:val="24"/>
        </w:rPr>
      </w:pPr>
      <w:r w:rsidRPr="005524F1">
        <w:rPr>
          <w:rFonts w:ascii="Times New Roman" w:eastAsia="Times New Roman" w:hAnsi="Times New Roman" w:cs="Times New Roman"/>
          <w:noProof w:val="0"/>
          <w:sz w:val="24"/>
          <w:szCs w:val="24"/>
        </w:rPr>
        <w:t>1-</w:t>
      </w:r>
      <w:r w:rsidRPr="005524F1">
        <w:rPr>
          <w:rFonts w:ascii="Times New Roman" w:eastAsia="Times New Roman" w:hAnsi="Times New Roman" w:cs="Times New Roman"/>
          <w:b/>
          <w:bCs/>
          <w:noProof w:val="0"/>
          <w:sz w:val="24"/>
          <w:szCs w:val="24"/>
        </w:rPr>
        <w:t>Retesting</w:t>
      </w:r>
      <w:r w:rsidRPr="005524F1">
        <w:rPr>
          <w:rFonts w:ascii="Times New Roman" w:eastAsia="Times New Roman" w:hAnsi="Times New Roman" w:cs="Times New Roman"/>
          <w:noProof w:val="0"/>
          <w:sz w:val="24"/>
          <w:szCs w:val="24"/>
        </w:rPr>
        <w:t xml:space="preserve"> is done to make sure that bug is fixed and failed functionality is working fine or not, This is kind of verification method followed in testing field for the fixed bugs. Whereas, </w:t>
      </w:r>
      <w:r w:rsidRPr="005524F1">
        <w:rPr>
          <w:rFonts w:ascii="Times New Roman" w:eastAsia="Times New Roman" w:hAnsi="Times New Roman" w:cs="Times New Roman"/>
          <w:b/>
          <w:bCs/>
          <w:noProof w:val="0"/>
          <w:sz w:val="24"/>
          <w:szCs w:val="24"/>
        </w:rPr>
        <w:t>Regression</w:t>
      </w:r>
      <w:r w:rsidRPr="005524F1">
        <w:rPr>
          <w:rFonts w:ascii="Times New Roman" w:eastAsia="Times New Roman" w:hAnsi="Times New Roman" w:cs="Times New Roman"/>
          <w:noProof w:val="0"/>
          <w:sz w:val="24"/>
          <w:szCs w:val="24"/>
        </w:rPr>
        <w:t xml:space="preserve"> is re-execution of the test cases for unchanged part to see that unchanged functionality is working fine are not.</w:t>
      </w:r>
    </w:p>
    <w:p w:rsidR="005524F1" w:rsidRPr="005524F1" w:rsidRDefault="005524F1" w:rsidP="005524F1">
      <w:pPr>
        <w:spacing w:before="100" w:beforeAutospacing="1" w:after="100" w:afterAutospacing="1" w:line="240" w:lineRule="auto"/>
        <w:rPr>
          <w:rFonts w:ascii="Times New Roman" w:eastAsia="Times New Roman" w:hAnsi="Times New Roman" w:cs="Times New Roman"/>
          <w:noProof w:val="0"/>
          <w:sz w:val="24"/>
          <w:szCs w:val="24"/>
        </w:rPr>
      </w:pPr>
      <w:r w:rsidRPr="005524F1">
        <w:rPr>
          <w:rFonts w:ascii="Times New Roman" w:eastAsia="Times New Roman" w:hAnsi="Times New Roman" w:cs="Times New Roman"/>
          <w:noProof w:val="0"/>
          <w:sz w:val="24"/>
          <w:szCs w:val="24"/>
        </w:rPr>
        <w:t>2-</w:t>
      </w:r>
      <w:proofErr w:type="gramStart"/>
      <w:r w:rsidRPr="005524F1">
        <w:rPr>
          <w:rFonts w:ascii="Times New Roman" w:eastAsia="Times New Roman" w:hAnsi="Times New Roman" w:cs="Times New Roman"/>
          <w:noProof w:val="0"/>
          <w:sz w:val="24"/>
          <w:szCs w:val="24"/>
        </w:rPr>
        <w:t xml:space="preserve">  </w:t>
      </w:r>
      <w:r w:rsidRPr="005524F1">
        <w:rPr>
          <w:rFonts w:ascii="Times New Roman" w:eastAsia="Times New Roman" w:hAnsi="Times New Roman" w:cs="Times New Roman"/>
          <w:b/>
          <w:bCs/>
          <w:noProof w:val="0"/>
          <w:sz w:val="24"/>
          <w:szCs w:val="24"/>
        </w:rPr>
        <w:t>Retesting</w:t>
      </w:r>
      <w:proofErr w:type="gramEnd"/>
      <w:r w:rsidRPr="005524F1">
        <w:rPr>
          <w:rFonts w:ascii="Times New Roman" w:eastAsia="Times New Roman" w:hAnsi="Times New Roman" w:cs="Times New Roman"/>
          <w:noProof w:val="0"/>
          <w:sz w:val="24"/>
          <w:szCs w:val="24"/>
        </w:rPr>
        <w:t xml:space="preserve"> is a planned testing while </w:t>
      </w:r>
      <w:r w:rsidRPr="005524F1">
        <w:rPr>
          <w:rFonts w:ascii="Times New Roman" w:eastAsia="Times New Roman" w:hAnsi="Times New Roman" w:cs="Times New Roman"/>
          <w:b/>
          <w:bCs/>
          <w:noProof w:val="0"/>
          <w:sz w:val="24"/>
          <w:szCs w:val="24"/>
        </w:rPr>
        <w:t>Regression</w:t>
      </w:r>
      <w:r w:rsidRPr="005524F1">
        <w:rPr>
          <w:rFonts w:ascii="Times New Roman" w:eastAsia="Times New Roman" w:hAnsi="Times New Roman" w:cs="Times New Roman"/>
          <w:noProof w:val="0"/>
          <w:sz w:val="24"/>
          <w:szCs w:val="24"/>
        </w:rPr>
        <w:t xml:space="preserve"> is </w:t>
      </w:r>
      <w:proofErr w:type="spellStart"/>
      <w:r w:rsidRPr="005524F1">
        <w:rPr>
          <w:rFonts w:ascii="Times New Roman" w:eastAsia="Times New Roman" w:hAnsi="Times New Roman" w:cs="Times New Roman"/>
          <w:noProof w:val="0"/>
          <w:sz w:val="24"/>
          <w:szCs w:val="24"/>
        </w:rPr>
        <w:t>know</w:t>
      </w:r>
      <w:proofErr w:type="spellEnd"/>
      <w:r w:rsidRPr="005524F1">
        <w:rPr>
          <w:rFonts w:ascii="Times New Roman" w:eastAsia="Times New Roman" w:hAnsi="Times New Roman" w:cs="Times New Roman"/>
          <w:noProof w:val="0"/>
          <w:sz w:val="24"/>
          <w:szCs w:val="24"/>
        </w:rPr>
        <w:t xml:space="preserve"> as the generic testing.</w:t>
      </w:r>
    </w:p>
    <w:p w:rsidR="005524F1" w:rsidRDefault="005524F1" w:rsidP="005524F1">
      <w:pPr>
        <w:spacing w:before="100" w:beforeAutospacing="1" w:after="100" w:afterAutospacing="1" w:line="240" w:lineRule="auto"/>
        <w:rPr>
          <w:rFonts w:ascii="Times New Roman" w:eastAsia="Times New Roman" w:hAnsi="Times New Roman" w:cs="Times New Roman"/>
          <w:noProof w:val="0"/>
          <w:sz w:val="24"/>
          <w:szCs w:val="24"/>
        </w:rPr>
      </w:pPr>
      <w:r w:rsidRPr="005524F1">
        <w:rPr>
          <w:rFonts w:ascii="Times New Roman" w:eastAsia="Times New Roman" w:hAnsi="Times New Roman" w:cs="Times New Roman"/>
          <w:noProof w:val="0"/>
          <w:sz w:val="24"/>
          <w:szCs w:val="24"/>
        </w:rPr>
        <w:t xml:space="preserve">3- </w:t>
      </w:r>
      <w:r w:rsidRPr="005524F1">
        <w:rPr>
          <w:rFonts w:ascii="Times New Roman" w:eastAsia="Times New Roman" w:hAnsi="Times New Roman" w:cs="Times New Roman"/>
          <w:b/>
          <w:bCs/>
          <w:noProof w:val="0"/>
          <w:sz w:val="24"/>
          <w:szCs w:val="24"/>
        </w:rPr>
        <w:t>Retesting</w:t>
      </w:r>
      <w:r w:rsidRPr="005524F1">
        <w:rPr>
          <w:rFonts w:ascii="Times New Roman" w:eastAsia="Times New Roman" w:hAnsi="Times New Roman" w:cs="Times New Roman"/>
          <w:noProof w:val="0"/>
          <w:sz w:val="24"/>
          <w:szCs w:val="24"/>
        </w:rPr>
        <w:t xml:space="preserve"> is only done for failed Test cases while </w:t>
      </w:r>
      <w:r w:rsidRPr="005524F1">
        <w:rPr>
          <w:rFonts w:ascii="Times New Roman" w:eastAsia="Times New Roman" w:hAnsi="Times New Roman" w:cs="Times New Roman"/>
          <w:b/>
          <w:bCs/>
          <w:noProof w:val="0"/>
          <w:sz w:val="24"/>
          <w:szCs w:val="24"/>
        </w:rPr>
        <w:t>Regression</w:t>
      </w:r>
      <w:r w:rsidRPr="005524F1">
        <w:rPr>
          <w:rFonts w:ascii="Times New Roman" w:eastAsia="Times New Roman" w:hAnsi="Times New Roman" w:cs="Times New Roman"/>
          <w:noProof w:val="0"/>
          <w:sz w:val="24"/>
          <w:szCs w:val="24"/>
        </w:rPr>
        <w:t> is done for passed test cases.</w:t>
      </w:r>
    </w:p>
    <w:p w:rsidR="005524F1" w:rsidRPr="005524F1" w:rsidRDefault="005524F1" w:rsidP="005524F1">
      <w:pPr>
        <w:spacing w:before="100" w:beforeAutospacing="1" w:after="100" w:afterAutospacing="1" w:line="240" w:lineRule="auto"/>
        <w:rPr>
          <w:rFonts w:ascii="Times New Roman" w:eastAsia="Times New Roman" w:hAnsi="Times New Roman" w:cs="Times New Roman"/>
          <w:noProof w:val="0"/>
          <w:sz w:val="24"/>
          <w:szCs w:val="24"/>
        </w:rPr>
      </w:pPr>
      <w:r w:rsidRPr="005524F1">
        <w:rPr>
          <w:rFonts w:ascii="Times New Roman" w:eastAsia="Times New Roman" w:hAnsi="Times New Roman" w:cs="Times New Roman"/>
          <w:noProof w:val="0"/>
          <w:sz w:val="24"/>
          <w:szCs w:val="24"/>
        </w:rPr>
        <w:t xml:space="preserve">4- We should always keep this in mind, </w:t>
      </w:r>
      <w:r w:rsidRPr="005524F1">
        <w:rPr>
          <w:rFonts w:ascii="Times New Roman" w:eastAsia="Times New Roman" w:hAnsi="Times New Roman" w:cs="Times New Roman"/>
          <w:b/>
          <w:bCs/>
          <w:noProof w:val="0"/>
          <w:sz w:val="24"/>
          <w:szCs w:val="24"/>
        </w:rPr>
        <w:t>Re-testing has higher priority</w:t>
      </w:r>
      <w:r w:rsidRPr="005524F1">
        <w:rPr>
          <w:rFonts w:ascii="Times New Roman" w:eastAsia="Times New Roman" w:hAnsi="Times New Roman" w:cs="Times New Roman"/>
          <w:noProof w:val="0"/>
          <w:sz w:val="24"/>
          <w:szCs w:val="24"/>
        </w:rPr>
        <w:t xml:space="preserve"> than the </w:t>
      </w:r>
      <w:r w:rsidRPr="005524F1">
        <w:rPr>
          <w:rFonts w:ascii="Times New Roman" w:eastAsia="Times New Roman" w:hAnsi="Times New Roman" w:cs="Times New Roman"/>
          <w:b/>
          <w:bCs/>
          <w:noProof w:val="0"/>
          <w:sz w:val="24"/>
          <w:szCs w:val="24"/>
        </w:rPr>
        <w:t>regression testing</w:t>
      </w:r>
      <w:r w:rsidRPr="005524F1">
        <w:rPr>
          <w:rFonts w:ascii="Times New Roman" w:eastAsia="Times New Roman" w:hAnsi="Times New Roman" w:cs="Times New Roman"/>
          <w:noProof w:val="0"/>
          <w:sz w:val="24"/>
          <w:szCs w:val="24"/>
        </w:rPr>
        <w:t xml:space="preserve">. But in bigger projects </w:t>
      </w:r>
      <w:r w:rsidRPr="005524F1">
        <w:rPr>
          <w:rFonts w:ascii="Times New Roman" w:eastAsia="Times New Roman" w:hAnsi="Times New Roman" w:cs="Times New Roman"/>
          <w:b/>
          <w:bCs/>
          <w:noProof w:val="0"/>
          <w:sz w:val="24"/>
          <w:szCs w:val="24"/>
        </w:rPr>
        <w:t>Retesting and Regression</w:t>
      </w:r>
      <w:r w:rsidRPr="005524F1">
        <w:rPr>
          <w:rFonts w:ascii="Times New Roman" w:eastAsia="Times New Roman" w:hAnsi="Times New Roman" w:cs="Times New Roman"/>
          <w:noProof w:val="0"/>
          <w:sz w:val="24"/>
          <w:szCs w:val="24"/>
        </w:rPr>
        <w:t xml:space="preserve"> is done in parallel </w:t>
      </w:r>
      <w:proofErr w:type="spellStart"/>
      <w:r w:rsidRPr="005524F1">
        <w:rPr>
          <w:rFonts w:ascii="Times New Roman" w:eastAsia="Times New Roman" w:hAnsi="Times New Roman" w:cs="Times New Roman"/>
          <w:noProof w:val="0"/>
          <w:sz w:val="24"/>
          <w:szCs w:val="24"/>
        </w:rPr>
        <w:t>effort.But</w:t>
      </w:r>
      <w:proofErr w:type="spellEnd"/>
      <w:r w:rsidRPr="005524F1">
        <w:rPr>
          <w:rFonts w:ascii="Times New Roman" w:eastAsia="Times New Roman" w:hAnsi="Times New Roman" w:cs="Times New Roman"/>
          <w:noProof w:val="0"/>
          <w:sz w:val="24"/>
          <w:szCs w:val="24"/>
        </w:rPr>
        <w:t xml:space="preserve"> never forget importance of both in the success of the project.</w:t>
      </w:r>
    </w:p>
    <w:p w:rsidR="005524F1" w:rsidRDefault="005524F1" w:rsidP="005524F1">
      <w:pPr>
        <w:pStyle w:val="NormalWeb"/>
      </w:pPr>
      <w:r>
        <w:rPr>
          <w:rStyle w:val="Strong"/>
          <w:color w:val="800000"/>
        </w:rPr>
        <w:t>Re-Testing</w:t>
      </w:r>
      <w:r>
        <w:t>: After a defect is detected and fixed, the software should be retested to confirm that the original defect has been successfully removed. This is called Confirmation Testing or Re-Testing</w:t>
      </w:r>
    </w:p>
    <w:p w:rsidR="005524F1" w:rsidRDefault="005524F1" w:rsidP="005524F1">
      <w:pPr>
        <w:pStyle w:val="NormalWeb"/>
      </w:pPr>
      <w:r>
        <w:rPr>
          <w:rStyle w:val="Strong"/>
          <w:color w:val="800000"/>
        </w:rPr>
        <w:t>Regression testing</w:t>
      </w:r>
      <w:r>
        <w:t>:  Testing your software application when it undergoes a code change to ensure that the new code has not affected other parts of the software.</w:t>
      </w:r>
    </w:p>
    <w:p w:rsidR="00597F98" w:rsidRDefault="00597F98" w:rsidP="005524F1">
      <w:pPr>
        <w:pStyle w:val="NormalWeb"/>
      </w:pPr>
    </w:p>
    <w:p w:rsidR="005524F1" w:rsidRDefault="005524F1" w:rsidP="005524F1">
      <w:pPr>
        <w:pStyle w:val="NormalWeb"/>
      </w:pPr>
      <w: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02"/>
        <w:gridCol w:w="4688"/>
      </w:tblGrid>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pStyle w:val="Heading2"/>
              <w:jc w:val="center"/>
            </w:pPr>
            <w:r>
              <w:rPr>
                <w:color w:val="800000"/>
              </w:rPr>
              <w:t>Regression Testing</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pStyle w:val="Heading2"/>
              <w:jc w:val="center"/>
            </w:pPr>
            <w:r>
              <w:rPr>
                <w:color w:val="800000"/>
              </w:rPr>
              <w:t>Retesting</w:t>
            </w:r>
          </w:p>
        </w:tc>
      </w:tr>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Regression testing is a type of software testing that intends to ensure that changes like defect fixes or enhancements to the module or application have not affecting unchanged part.</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Retesting is done to make sure that the tests cases which failed in last execution are passing after the defects against those failures are fixed.</w:t>
            </w:r>
          </w:p>
        </w:tc>
      </w:tr>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Regression testing is not carried out on specific defect fixes. It is planned as specific area or full regression testing.</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Retesting is carried out based on the defect fixes.</w:t>
            </w:r>
          </w:p>
        </w:tc>
      </w:tr>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In Regression testing, you can include the test cases which passed earlier. We can say that check the functionality which was working earlier.</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In Retesting, you can include the test cases which failed earlier. We can say that check the functionality which was failed in earlier build.</w:t>
            </w:r>
          </w:p>
        </w:tc>
      </w:tr>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Regression test cases we use are derived from the functional specification, the user manuals, user tutorials, and defect reports in relation to corrected problems.</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Test cases for Retesting cannot be prepared before start testing. In Retesting only re-execute the test cases failed in the prior execution.</w:t>
            </w:r>
          </w:p>
        </w:tc>
      </w:tr>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rsidP="00E722E0">
            <w:pPr>
              <w:rPr>
                <w:sz w:val="24"/>
                <w:szCs w:val="24"/>
              </w:rPr>
            </w:pPr>
            <w:r>
              <w:t>Automation is the key for regression testing.</w:t>
            </w:r>
            <w:r>
              <w:br/>
              <w:t>Manual regression testing tends to get more expensive with each new release.Regression testing is right time to start automating test cases.</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You cannot automate the test cases for Retesting.</w:t>
            </w:r>
          </w:p>
        </w:tc>
      </w:tr>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Defect verification is not comes under Regression testing.</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Defect verification is comes under Retesting.</w:t>
            </w:r>
          </w:p>
        </w:tc>
      </w:tr>
      <w:tr w:rsidR="005524F1" w:rsidTr="005524F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Based on the availability of resources the Regression testing can be carried out parallel with Retesting.</w:t>
            </w:r>
          </w:p>
        </w:tc>
        <w:tc>
          <w:tcPr>
            <w:tcW w:w="4785" w:type="dxa"/>
            <w:tcBorders>
              <w:top w:val="outset" w:sz="6" w:space="0" w:color="auto"/>
              <w:left w:val="outset" w:sz="6" w:space="0" w:color="auto"/>
              <w:bottom w:val="outset" w:sz="6" w:space="0" w:color="auto"/>
              <w:right w:val="outset" w:sz="6" w:space="0" w:color="auto"/>
            </w:tcBorders>
            <w:hideMark/>
          </w:tcPr>
          <w:p w:rsidR="005524F1" w:rsidRDefault="005524F1">
            <w:pPr>
              <w:rPr>
                <w:sz w:val="24"/>
                <w:szCs w:val="24"/>
              </w:rPr>
            </w:pPr>
            <w:r>
              <w:t>Priority of Retesting over Regression testing is higher, so it is carried out before regression testing.</w:t>
            </w:r>
          </w:p>
        </w:tc>
      </w:tr>
    </w:tbl>
    <w:p w:rsidR="005D51B8" w:rsidRDefault="005524F1" w:rsidP="0056420D">
      <w:pPr>
        <w:pStyle w:val="NormalWeb"/>
        <w:rPr>
          <w:ins w:id="347" w:author="Unknown"/>
          <w:rFonts w:ascii="Helvetica" w:hAnsi="Helvetica"/>
          <w:b/>
          <w:bCs/>
          <w:color w:val="000000"/>
          <w:sz w:val="27"/>
          <w:szCs w:val="27"/>
        </w:rPr>
      </w:pPr>
      <w:r>
        <w:t> </w:t>
      </w:r>
      <w:ins w:id="348" w:author="Unknown">
        <w:r w:rsidR="005D51B8">
          <w:rPr>
            <w:rFonts w:ascii="Helvetica" w:hAnsi="Helvetica"/>
            <w:color w:val="000000"/>
            <w:sz w:val="27"/>
            <w:szCs w:val="27"/>
          </w:rPr>
          <w:t>Black Box Testing</w:t>
        </w:r>
      </w:ins>
    </w:p>
    <w:p w:rsidR="005D51B8" w:rsidRDefault="005D51B8" w:rsidP="005D51B8">
      <w:pPr>
        <w:pStyle w:val="NormalWeb"/>
        <w:spacing w:before="192" w:beforeAutospacing="0" w:after="240" w:afterAutospacing="0"/>
        <w:jc w:val="both"/>
        <w:rPr>
          <w:ins w:id="349" w:author="Unknown"/>
          <w:rFonts w:ascii="Helvetica" w:hAnsi="Helvetica"/>
          <w:color w:val="000000"/>
          <w:sz w:val="17"/>
          <w:szCs w:val="17"/>
        </w:rPr>
      </w:pPr>
      <w:ins w:id="350" w:author="Unknown">
        <w:r>
          <w:rPr>
            <w:rFonts w:ascii="Helvetica" w:hAnsi="Helvetica"/>
            <w:color w:val="000000"/>
            <w:sz w:val="17"/>
            <w:szCs w:val="17"/>
          </w:rPr>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ins>
    </w:p>
    <w:tbl>
      <w:tblPr>
        <w:tblW w:w="790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4504"/>
        <w:gridCol w:w="3402"/>
      </w:tblGrid>
      <w:tr w:rsidR="005D51B8" w:rsidTr="005D51B8">
        <w:tc>
          <w:tcPr>
            <w:tcW w:w="3798"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5D51B8" w:rsidRDefault="005D51B8" w:rsidP="005D51B8">
            <w:pPr>
              <w:rPr>
                <w:b/>
                <w:bCs/>
                <w:sz w:val="24"/>
                <w:szCs w:val="24"/>
              </w:rPr>
            </w:pPr>
            <w:r>
              <w:rPr>
                <w:b/>
                <w:bCs/>
              </w:rPr>
              <w:lastRenderedPageBreak/>
              <w:t>Advantages</w:t>
            </w:r>
          </w:p>
        </w:tc>
        <w:tc>
          <w:tcPr>
            <w:tcW w:w="3798"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5D51B8" w:rsidRDefault="005D51B8" w:rsidP="005D51B8">
            <w:pPr>
              <w:rPr>
                <w:b/>
                <w:bCs/>
                <w:sz w:val="24"/>
                <w:szCs w:val="24"/>
              </w:rPr>
            </w:pPr>
            <w:r>
              <w:rPr>
                <w:b/>
                <w:bCs/>
              </w:rPr>
              <w:t>Disadvantages</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5D51B8" w:rsidRDefault="005D51B8" w:rsidP="001013D0">
            <w:pPr>
              <w:pStyle w:val="NormalWeb"/>
              <w:numPr>
                <w:ilvl w:val="0"/>
                <w:numId w:val="41"/>
              </w:numPr>
              <w:spacing w:before="192" w:beforeAutospacing="0" w:after="240" w:afterAutospacing="0"/>
              <w:ind w:left="0"/>
              <w:jc w:val="both"/>
            </w:pPr>
            <w:r>
              <w:t>Well suited and efficient for large code segments.</w:t>
            </w:r>
          </w:p>
          <w:p w:rsidR="005D51B8" w:rsidRDefault="005D51B8" w:rsidP="001013D0">
            <w:pPr>
              <w:pStyle w:val="NormalWeb"/>
              <w:numPr>
                <w:ilvl w:val="0"/>
                <w:numId w:val="41"/>
              </w:numPr>
              <w:spacing w:before="192" w:beforeAutospacing="0" w:after="240" w:afterAutospacing="0"/>
              <w:ind w:left="0"/>
              <w:jc w:val="both"/>
            </w:pPr>
            <w:r>
              <w:t>Code Access not required.</w:t>
            </w:r>
          </w:p>
          <w:p w:rsidR="005D51B8" w:rsidRDefault="005D51B8" w:rsidP="001013D0">
            <w:pPr>
              <w:pStyle w:val="NormalWeb"/>
              <w:numPr>
                <w:ilvl w:val="0"/>
                <w:numId w:val="41"/>
              </w:numPr>
              <w:spacing w:before="192" w:beforeAutospacing="0" w:after="240" w:afterAutospacing="0"/>
              <w:ind w:left="0"/>
              <w:jc w:val="both"/>
            </w:pPr>
            <w:r>
              <w:t>Clearly separates user's perspective from the developer's perspective through visibly defined roles.</w:t>
            </w:r>
          </w:p>
          <w:p w:rsidR="005D51B8" w:rsidRDefault="005D51B8" w:rsidP="001013D0">
            <w:pPr>
              <w:pStyle w:val="NormalWeb"/>
              <w:numPr>
                <w:ilvl w:val="0"/>
                <w:numId w:val="41"/>
              </w:numPr>
              <w:spacing w:before="192" w:beforeAutospacing="0" w:after="240" w:afterAutospacing="0"/>
              <w:ind w:left="0"/>
              <w:jc w:val="both"/>
            </w:pPr>
            <w:r>
              <w:t>Large numbers of moderately skilled testers can test the application with no knowledge of implementation, programming language or operating systems.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5D51B8" w:rsidRDefault="005D51B8" w:rsidP="001013D0">
            <w:pPr>
              <w:pStyle w:val="NormalWeb"/>
              <w:numPr>
                <w:ilvl w:val="0"/>
                <w:numId w:val="42"/>
              </w:numPr>
              <w:spacing w:before="192" w:beforeAutospacing="0" w:after="240" w:afterAutospacing="0"/>
              <w:ind w:left="0"/>
              <w:jc w:val="both"/>
            </w:pPr>
            <w:r>
              <w:t>Limited Coverage since only a selected number of test scenarios are actually performed.</w:t>
            </w:r>
          </w:p>
          <w:p w:rsidR="005D51B8" w:rsidRDefault="005D51B8" w:rsidP="001013D0">
            <w:pPr>
              <w:pStyle w:val="NormalWeb"/>
              <w:numPr>
                <w:ilvl w:val="0"/>
                <w:numId w:val="42"/>
              </w:numPr>
              <w:spacing w:before="192" w:beforeAutospacing="0" w:after="240" w:afterAutospacing="0"/>
              <w:ind w:left="0"/>
              <w:jc w:val="both"/>
            </w:pPr>
            <w:r>
              <w:t>Inefficient testing, due to the fact that the tester only has limited knowledge about an application.</w:t>
            </w:r>
          </w:p>
          <w:p w:rsidR="005D51B8" w:rsidRDefault="005D51B8" w:rsidP="001013D0">
            <w:pPr>
              <w:pStyle w:val="NormalWeb"/>
              <w:numPr>
                <w:ilvl w:val="0"/>
                <w:numId w:val="42"/>
              </w:numPr>
              <w:spacing w:before="192" w:beforeAutospacing="0" w:after="240" w:afterAutospacing="0"/>
              <w:ind w:left="0"/>
              <w:jc w:val="both"/>
            </w:pPr>
            <w:r>
              <w:t>Blind Coverage, since the tester cannot target specific code segments or error prone areas.</w:t>
            </w:r>
          </w:p>
          <w:p w:rsidR="005D51B8" w:rsidRDefault="005D51B8" w:rsidP="001013D0">
            <w:pPr>
              <w:pStyle w:val="NormalWeb"/>
              <w:numPr>
                <w:ilvl w:val="0"/>
                <w:numId w:val="42"/>
              </w:numPr>
              <w:spacing w:before="192" w:beforeAutospacing="0" w:after="240" w:afterAutospacing="0"/>
              <w:ind w:left="0"/>
              <w:jc w:val="both"/>
            </w:pPr>
            <w:r>
              <w:t>The test cases are difficult to design.</w:t>
            </w:r>
          </w:p>
        </w:tc>
      </w:tr>
    </w:tbl>
    <w:p w:rsidR="005D51B8" w:rsidRDefault="005D51B8" w:rsidP="005D51B8">
      <w:pPr>
        <w:pStyle w:val="Heading2"/>
        <w:spacing w:before="48" w:after="48" w:line="360" w:lineRule="atLeast"/>
        <w:ind w:right="48"/>
        <w:rPr>
          <w:ins w:id="351" w:author="Unknown"/>
          <w:rFonts w:ascii="Helvetica" w:hAnsi="Helvetica"/>
          <w:b w:val="0"/>
          <w:bCs w:val="0"/>
          <w:color w:val="000000"/>
          <w:sz w:val="27"/>
          <w:szCs w:val="27"/>
        </w:rPr>
      </w:pPr>
      <w:ins w:id="352" w:author="Unknown">
        <w:r>
          <w:rPr>
            <w:rFonts w:ascii="Helvetica" w:hAnsi="Helvetica"/>
            <w:b w:val="0"/>
            <w:bCs w:val="0"/>
            <w:color w:val="000000"/>
            <w:sz w:val="27"/>
            <w:szCs w:val="27"/>
          </w:rPr>
          <w:t>White Box Testing</w:t>
        </w:r>
      </w:ins>
    </w:p>
    <w:p w:rsidR="005D51B8" w:rsidRDefault="005D51B8" w:rsidP="005D51B8">
      <w:pPr>
        <w:pStyle w:val="NormalWeb"/>
        <w:spacing w:before="192" w:beforeAutospacing="0" w:after="240" w:afterAutospacing="0"/>
        <w:jc w:val="both"/>
        <w:rPr>
          <w:ins w:id="353" w:author="Unknown"/>
          <w:rFonts w:ascii="Helvetica" w:hAnsi="Helvetica"/>
          <w:color w:val="000000"/>
          <w:sz w:val="17"/>
          <w:szCs w:val="17"/>
        </w:rPr>
      </w:pPr>
      <w:ins w:id="354" w:author="Unknown">
        <w:r>
          <w:rPr>
            <w:rFonts w:ascii="Helvetica" w:hAnsi="Helvetica"/>
            <w:color w:val="000000"/>
            <w:sz w:val="17"/>
            <w:szCs w:val="17"/>
          </w:rPr>
          <w:t>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w:t>
        </w:r>
      </w:ins>
    </w:p>
    <w:p w:rsidR="005D51B8" w:rsidRDefault="005D51B8" w:rsidP="005D51B8">
      <w:pPr>
        <w:pStyle w:val="NormalWeb"/>
        <w:spacing w:before="192" w:beforeAutospacing="0" w:after="240" w:afterAutospacing="0"/>
        <w:jc w:val="both"/>
        <w:rPr>
          <w:ins w:id="355" w:author="Unknown"/>
          <w:rFonts w:ascii="Helvetica" w:hAnsi="Helvetica"/>
          <w:color w:val="000000"/>
          <w:sz w:val="17"/>
          <w:szCs w:val="17"/>
        </w:rPr>
      </w:pPr>
      <w:ins w:id="356" w:author="Unknown">
        <w:r>
          <w:rPr>
            <w:rFonts w:ascii="Helvetica" w:hAnsi="Helvetica"/>
            <w:color w:val="000000"/>
            <w:sz w:val="17"/>
            <w:szCs w:val="17"/>
          </w:rPr>
          <w:t>The tester needs to have a look inside the source code and find out which unit/chunk of the code is behaving inappropriately.</w:t>
        </w:r>
      </w:ins>
    </w:p>
    <w:tbl>
      <w:tblPr>
        <w:tblW w:w="790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816"/>
        <w:gridCol w:w="4090"/>
      </w:tblGrid>
      <w:tr w:rsidR="005D51B8" w:rsidTr="005D51B8">
        <w:tc>
          <w:tcPr>
            <w:tcW w:w="3798"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5D51B8" w:rsidRDefault="005D51B8" w:rsidP="005D51B8">
            <w:pPr>
              <w:rPr>
                <w:b/>
                <w:bCs/>
                <w:sz w:val="24"/>
                <w:szCs w:val="24"/>
              </w:rPr>
            </w:pPr>
            <w:r>
              <w:rPr>
                <w:b/>
                <w:bCs/>
              </w:rPr>
              <w:t>Advantages</w:t>
            </w:r>
          </w:p>
        </w:tc>
        <w:tc>
          <w:tcPr>
            <w:tcW w:w="3798"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5D51B8" w:rsidRDefault="005D51B8" w:rsidP="005D51B8">
            <w:pPr>
              <w:rPr>
                <w:b/>
                <w:bCs/>
                <w:sz w:val="24"/>
                <w:szCs w:val="24"/>
              </w:rPr>
            </w:pPr>
            <w:r>
              <w:rPr>
                <w:b/>
                <w:bCs/>
              </w:rPr>
              <w:t>Disadvantages</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5D51B8" w:rsidRDefault="005D51B8" w:rsidP="001013D0">
            <w:pPr>
              <w:pStyle w:val="NormalWeb"/>
              <w:numPr>
                <w:ilvl w:val="0"/>
                <w:numId w:val="43"/>
              </w:numPr>
              <w:spacing w:before="192" w:beforeAutospacing="0" w:after="240" w:afterAutospacing="0"/>
              <w:ind w:left="0"/>
              <w:jc w:val="both"/>
            </w:pPr>
            <w:r>
              <w:t>As the tester has knowledge of the source code, it becomes very easy to find out which type of data can help in testing the application effectively.</w:t>
            </w:r>
          </w:p>
          <w:p w:rsidR="005D51B8" w:rsidRDefault="005D51B8" w:rsidP="001013D0">
            <w:pPr>
              <w:pStyle w:val="NormalWeb"/>
              <w:numPr>
                <w:ilvl w:val="0"/>
                <w:numId w:val="43"/>
              </w:numPr>
              <w:spacing w:before="192" w:beforeAutospacing="0" w:after="240" w:afterAutospacing="0"/>
              <w:ind w:left="0"/>
              <w:jc w:val="both"/>
            </w:pPr>
            <w:r>
              <w:t>It helps in optimizing the code.</w:t>
            </w:r>
          </w:p>
          <w:p w:rsidR="005D51B8" w:rsidRDefault="005D51B8" w:rsidP="001013D0">
            <w:pPr>
              <w:pStyle w:val="NormalWeb"/>
              <w:numPr>
                <w:ilvl w:val="0"/>
                <w:numId w:val="43"/>
              </w:numPr>
              <w:spacing w:before="192" w:beforeAutospacing="0" w:after="240" w:afterAutospacing="0"/>
              <w:ind w:left="0"/>
              <w:jc w:val="both"/>
            </w:pPr>
            <w:r>
              <w:t>Extra lines of code can be removed which can bring in hidden defects.</w:t>
            </w:r>
          </w:p>
          <w:p w:rsidR="005D51B8" w:rsidRDefault="005D51B8" w:rsidP="001013D0">
            <w:pPr>
              <w:pStyle w:val="NormalWeb"/>
              <w:numPr>
                <w:ilvl w:val="0"/>
                <w:numId w:val="43"/>
              </w:numPr>
              <w:spacing w:before="192" w:beforeAutospacing="0" w:after="240" w:afterAutospacing="0"/>
              <w:ind w:left="0"/>
              <w:jc w:val="both"/>
            </w:pPr>
            <w:r>
              <w:t>Due to the tester's knowledge about the code, maximum coverage is attained during test scenario writing.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5D51B8" w:rsidRDefault="005D51B8" w:rsidP="001013D0">
            <w:pPr>
              <w:pStyle w:val="NormalWeb"/>
              <w:numPr>
                <w:ilvl w:val="0"/>
                <w:numId w:val="44"/>
              </w:numPr>
              <w:spacing w:before="192" w:beforeAutospacing="0" w:after="240" w:afterAutospacing="0"/>
              <w:ind w:left="0"/>
              <w:jc w:val="both"/>
            </w:pPr>
            <w:r>
              <w:t>Due to the fact that a skilled tester is needed to perform white box testing, the costs are increased.</w:t>
            </w:r>
          </w:p>
          <w:p w:rsidR="005D51B8" w:rsidRDefault="005D51B8" w:rsidP="001013D0">
            <w:pPr>
              <w:pStyle w:val="NormalWeb"/>
              <w:numPr>
                <w:ilvl w:val="0"/>
                <w:numId w:val="44"/>
              </w:numPr>
              <w:spacing w:before="192" w:beforeAutospacing="0" w:after="240" w:afterAutospacing="0"/>
              <w:ind w:left="0"/>
              <w:jc w:val="both"/>
            </w:pPr>
            <w:r>
              <w:t>Sometimes it is impossible to look into every nook and corner to find out hidden errors that may create problems as many paths will go untested.</w:t>
            </w:r>
          </w:p>
          <w:p w:rsidR="005D51B8" w:rsidRDefault="005D51B8" w:rsidP="001013D0">
            <w:pPr>
              <w:pStyle w:val="NormalWeb"/>
              <w:numPr>
                <w:ilvl w:val="0"/>
                <w:numId w:val="44"/>
              </w:numPr>
              <w:spacing w:before="192" w:beforeAutospacing="0" w:after="240" w:afterAutospacing="0"/>
              <w:ind w:left="0"/>
              <w:jc w:val="both"/>
            </w:pPr>
            <w:r>
              <w:t>It is difficult to maintain white box testing as the use of specialized tools like code analyzers and debugging tools are required.</w:t>
            </w:r>
          </w:p>
        </w:tc>
      </w:tr>
    </w:tbl>
    <w:p w:rsidR="005D51B8" w:rsidRDefault="005D51B8" w:rsidP="005D51B8">
      <w:pPr>
        <w:pStyle w:val="Heading2"/>
        <w:spacing w:before="48" w:after="48" w:line="360" w:lineRule="atLeast"/>
        <w:ind w:right="48"/>
        <w:rPr>
          <w:ins w:id="357" w:author="Unknown"/>
          <w:rFonts w:ascii="Helvetica" w:hAnsi="Helvetica"/>
          <w:b w:val="0"/>
          <w:bCs w:val="0"/>
          <w:color w:val="000000"/>
          <w:sz w:val="27"/>
          <w:szCs w:val="27"/>
        </w:rPr>
      </w:pPr>
      <w:ins w:id="358" w:author="Unknown">
        <w:r>
          <w:rPr>
            <w:rFonts w:ascii="Helvetica" w:hAnsi="Helvetica"/>
            <w:b w:val="0"/>
            <w:bCs w:val="0"/>
            <w:color w:val="000000"/>
            <w:sz w:val="27"/>
            <w:szCs w:val="27"/>
          </w:rPr>
          <w:t>Grey Box Testing</w:t>
        </w:r>
      </w:ins>
    </w:p>
    <w:p w:rsidR="005D51B8" w:rsidRDefault="005D51B8" w:rsidP="005D51B8">
      <w:pPr>
        <w:pStyle w:val="NormalWeb"/>
        <w:spacing w:before="0" w:beforeAutospacing="0" w:after="0" w:afterAutospacing="0"/>
        <w:jc w:val="both"/>
        <w:rPr>
          <w:ins w:id="359" w:author="Unknown"/>
          <w:rFonts w:ascii="Helvetica" w:hAnsi="Helvetica"/>
          <w:color w:val="000000"/>
          <w:sz w:val="17"/>
          <w:szCs w:val="17"/>
        </w:rPr>
      </w:pPr>
      <w:ins w:id="360" w:author="Unknown">
        <w:r>
          <w:rPr>
            <w:rFonts w:ascii="Helvetica" w:hAnsi="Helvetica"/>
            <w:color w:val="000000"/>
            <w:sz w:val="17"/>
            <w:szCs w:val="17"/>
          </w:rPr>
          <w:t>Grey Box testing is a technique to test the application with limited knowledge of the internal workings of an application. In software testing, the term</w:t>
        </w:r>
        <w:r>
          <w:rPr>
            <w:rStyle w:val="apple-converted-space"/>
            <w:rFonts w:ascii="Helvetica" w:hAnsi="Helvetica"/>
            <w:color w:val="000000"/>
            <w:sz w:val="17"/>
            <w:szCs w:val="17"/>
          </w:rPr>
          <w:t> </w:t>
        </w:r>
        <w:r>
          <w:rPr>
            <w:rFonts w:ascii="Helvetica" w:hAnsi="Helvetica"/>
            <w:i/>
            <w:iCs/>
            <w:color w:val="000000"/>
            <w:sz w:val="17"/>
            <w:szCs w:val="17"/>
          </w:rPr>
          <w:t>the more you know the better</w:t>
        </w:r>
        <w:r>
          <w:rPr>
            <w:rStyle w:val="apple-converted-space"/>
            <w:rFonts w:ascii="Helvetica" w:hAnsi="Helvetica"/>
            <w:color w:val="000000"/>
            <w:sz w:val="17"/>
            <w:szCs w:val="17"/>
          </w:rPr>
          <w:t> </w:t>
        </w:r>
        <w:r>
          <w:rPr>
            <w:rFonts w:ascii="Helvetica" w:hAnsi="Helvetica"/>
            <w:color w:val="000000"/>
            <w:sz w:val="17"/>
            <w:szCs w:val="17"/>
          </w:rPr>
          <w:t>carries a lot of weight when testing an application.</w:t>
        </w:r>
      </w:ins>
    </w:p>
    <w:p w:rsidR="005D51B8" w:rsidRDefault="005D51B8" w:rsidP="005D51B8">
      <w:pPr>
        <w:pStyle w:val="NormalWeb"/>
        <w:spacing w:before="192" w:beforeAutospacing="0" w:after="240" w:afterAutospacing="0"/>
        <w:jc w:val="both"/>
        <w:rPr>
          <w:ins w:id="361" w:author="Unknown"/>
          <w:rFonts w:ascii="Helvetica" w:hAnsi="Helvetica"/>
          <w:color w:val="000000"/>
          <w:sz w:val="17"/>
          <w:szCs w:val="17"/>
        </w:rPr>
      </w:pPr>
      <w:ins w:id="362" w:author="Unknown">
        <w:r>
          <w:rPr>
            <w:rFonts w:ascii="Helvetica" w:hAnsi="Helvetica"/>
            <w:color w:val="000000"/>
            <w:sz w:val="17"/>
            <w:szCs w:val="17"/>
          </w:rPr>
          <w:lastRenderedPageBreak/>
          <w:t>Mastering the domain of a system always gives the tester an edge over someone with limited domain knowledge. Unlike black box testing, where the tester only tests the application's user interface, in grey box testing, the tester has access to design documents and the database. Having this knowledge, the tester is able to better prepare test data and test scenarios when making the test plan.</w:t>
        </w:r>
      </w:ins>
    </w:p>
    <w:tbl>
      <w:tblPr>
        <w:tblW w:w="7906"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965"/>
        <w:gridCol w:w="3941"/>
      </w:tblGrid>
      <w:tr w:rsidR="005D51B8" w:rsidTr="00C32E52">
        <w:tc>
          <w:tcPr>
            <w:tcW w:w="3972"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5D51B8" w:rsidRDefault="005D51B8" w:rsidP="005D51B8">
            <w:pPr>
              <w:rPr>
                <w:b/>
                <w:bCs/>
                <w:sz w:val="24"/>
                <w:szCs w:val="24"/>
              </w:rPr>
            </w:pPr>
            <w:r>
              <w:rPr>
                <w:b/>
                <w:bCs/>
              </w:rPr>
              <w:t>Advantages</w:t>
            </w:r>
          </w:p>
        </w:tc>
        <w:tc>
          <w:tcPr>
            <w:tcW w:w="3934" w:type="dxa"/>
            <w:tcBorders>
              <w:top w:val="single" w:sz="6" w:space="0" w:color="D6D6D6"/>
              <w:left w:val="single" w:sz="6" w:space="0" w:color="D6D6D6"/>
              <w:bottom w:val="single" w:sz="6" w:space="0" w:color="D6D6D6"/>
              <w:right w:val="single" w:sz="6" w:space="0" w:color="D6D6D6"/>
            </w:tcBorders>
            <w:shd w:val="clear" w:color="auto" w:fill="EEEEEE"/>
            <w:tcMar>
              <w:top w:w="71" w:type="dxa"/>
              <w:left w:w="71" w:type="dxa"/>
              <w:bottom w:w="71" w:type="dxa"/>
              <w:right w:w="71" w:type="dxa"/>
            </w:tcMar>
            <w:vAlign w:val="center"/>
            <w:hideMark/>
          </w:tcPr>
          <w:p w:rsidR="005D51B8" w:rsidRDefault="005D51B8" w:rsidP="005D51B8">
            <w:pPr>
              <w:rPr>
                <w:b/>
                <w:bCs/>
                <w:sz w:val="24"/>
                <w:szCs w:val="24"/>
              </w:rPr>
            </w:pPr>
            <w:r>
              <w:rPr>
                <w:b/>
                <w:bCs/>
              </w:rPr>
              <w:t>Disadvantages</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5D51B8" w:rsidRDefault="005D51B8" w:rsidP="001013D0">
            <w:pPr>
              <w:pStyle w:val="NormalWeb"/>
              <w:numPr>
                <w:ilvl w:val="0"/>
                <w:numId w:val="45"/>
              </w:numPr>
              <w:spacing w:before="192" w:beforeAutospacing="0" w:after="240" w:afterAutospacing="0"/>
              <w:ind w:left="0"/>
              <w:jc w:val="both"/>
            </w:pPr>
            <w:r>
              <w:t>Offers combined benefits of black box and white box testing wherever possible.</w:t>
            </w:r>
          </w:p>
          <w:p w:rsidR="005D51B8" w:rsidRDefault="005D51B8" w:rsidP="001013D0">
            <w:pPr>
              <w:pStyle w:val="NormalWeb"/>
              <w:numPr>
                <w:ilvl w:val="0"/>
                <w:numId w:val="45"/>
              </w:numPr>
              <w:spacing w:before="192" w:beforeAutospacing="0" w:after="240" w:afterAutospacing="0"/>
              <w:ind w:left="0"/>
              <w:jc w:val="both"/>
            </w:pPr>
            <w:r>
              <w:t>Grey box testers don't rely on the source code; instead they rely on interface definition and functional specifications.</w:t>
            </w:r>
          </w:p>
          <w:p w:rsidR="005D51B8" w:rsidRDefault="005D51B8" w:rsidP="001013D0">
            <w:pPr>
              <w:pStyle w:val="NormalWeb"/>
              <w:numPr>
                <w:ilvl w:val="0"/>
                <w:numId w:val="45"/>
              </w:numPr>
              <w:spacing w:before="192" w:beforeAutospacing="0" w:after="240" w:afterAutospacing="0"/>
              <w:ind w:left="0"/>
              <w:jc w:val="both"/>
            </w:pPr>
            <w:r>
              <w:t>Based on the limited information available, a grey box tester can design excellent test scenarios especially around communication protocols and data type handling.</w:t>
            </w:r>
          </w:p>
          <w:p w:rsidR="005D51B8" w:rsidRDefault="005D51B8" w:rsidP="001013D0">
            <w:pPr>
              <w:pStyle w:val="NormalWeb"/>
              <w:numPr>
                <w:ilvl w:val="0"/>
                <w:numId w:val="45"/>
              </w:numPr>
              <w:spacing w:before="192" w:beforeAutospacing="0" w:after="240" w:afterAutospacing="0"/>
              <w:ind w:left="0"/>
              <w:jc w:val="both"/>
            </w:pPr>
            <w:r>
              <w:t>The test is done from the point of view of the user and not the designer.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1" w:type="dxa"/>
              <w:left w:w="71" w:type="dxa"/>
              <w:bottom w:w="71" w:type="dxa"/>
              <w:right w:w="71" w:type="dxa"/>
            </w:tcMar>
            <w:vAlign w:val="center"/>
            <w:hideMark/>
          </w:tcPr>
          <w:p w:rsidR="005D51B8" w:rsidRDefault="005D51B8" w:rsidP="001013D0">
            <w:pPr>
              <w:pStyle w:val="NormalWeb"/>
              <w:numPr>
                <w:ilvl w:val="0"/>
                <w:numId w:val="46"/>
              </w:numPr>
              <w:spacing w:before="192" w:beforeAutospacing="0" w:after="240" w:afterAutospacing="0"/>
              <w:ind w:left="0"/>
              <w:jc w:val="both"/>
            </w:pPr>
            <w:r>
              <w:t>Since the access to source code is not available, the ability to go over the code and test coverage is limited.</w:t>
            </w:r>
          </w:p>
          <w:p w:rsidR="005D51B8" w:rsidRDefault="005D51B8" w:rsidP="001013D0">
            <w:pPr>
              <w:pStyle w:val="NormalWeb"/>
              <w:numPr>
                <w:ilvl w:val="0"/>
                <w:numId w:val="46"/>
              </w:numPr>
              <w:spacing w:before="192" w:beforeAutospacing="0" w:after="240" w:afterAutospacing="0"/>
              <w:ind w:left="0"/>
              <w:jc w:val="both"/>
            </w:pPr>
            <w:r>
              <w:t>The tests can be redundant if the software designer has already run a test case.</w:t>
            </w:r>
          </w:p>
          <w:p w:rsidR="005D51B8" w:rsidRDefault="005D51B8" w:rsidP="001013D0">
            <w:pPr>
              <w:pStyle w:val="NormalWeb"/>
              <w:numPr>
                <w:ilvl w:val="0"/>
                <w:numId w:val="46"/>
              </w:numPr>
              <w:spacing w:before="192" w:beforeAutospacing="0" w:after="240" w:afterAutospacing="0"/>
              <w:ind w:left="0"/>
              <w:jc w:val="both"/>
            </w:pPr>
            <w:r>
              <w:t>Testing every possible input stream is unrealistic because it would take an unreasonable amount of time; therefore, many program paths will go untested.</w:t>
            </w:r>
          </w:p>
        </w:tc>
      </w:tr>
    </w:tbl>
    <w:p w:rsidR="005D51B8" w:rsidRDefault="005D51B8" w:rsidP="005D51B8">
      <w:pPr>
        <w:pStyle w:val="Heading1"/>
        <w:spacing w:before="48" w:after="48"/>
        <w:ind w:right="48"/>
        <w:jc w:val="center"/>
        <w:rPr>
          <w:rFonts w:ascii="Helvetica" w:hAnsi="Helvetica"/>
          <w:b w:val="0"/>
          <w:bCs w:val="0"/>
          <w:color w:val="000000"/>
        </w:rPr>
      </w:pPr>
      <w:r>
        <w:rPr>
          <w:rFonts w:ascii="Helvetica" w:hAnsi="Helvetica"/>
          <w:b w:val="0"/>
          <w:bCs w:val="0"/>
          <w:color w:val="000000"/>
        </w:rPr>
        <w:t>Levels of Software Testing</w:t>
      </w:r>
    </w:p>
    <w:p w:rsidR="005D51B8" w:rsidRDefault="005D51B8" w:rsidP="005D51B8">
      <w:pPr>
        <w:pStyle w:val="NormalWeb"/>
        <w:spacing w:before="192" w:beforeAutospacing="0" w:after="240" w:afterAutospacing="0"/>
        <w:jc w:val="both"/>
        <w:rPr>
          <w:ins w:id="363" w:author="Unknown"/>
        </w:rPr>
      </w:pPr>
      <w:ins w:id="364" w:author="Unknown">
        <w:r>
          <w:rPr>
            <w:rFonts w:ascii="Helvetica" w:hAnsi="Helvetica"/>
            <w:color w:val="000000"/>
            <w:sz w:val="18"/>
            <w:szCs w:val="18"/>
          </w:rPr>
          <w:t>There are different levels during the process of Testing. In this chapter a brief description is provided about these levels.</w:t>
        </w:r>
      </w:ins>
    </w:p>
    <w:p w:rsidR="005D51B8" w:rsidRDefault="005D51B8" w:rsidP="005D51B8">
      <w:pPr>
        <w:pStyle w:val="NormalWeb"/>
        <w:spacing w:before="192" w:beforeAutospacing="0" w:after="240" w:afterAutospacing="0"/>
        <w:jc w:val="both"/>
        <w:rPr>
          <w:ins w:id="365" w:author="Unknown"/>
          <w:rFonts w:ascii="Helvetica" w:hAnsi="Helvetica"/>
          <w:color w:val="000000"/>
          <w:sz w:val="18"/>
          <w:szCs w:val="18"/>
        </w:rPr>
      </w:pPr>
      <w:ins w:id="366" w:author="Unknown">
        <w:r>
          <w:rPr>
            <w:rFonts w:ascii="Helvetica" w:hAnsi="Helvetica"/>
            <w:color w:val="000000"/>
            <w:sz w:val="18"/>
            <w:szCs w:val="18"/>
          </w:rPr>
          <w:t>Levels of testing include the different methodologies that can be used while conducting Software Testing. Following are the main levels of Software Testing:</w:t>
        </w:r>
      </w:ins>
    </w:p>
    <w:p w:rsidR="005D51B8" w:rsidRDefault="005D51B8" w:rsidP="001013D0">
      <w:pPr>
        <w:pStyle w:val="NormalWeb"/>
        <w:numPr>
          <w:ilvl w:val="0"/>
          <w:numId w:val="47"/>
        </w:numPr>
        <w:spacing w:before="192" w:beforeAutospacing="0" w:after="240" w:afterAutospacing="0"/>
        <w:ind w:left="0"/>
        <w:jc w:val="both"/>
        <w:rPr>
          <w:ins w:id="367" w:author="Unknown"/>
          <w:rFonts w:ascii="Helvetica" w:hAnsi="Helvetica"/>
          <w:color w:val="000000"/>
          <w:sz w:val="18"/>
          <w:szCs w:val="18"/>
        </w:rPr>
      </w:pPr>
      <w:ins w:id="368" w:author="Unknown">
        <w:r>
          <w:rPr>
            <w:rFonts w:ascii="Helvetica" w:hAnsi="Helvetica"/>
            <w:color w:val="000000"/>
            <w:sz w:val="18"/>
            <w:szCs w:val="18"/>
          </w:rPr>
          <w:t>Functional Testing.</w:t>
        </w:r>
      </w:ins>
    </w:p>
    <w:p w:rsidR="005D51B8" w:rsidRDefault="005D51B8" w:rsidP="001013D0">
      <w:pPr>
        <w:pStyle w:val="NormalWeb"/>
        <w:numPr>
          <w:ilvl w:val="0"/>
          <w:numId w:val="47"/>
        </w:numPr>
        <w:spacing w:before="192" w:beforeAutospacing="0" w:after="240" w:afterAutospacing="0"/>
        <w:ind w:left="0"/>
        <w:jc w:val="both"/>
        <w:rPr>
          <w:ins w:id="369" w:author="Unknown"/>
          <w:rFonts w:ascii="Helvetica" w:hAnsi="Helvetica"/>
          <w:color w:val="000000"/>
          <w:sz w:val="18"/>
          <w:szCs w:val="18"/>
        </w:rPr>
      </w:pPr>
      <w:ins w:id="370" w:author="Unknown">
        <w:r>
          <w:rPr>
            <w:rFonts w:ascii="Helvetica" w:hAnsi="Helvetica"/>
            <w:color w:val="000000"/>
            <w:sz w:val="18"/>
            <w:szCs w:val="18"/>
          </w:rPr>
          <w:t>Non-Functional Testing.</w:t>
        </w:r>
      </w:ins>
    </w:p>
    <w:p w:rsidR="005D51B8" w:rsidRDefault="005D51B8" w:rsidP="005D51B8">
      <w:pPr>
        <w:pStyle w:val="Heading1"/>
        <w:spacing w:before="48" w:after="48"/>
        <w:ind w:right="48"/>
        <w:jc w:val="center"/>
        <w:rPr>
          <w:ins w:id="371" w:author="Unknown"/>
          <w:rFonts w:ascii="Helvetica" w:hAnsi="Helvetica"/>
          <w:b w:val="0"/>
          <w:bCs w:val="0"/>
          <w:color w:val="000000"/>
        </w:rPr>
      </w:pPr>
      <w:ins w:id="372" w:author="Unknown">
        <w:r>
          <w:rPr>
            <w:rFonts w:ascii="Helvetica" w:hAnsi="Helvetica"/>
            <w:b w:val="0"/>
            <w:bCs w:val="0"/>
            <w:color w:val="000000"/>
          </w:rPr>
          <w:t>Functional Testing</w:t>
        </w:r>
      </w:ins>
    </w:p>
    <w:p w:rsidR="005D51B8" w:rsidRDefault="005D51B8" w:rsidP="005D51B8">
      <w:pPr>
        <w:pStyle w:val="NormalWeb"/>
        <w:spacing w:before="192" w:beforeAutospacing="0" w:after="240" w:afterAutospacing="0"/>
        <w:jc w:val="both"/>
        <w:rPr>
          <w:ins w:id="373" w:author="Unknown"/>
          <w:rFonts w:ascii="Helvetica" w:hAnsi="Helvetica"/>
          <w:color w:val="000000"/>
          <w:sz w:val="18"/>
          <w:szCs w:val="18"/>
        </w:rPr>
      </w:pPr>
      <w:ins w:id="374" w:author="Unknown">
        <w:r>
          <w:rPr>
            <w:rFonts w:ascii="Helvetica" w:hAnsi="Helvetica"/>
            <w:color w:val="000000"/>
            <w:sz w:val="18"/>
            <w:szCs w:val="18"/>
          </w:rPr>
          <w:t>This is a type of black box testing that is based on the specifications of the software that is to be tested. The application is tested by providing input and then the results are examined that need to conform to the functionality it was intended for. Functional Testing of the software is conducted on a complete, integrated system to evaluate the system's compliance with its specified requirements.</w:t>
        </w:r>
      </w:ins>
    </w:p>
    <w:p w:rsidR="005D51B8" w:rsidRDefault="005D51B8" w:rsidP="005D51B8">
      <w:pPr>
        <w:pStyle w:val="NormalWeb"/>
        <w:spacing w:before="192" w:beforeAutospacing="0" w:after="240" w:afterAutospacing="0"/>
        <w:jc w:val="both"/>
        <w:rPr>
          <w:ins w:id="375" w:author="Unknown"/>
          <w:rFonts w:ascii="Helvetica" w:hAnsi="Helvetica"/>
          <w:color w:val="000000"/>
          <w:sz w:val="18"/>
          <w:szCs w:val="18"/>
        </w:rPr>
      </w:pPr>
      <w:ins w:id="376" w:author="Unknown">
        <w:r>
          <w:rPr>
            <w:rFonts w:ascii="Helvetica" w:hAnsi="Helvetica"/>
            <w:color w:val="000000"/>
            <w:sz w:val="18"/>
            <w:szCs w:val="18"/>
          </w:rPr>
          <w:t>There are five steps that are involved when testing an application for functionality.</w:t>
        </w:r>
      </w:ins>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97"/>
        <w:gridCol w:w="7603"/>
      </w:tblGrid>
      <w:tr w:rsidR="005D51B8" w:rsidTr="005D51B8">
        <w:tc>
          <w:tcPr>
            <w:tcW w:w="81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D51B8" w:rsidRDefault="005D51B8" w:rsidP="005D51B8">
            <w:pPr>
              <w:rPr>
                <w:b/>
                <w:bCs/>
                <w:sz w:val="24"/>
                <w:szCs w:val="24"/>
              </w:rPr>
            </w:pPr>
            <w:r>
              <w:rPr>
                <w:b/>
                <w:bCs/>
              </w:rPr>
              <w:lastRenderedPageBreak/>
              <w:t>Steps</w:t>
            </w:r>
          </w:p>
        </w:tc>
        <w:tc>
          <w:tcPr>
            <w:tcW w:w="726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D51B8" w:rsidRDefault="005D51B8" w:rsidP="005D51B8">
            <w:pPr>
              <w:rPr>
                <w:b/>
                <w:bCs/>
                <w:sz w:val="24"/>
                <w:szCs w:val="24"/>
              </w:rPr>
            </w:pPr>
            <w:r>
              <w:rPr>
                <w:b/>
                <w:bCs/>
              </w:rPr>
              <w:t>Description</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I</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The determination of the functionality that the intended application is meant to perform.</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II</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The creation of test data based on the specifications of the application.</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III</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The output based on the test data and the specifications of the application.</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IV</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The writing of Test Scenarios and the execution of test cases.</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V</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The comparison of actual and expected results based on the executed test cases.</w:t>
            </w:r>
          </w:p>
        </w:tc>
      </w:tr>
    </w:tbl>
    <w:p w:rsidR="005D51B8" w:rsidRDefault="005D51B8" w:rsidP="005D51B8">
      <w:pPr>
        <w:pStyle w:val="NormalWeb"/>
        <w:spacing w:before="192" w:beforeAutospacing="0" w:after="240" w:afterAutospacing="0"/>
        <w:jc w:val="both"/>
        <w:rPr>
          <w:ins w:id="377" w:author="Unknown"/>
          <w:rFonts w:ascii="Helvetica" w:hAnsi="Helvetica"/>
          <w:color w:val="000000"/>
          <w:sz w:val="18"/>
          <w:szCs w:val="18"/>
        </w:rPr>
      </w:pPr>
      <w:ins w:id="378" w:author="Unknown">
        <w:r>
          <w:rPr>
            <w:rFonts w:ascii="Helvetica" w:hAnsi="Helvetica"/>
            <w:color w:val="000000"/>
            <w:sz w:val="18"/>
            <w:szCs w:val="18"/>
          </w:rPr>
          <w:t>An effective testing practice will see the above steps applied to the testing policies of every organization and hence it will make sure that the organization maintains the strictest of standards when it comes to software quality.</w:t>
        </w:r>
      </w:ins>
    </w:p>
    <w:p w:rsidR="005D51B8" w:rsidRDefault="005D51B8" w:rsidP="005D51B8">
      <w:pPr>
        <w:pStyle w:val="Heading2"/>
        <w:spacing w:before="48" w:after="48" w:line="360" w:lineRule="atLeast"/>
        <w:ind w:right="48"/>
        <w:rPr>
          <w:ins w:id="379" w:author="Unknown"/>
          <w:rFonts w:ascii="Helvetica" w:hAnsi="Helvetica"/>
          <w:b w:val="0"/>
          <w:bCs w:val="0"/>
          <w:color w:val="000000"/>
          <w:sz w:val="29"/>
          <w:szCs w:val="29"/>
        </w:rPr>
      </w:pPr>
      <w:ins w:id="380" w:author="Unknown">
        <w:r>
          <w:rPr>
            <w:rFonts w:ascii="Helvetica" w:hAnsi="Helvetica"/>
            <w:b w:val="0"/>
            <w:bCs w:val="0"/>
            <w:color w:val="000000"/>
            <w:sz w:val="29"/>
            <w:szCs w:val="29"/>
          </w:rPr>
          <w:t>Unit Testing</w:t>
        </w:r>
      </w:ins>
    </w:p>
    <w:p w:rsidR="005D51B8" w:rsidRDefault="005D51B8" w:rsidP="005D51B8">
      <w:pPr>
        <w:pStyle w:val="NormalWeb"/>
        <w:spacing w:before="192" w:beforeAutospacing="0" w:after="240" w:afterAutospacing="0"/>
        <w:jc w:val="both"/>
        <w:rPr>
          <w:ins w:id="381" w:author="Unknown"/>
          <w:rFonts w:ascii="Helvetica" w:hAnsi="Helvetica"/>
          <w:color w:val="000000"/>
          <w:sz w:val="18"/>
          <w:szCs w:val="18"/>
        </w:rPr>
      </w:pPr>
      <w:ins w:id="382" w:author="Unknown">
        <w:r>
          <w:rPr>
            <w:rFonts w:ascii="Helvetica" w:hAnsi="Helvetica"/>
            <w:color w:val="000000"/>
            <w:sz w:val="18"/>
            <w:szCs w:val="18"/>
          </w:rPr>
          <w:t>This type of testing is performed by the developers before the setup is handed over to the testing team to formally execute the test cases. Unit testing is performed by the respective developers on the individual units of source code assigned areas. The developers use test data that is separate from the test data of the quality assurance team.</w:t>
        </w:r>
      </w:ins>
    </w:p>
    <w:p w:rsidR="005D51B8" w:rsidRDefault="005D51B8" w:rsidP="005D51B8">
      <w:pPr>
        <w:pStyle w:val="NormalWeb"/>
        <w:spacing w:before="192" w:beforeAutospacing="0" w:after="240" w:afterAutospacing="0"/>
        <w:jc w:val="both"/>
        <w:rPr>
          <w:ins w:id="383" w:author="Unknown"/>
          <w:rFonts w:ascii="Helvetica" w:hAnsi="Helvetica"/>
          <w:color w:val="000000"/>
          <w:sz w:val="18"/>
          <w:szCs w:val="18"/>
        </w:rPr>
      </w:pPr>
      <w:ins w:id="384" w:author="Unknown">
        <w:r>
          <w:rPr>
            <w:rFonts w:ascii="Helvetica" w:hAnsi="Helvetica"/>
            <w:color w:val="000000"/>
            <w:sz w:val="18"/>
            <w:szCs w:val="18"/>
          </w:rPr>
          <w:t>The goal of unit testing is to isolate each part of the program and show that individual parts are correct in terms of requirements and functionality.</w:t>
        </w:r>
      </w:ins>
    </w:p>
    <w:p w:rsidR="005D51B8" w:rsidRDefault="005D51B8" w:rsidP="005D51B8">
      <w:pPr>
        <w:pStyle w:val="Heading3"/>
        <w:spacing w:before="48" w:after="48" w:line="360" w:lineRule="atLeast"/>
        <w:ind w:right="48"/>
        <w:rPr>
          <w:ins w:id="385" w:author="Unknown"/>
          <w:rFonts w:ascii="Helvetica" w:hAnsi="Helvetica"/>
          <w:b w:val="0"/>
          <w:bCs w:val="0"/>
          <w:caps/>
          <w:color w:val="000000"/>
          <w:szCs w:val="22"/>
        </w:rPr>
      </w:pPr>
      <w:ins w:id="386" w:author="Unknown">
        <w:r>
          <w:rPr>
            <w:rFonts w:ascii="Helvetica" w:hAnsi="Helvetica"/>
            <w:b w:val="0"/>
            <w:bCs w:val="0"/>
            <w:caps/>
            <w:color w:val="000000"/>
            <w:szCs w:val="22"/>
          </w:rPr>
          <w:t>LIMITATIONS OF UNIT TESTING</w:t>
        </w:r>
      </w:ins>
    </w:p>
    <w:p w:rsidR="005D51B8" w:rsidRDefault="005D51B8" w:rsidP="005D51B8">
      <w:pPr>
        <w:pStyle w:val="NormalWeb"/>
        <w:spacing w:after="240" w:afterAutospacing="0"/>
        <w:jc w:val="both"/>
        <w:rPr>
          <w:ins w:id="387" w:author="Unknown"/>
          <w:rFonts w:ascii="Helvetica" w:hAnsi="Helvetica"/>
          <w:color w:val="000000"/>
          <w:sz w:val="18"/>
          <w:szCs w:val="18"/>
        </w:rPr>
      </w:pPr>
      <w:ins w:id="388" w:author="Unknown">
        <w:r>
          <w:rPr>
            <w:rFonts w:ascii="Helvetica" w:hAnsi="Helvetica"/>
            <w:color w:val="000000"/>
            <w:sz w:val="18"/>
            <w:szCs w:val="18"/>
          </w:rPr>
          <w:t>Testing cannot catch each and every bug in an application. It is impossible to evaluate every execution path in every software application. The same is the case with unit testing.</w:t>
        </w:r>
      </w:ins>
    </w:p>
    <w:p w:rsidR="005D51B8" w:rsidRDefault="005D51B8" w:rsidP="005D51B8">
      <w:pPr>
        <w:pStyle w:val="NormalWeb"/>
        <w:spacing w:before="192" w:beforeAutospacing="0" w:after="240" w:afterAutospacing="0"/>
        <w:jc w:val="both"/>
        <w:rPr>
          <w:ins w:id="389" w:author="Unknown"/>
          <w:rFonts w:ascii="Helvetica" w:hAnsi="Helvetica"/>
          <w:color w:val="000000"/>
          <w:sz w:val="18"/>
          <w:szCs w:val="18"/>
        </w:rPr>
      </w:pPr>
      <w:ins w:id="390" w:author="Unknown">
        <w:r>
          <w:rPr>
            <w:rFonts w:ascii="Helvetica" w:hAnsi="Helvetica"/>
            <w:color w:val="000000"/>
            <w:sz w:val="18"/>
            <w:szCs w:val="18"/>
          </w:rPr>
          <w:t>There is a limit to the number of scenarios and test data that the developer can use to verify the source code. So after he has exhausted all options there is no choice but to stop unit testing and merge the code segment with other units.</w:t>
        </w:r>
      </w:ins>
    </w:p>
    <w:p w:rsidR="005D51B8" w:rsidRDefault="005D51B8" w:rsidP="005D51B8">
      <w:pPr>
        <w:pStyle w:val="Heading2"/>
        <w:spacing w:before="48" w:after="48" w:line="360" w:lineRule="atLeast"/>
        <w:ind w:right="48"/>
        <w:rPr>
          <w:ins w:id="391" w:author="Unknown"/>
          <w:rFonts w:ascii="Helvetica" w:hAnsi="Helvetica"/>
          <w:b w:val="0"/>
          <w:bCs w:val="0"/>
          <w:color w:val="000000"/>
          <w:sz w:val="29"/>
          <w:szCs w:val="29"/>
        </w:rPr>
      </w:pPr>
      <w:ins w:id="392" w:author="Unknown">
        <w:r>
          <w:rPr>
            <w:rFonts w:ascii="Helvetica" w:hAnsi="Helvetica"/>
            <w:b w:val="0"/>
            <w:bCs w:val="0"/>
            <w:color w:val="000000"/>
            <w:sz w:val="29"/>
            <w:szCs w:val="29"/>
          </w:rPr>
          <w:t>Integration Testing</w:t>
        </w:r>
      </w:ins>
    </w:p>
    <w:p w:rsidR="005D51B8" w:rsidRDefault="005D51B8" w:rsidP="005D51B8">
      <w:pPr>
        <w:pStyle w:val="NormalWeb"/>
        <w:spacing w:before="192" w:beforeAutospacing="0" w:after="240" w:afterAutospacing="0"/>
        <w:jc w:val="both"/>
        <w:rPr>
          <w:ins w:id="393" w:author="Unknown"/>
          <w:rFonts w:ascii="Helvetica" w:hAnsi="Helvetica"/>
          <w:color w:val="000000"/>
          <w:sz w:val="18"/>
          <w:szCs w:val="18"/>
        </w:rPr>
      </w:pPr>
      <w:ins w:id="394" w:author="Unknown">
        <w:r>
          <w:rPr>
            <w:rFonts w:ascii="Helvetica" w:hAnsi="Helvetica"/>
            <w:color w:val="000000"/>
            <w:sz w:val="18"/>
            <w:szCs w:val="18"/>
          </w:rPr>
          <w:t xml:space="preserve">The testing of combined parts of an application to determine if they function correctly together is Integration testing. There are two methods of doing Integration Testing Bottom-up Integration testing and Top </w:t>
        </w:r>
        <w:proofErr w:type="gramStart"/>
        <w:r>
          <w:rPr>
            <w:rFonts w:ascii="Helvetica" w:hAnsi="Helvetica"/>
            <w:color w:val="000000"/>
            <w:sz w:val="18"/>
            <w:szCs w:val="18"/>
          </w:rPr>
          <w:t>Down</w:t>
        </w:r>
        <w:proofErr w:type="gramEnd"/>
        <w:r>
          <w:rPr>
            <w:rFonts w:ascii="Helvetica" w:hAnsi="Helvetica"/>
            <w:color w:val="000000"/>
            <w:sz w:val="18"/>
            <w:szCs w:val="18"/>
          </w:rPr>
          <w:t xml:space="preserve"> Integration testing.</w:t>
        </w:r>
      </w:ins>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605"/>
        <w:gridCol w:w="7795"/>
      </w:tblGrid>
      <w:tr w:rsidR="005D51B8" w:rsidTr="005D51B8">
        <w:tc>
          <w:tcPr>
            <w:tcW w:w="66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D51B8" w:rsidRDefault="005D51B8" w:rsidP="005D51B8">
            <w:pPr>
              <w:rPr>
                <w:b/>
                <w:bCs/>
                <w:sz w:val="24"/>
                <w:szCs w:val="24"/>
              </w:rPr>
            </w:pPr>
            <w:r>
              <w:rPr>
                <w:b/>
                <w:bCs/>
              </w:rPr>
              <w:t>S.N.</w:t>
            </w:r>
          </w:p>
        </w:tc>
        <w:tc>
          <w:tcPr>
            <w:tcW w:w="741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D51B8" w:rsidRDefault="005D51B8" w:rsidP="005D51B8">
            <w:pPr>
              <w:rPr>
                <w:b/>
                <w:bCs/>
                <w:sz w:val="24"/>
                <w:szCs w:val="24"/>
              </w:rPr>
            </w:pPr>
            <w:r>
              <w:rPr>
                <w:b/>
                <w:bCs/>
              </w:rPr>
              <w:t>Integration Testing Method</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rPr>
                <w:b/>
                <w:bCs/>
              </w:rPr>
              <w:t>Bottom-up integration</w:t>
            </w:r>
            <w:r>
              <w:br/>
              <w:t>This testing begins with unit testing, followed by tests of progressively higher-level combinations of units called modules or builds.</w:t>
            </w:r>
          </w:p>
        </w:tc>
      </w:tr>
      <w:tr w:rsidR="005D51B8" w:rsidTr="005D51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D51B8" w:rsidRDefault="005D51B8" w:rsidP="005D51B8">
            <w:pPr>
              <w:rPr>
                <w:sz w:val="24"/>
                <w:szCs w:val="24"/>
              </w:rPr>
            </w:pPr>
            <w:r>
              <w:rPr>
                <w:b/>
                <w:bCs/>
              </w:rPr>
              <w:t>Top-Down integration</w:t>
            </w:r>
            <w:r>
              <w:rPr>
                <w:rStyle w:val="apple-converted-space"/>
                <w:b/>
                <w:bCs/>
              </w:rPr>
              <w:t> </w:t>
            </w:r>
            <w:r>
              <w:br/>
              <w:t>This testing, the highest-level modules are tested first and progressively lower-level modules are tested after that.</w:t>
            </w:r>
          </w:p>
        </w:tc>
      </w:tr>
    </w:tbl>
    <w:p w:rsidR="005D51B8" w:rsidRDefault="005D51B8" w:rsidP="005D51B8">
      <w:pPr>
        <w:pStyle w:val="NormalWeb"/>
        <w:spacing w:before="192" w:beforeAutospacing="0" w:after="240" w:afterAutospacing="0"/>
        <w:jc w:val="both"/>
        <w:rPr>
          <w:ins w:id="395" w:author="Unknown"/>
          <w:rFonts w:ascii="Helvetica" w:hAnsi="Helvetica"/>
          <w:color w:val="000000"/>
          <w:sz w:val="18"/>
          <w:szCs w:val="18"/>
        </w:rPr>
      </w:pPr>
      <w:ins w:id="396" w:author="Unknown">
        <w:r>
          <w:rPr>
            <w:rFonts w:ascii="Helvetica" w:hAnsi="Helvetica"/>
            <w:color w:val="000000"/>
            <w:sz w:val="18"/>
            <w:szCs w:val="18"/>
          </w:rPr>
          <w:t>In a comprehensive software development environment, bottom-up testing is usually done first, followed by top-down testing. The process concludes with multiple tests of the complete application, preferably in scenarios designed to mimic those it will encounter in customers' computers, systems and network.</w:t>
        </w:r>
      </w:ins>
    </w:p>
    <w:p w:rsidR="005D51B8" w:rsidRDefault="005D51B8" w:rsidP="005D51B8">
      <w:pPr>
        <w:pStyle w:val="Heading2"/>
        <w:spacing w:before="48" w:after="48" w:line="360" w:lineRule="atLeast"/>
        <w:ind w:right="48"/>
        <w:rPr>
          <w:ins w:id="397" w:author="Unknown"/>
          <w:rFonts w:ascii="Helvetica" w:hAnsi="Helvetica"/>
          <w:b w:val="0"/>
          <w:bCs w:val="0"/>
          <w:color w:val="000000"/>
          <w:sz w:val="29"/>
          <w:szCs w:val="29"/>
        </w:rPr>
      </w:pPr>
      <w:ins w:id="398" w:author="Unknown">
        <w:r>
          <w:rPr>
            <w:rFonts w:ascii="Helvetica" w:hAnsi="Helvetica"/>
            <w:b w:val="0"/>
            <w:bCs w:val="0"/>
            <w:color w:val="000000"/>
            <w:sz w:val="29"/>
            <w:szCs w:val="29"/>
          </w:rPr>
          <w:t>System Testing</w:t>
        </w:r>
      </w:ins>
    </w:p>
    <w:p w:rsidR="005D51B8" w:rsidRDefault="005D51B8" w:rsidP="005D51B8">
      <w:pPr>
        <w:pStyle w:val="NormalWeb"/>
        <w:spacing w:before="192" w:beforeAutospacing="0" w:after="240" w:afterAutospacing="0"/>
        <w:jc w:val="both"/>
        <w:rPr>
          <w:ins w:id="399" w:author="Unknown"/>
          <w:rFonts w:ascii="Helvetica" w:hAnsi="Helvetica"/>
          <w:color w:val="000000"/>
          <w:sz w:val="18"/>
          <w:szCs w:val="18"/>
        </w:rPr>
      </w:pPr>
      <w:ins w:id="400" w:author="Unknown">
        <w:r>
          <w:rPr>
            <w:rFonts w:ascii="Helvetica" w:hAnsi="Helvetica"/>
            <w:color w:val="000000"/>
            <w:sz w:val="18"/>
            <w:szCs w:val="18"/>
          </w:rPr>
          <w:t>This is the next level in the testing and tests the system as a whole. Once all the components are integrated, the application as a whole is tested rigorously to see that it meets Quality Standards. This type of testing is performed by a specialized testing team.</w:t>
        </w:r>
      </w:ins>
    </w:p>
    <w:p w:rsidR="005D51B8" w:rsidRDefault="005D51B8" w:rsidP="005D51B8">
      <w:pPr>
        <w:pStyle w:val="NormalWeb"/>
        <w:spacing w:before="192" w:beforeAutospacing="0" w:after="240" w:afterAutospacing="0"/>
        <w:jc w:val="both"/>
        <w:rPr>
          <w:ins w:id="401" w:author="Unknown"/>
          <w:rFonts w:ascii="Helvetica" w:hAnsi="Helvetica"/>
          <w:color w:val="000000"/>
          <w:sz w:val="18"/>
          <w:szCs w:val="18"/>
        </w:rPr>
      </w:pPr>
      <w:ins w:id="402" w:author="Unknown">
        <w:r>
          <w:rPr>
            <w:rFonts w:ascii="Helvetica" w:hAnsi="Helvetica"/>
            <w:color w:val="000000"/>
            <w:sz w:val="18"/>
            <w:szCs w:val="18"/>
          </w:rPr>
          <w:t>System testing is so important because of the following reasons:</w:t>
        </w:r>
      </w:ins>
    </w:p>
    <w:p w:rsidR="005D51B8" w:rsidRDefault="005D51B8" w:rsidP="001013D0">
      <w:pPr>
        <w:pStyle w:val="NormalWeb"/>
        <w:numPr>
          <w:ilvl w:val="0"/>
          <w:numId w:val="48"/>
        </w:numPr>
        <w:spacing w:before="192" w:beforeAutospacing="0" w:after="240" w:afterAutospacing="0"/>
        <w:ind w:left="0"/>
        <w:jc w:val="both"/>
        <w:rPr>
          <w:ins w:id="403" w:author="Unknown"/>
          <w:rFonts w:ascii="Helvetica" w:hAnsi="Helvetica"/>
          <w:color w:val="000000"/>
          <w:sz w:val="18"/>
          <w:szCs w:val="18"/>
        </w:rPr>
      </w:pPr>
      <w:ins w:id="404" w:author="Unknown">
        <w:r>
          <w:rPr>
            <w:rFonts w:ascii="Helvetica" w:hAnsi="Helvetica"/>
            <w:color w:val="000000"/>
            <w:sz w:val="18"/>
            <w:szCs w:val="18"/>
          </w:rPr>
          <w:t>System Testing is the first step in the Software Development Life Cycle, where the application is tested as a whole.</w:t>
        </w:r>
      </w:ins>
    </w:p>
    <w:p w:rsidR="005D51B8" w:rsidRDefault="005D51B8" w:rsidP="001013D0">
      <w:pPr>
        <w:pStyle w:val="NormalWeb"/>
        <w:numPr>
          <w:ilvl w:val="0"/>
          <w:numId w:val="48"/>
        </w:numPr>
        <w:spacing w:before="192" w:beforeAutospacing="0" w:after="240" w:afterAutospacing="0"/>
        <w:ind w:left="0"/>
        <w:jc w:val="both"/>
        <w:rPr>
          <w:ins w:id="405" w:author="Unknown"/>
          <w:rFonts w:ascii="Helvetica" w:hAnsi="Helvetica"/>
          <w:color w:val="000000"/>
          <w:sz w:val="18"/>
          <w:szCs w:val="18"/>
        </w:rPr>
      </w:pPr>
      <w:ins w:id="406" w:author="Unknown">
        <w:r>
          <w:rPr>
            <w:rFonts w:ascii="Helvetica" w:hAnsi="Helvetica"/>
            <w:color w:val="000000"/>
            <w:sz w:val="18"/>
            <w:szCs w:val="18"/>
          </w:rPr>
          <w:t>The application is tested thoroughly to verify that it meets the functional and technical specifications.</w:t>
        </w:r>
      </w:ins>
    </w:p>
    <w:p w:rsidR="005D51B8" w:rsidRDefault="005D51B8" w:rsidP="001013D0">
      <w:pPr>
        <w:pStyle w:val="NormalWeb"/>
        <w:numPr>
          <w:ilvl w:val="0"/>
          <w:numId w:val="48"/>
        </w:numPr>
        <w:spacing w:before="192" w:beforeAutospacing="0" w:after="240" w:afterAutospacing="0"/>
        <w:ind w:left="0"/>
        <w:jc w:val="both"/>
        <w:rPr>
          <w:ins w:id="407" w:author="Unknown"/>
          <w:rFonts w:ascii="Helvetica" w:hAnsi="Helvetica"/>
          <w:color w:val="000000"/>
          <w:sz w:val="18"/>
          <w:szCs w:val="18"/>
        </w:rPr>
      </w:pPr>
      <w:ins w:id="408" w:author="Unknown">
        <w:r>
          <w:rPr>
            <w:rFonts w:ascii="Helvetica" w:hAnsi="Helvetica"/>
            <w:color w:val="000000"/>
            <w:sz w:val="18"/>
            <w:szCs w:val="18"/>
          </w:rPr>
          <w:t>The application is tested in an environment which is very close to the production environment where the application will be deployed.</w:t>
        </w:r>
      </w:ins>
    </w:p>
    <w:p w:rsidR="005D51B8" w:rsidRDefault="005D51B8" w:rsidP="001013D0">
      <w:pPr>
        <w:pStyle w:val="NormalWeb"/>
        <w:numPr>
          <w:ilvl w:val="0"/>
          <w:numId w:val="48"/>
        </w:numPr>
        <w:spacing w:before="192" w:beforeAutospacing="0" w:after="240" w:afterAutospacing="0"/>
        <w:ind w:left="0"/>
        <w:jc w:val="both"/>
        <w:rPr>
          <w:ins w:id="409" w:author="Unknown"/>
          <w:rFonts w:ascii="Helvetica" w:hAnsi="Helvetica"/>
          <w:color w:val="000000"/>
          <w:sz w:val="18"/>
          <w:szCs w:val="18"/>
        </w:rPr>
      </w:pPr>
      <w:ins w:id="410" w:author="Unknown">
        <w:r>
          <w:rPr>
            <w:rFonts w:ascii="Helvetica" w:hAnsi="Helvetica"/>
            <w:color w:val="000000"/>
            <w:sz w:val="18"/>
            <w:szCs w:val="18"/>
          </w:rPr>
          <w:t>System Testing enables us to test, verify and validate both the business requirements as well as the Applications Architecture.</w:t>
        </w:r>
      </w:ins>
    </w:p>
    <w:p w:rsidR="005D51B8" w:rsidRDefault="005D51B8" w:rsidP="005D51B8">
      <w:pPr>
        <w:pStyle w:val="Heading2"/>
        <w:spacing w:before="48" w:after="48" w:line="360" w:lineRule="atLeast"/>
        <w:ind w:right="48"/>
        <w:rPr>
          <w:ins w:id="411" w:author="Unknown"/>
          <w:rFonts w:ascii="Helvetica" w:hAnsi="Helvetica"/>
          <w:b w:val="0"/>
          <w:bCs w:val="0"/>
          <w:color w:val="000000"/>
          <w:sz w:val="29"/>
          <w:szCs w:val="29"/>
        </w:rPr>
      </w:pPr>
      <w:ins w:id="412" w:author="Unknown">
        <w:r>
          <w:rPr>
            <w:rFonts w:ascii="Helvetica" w:hAnsi="Helvetica"/>
            <w:b w:val="0"/>
            <w:bCs w:val="0"/>
            <w:color w:val="000000"/>
            <w:sz w:val="29"/>
            <w:szCs w:val="29"/>
          </w:rPr>
          <w:t>Regression Testing</w:t>
        </w:r>
      </w:ins>
    </w:p>
    <w:p w:rsidR="005D51B8" w:rsidRDefault="005D51B8" w:rsidP="005D51B8">
      <w:pPr>
        <w:pStyle w:val="NormalWeb"/>
        <w:spacing w:before="192" w:beforeAutospacing="0" w:after="240" w:afterAutospacing="0"/>
        <w:jc w:val="both"/>
        <w:rPr>
          <w:ins w:id="413" w:author="Unknown"/>
          <w:rFonts w:ascii="Helvetica" w:hAnsi="Helvetica"/>
          <w:color w:val="000000"/>
          <w:sz w:val="18"/>
          <w:szCs w:val="18"/>
        </w:rPr>
      </w:pPr>
      <w:ins w:id="414" w:author="Unknown">
        <w:r>
          <w:rPr>
            <w:rFonts w:ascii="Helvetica" w:hAnsi="Helvetica"/>
            <w:color w:val="000000"/>
            <w:sz w:val="18"/>
            <w:szCs w:val="18"/>
          </w:rPr>
          <w:t>Whenever a change in a software application is made it is quite possible that other areas within the application have been affected by this change. To verify that a fixed bug hasn't resulted in another functionality or business rule violation is Regression testing. The intent of Regression testing is to ensure that a change, such as a bug fix did not result in another fault being uncovered in the application.</w:t>
        </w:r>
      </w:ins>
    </w:p>
    <w:p w:rsidR="005D51B8" w:rsidRDefault="005D51B8" w:rsidP="005D51B8">
      <w:pPr>
        <w:pStyle w:val="NormalWeb"/>
        <w:spacing w:before="192" w:beforeAutospacing="0" w:after="240" w:afterAutospacing="0"/>
        <w:jc w:val="both"/>
        <w:rPr>
          <w:ins w:id="415" w:author="Unknown"/>
          <w:rFonts w:ascii="Helvetica" w:hAnsi="Helvetica"/>
          <w:color w:val="000000"/>
          <w:sz w:val="18"/>
          <w:szCs w:val="18"/>
        </w:rPr>
      </w:pPr>
      <w:ins w:id="416" w:author="Unknown">
        <w:r>
          <w:rPr>
            <w:rFonts w:ascii="Helvetica" w:hAnsi="Helvetica"/>
            <w:color w:val="000000"/>
            <w:sz w:val="18"/>
            <w:szCs w:val="18"/>
          </w:rPr>
          <w:t>Regression testing is so important because of the following reasons:</w:t>
        </w:r>
      </w:ins>
    </w:p>
    <w:p w:rsidR="005D51B8" w:rsidRDefault="005D51B8" w:rsidP="001013D0">
      <w:pPr>
        <w:pStyle w:val="NormalWeb"/>
        <w:numPr>
          <w:ilvl w:val="0"/>
          <w:numId w:val="49"/>
        </w:numPr>
        <w:spacing w:before="192" w:beforeAutospacing="0" w:after="240" w:afterAutospacing="0"/>
        <w:ind w:left="0"/>
        <w:jc w:val="both"/>
        <w:rPr>
          <w:ins w:id="417" w:author="Unknown"/>
          <w:rFonts w:ascii="Helvetica" w:hAnsi="Helvetica"/>
          <w:color w:val="000000"/>
          <w:sz w:val="18"/>
          <w:szCs w:val="18"/>
        </w:rPr>
      </w:pPr>
      <w:ins w:id="418" w:author="Unknown">
        <w:r>
          <w:rPr>
            <w:rFonts w:ascii="Helvetica" w:hAnsi="Helvetica"/>
            <w:color w:val="000000"/>
            <w:sz w:val="18"/>
            <w:szCs w:val="18"/>
          </w:rPr>
          <w:t>Minimize the gaps in testing when an application with changes made has to be tested.</w:t>
        </w:r>
      </w:ins>
    </w:p>
    <w:p w:rsidR="005D51B8" w:rsidRDefault="005D51B8" w:rsidP="001013D0">
      <w:pPr>
        <w:pStyle w:val="NormalWeb"/>
        <w:numPr>
          <w:ilvl w:val="0"/>
          <w:numId w:val="49"/>
        </w:numPr>
        <w:spacing w:before="192" w:beforeAutospacing="0" w:after="240" w:afterAutospacing="0"/>
        <w:ind w:left="0"/>
        <w:jc w:val="both"/>
        <w:rPr>
          <w:ins w:id="419" w:author="Unknown"/>
          <w:rFonts w:ascii="Helvetica" w:hAnsi="Helvetica"/>
          <w:color w:val="000000"/>
          <w:sz w:val="18"/>
          <w:szCs w:val="18"/>
        </w:rPr>
      </w:pPr>
      <w:ins w:id="420" w:author="Unknown">
        <w:r>
          <w:rPr>
            <w:rFonts w:ascii="Helvetica" w:hAnsi="Helvetica"/>
            <w:color w:val="000000"/>
            <w:sz w:val="18"/>
            <w:szCs w:val="18"/>
          </w:rPr>
          <w:t>Testing the new changes to verify that the change made did not affect any other area of the application.</w:t>
        </w:r>
      </w:ins>
    </w:p>
    <w:p w:rsidR="005D51B8" w:rsidRDefault="005D51B8" w:rsidP="001013D0">
      <w:pPr>
        <w:pStyle w:val="NormalWeb"/>
        <w:numPr>
          <w:ilvl w:val="0"/>
          <w:numId w:val="49"/>
        </w:numPr>
        <w:spacing w:before="192" w:beforeAutospacing="0" w:after="240" w:afterAutospacing="0"/>
        <w:ind w:left="0"/>
        <w:jc w:val="both"/>
        <w:rPr>
          <w:ins w:id="421" w:author="Unknown"/>
          <w:rFonts w:ascii="Helvetica" w:hAnsi="Helvetica"/>
          <w:color w:val="000000"/>
          <w:sz w:val="18"/>
          <w:szCs w:val="18"/>
        </w:rPr>
      </w:pPr>
      <w:ins w:id="422" w:author="Unknown">
        <w:r>
          <w:rPr>
            <w:rFonts w:ascii="Helvetica" w:hAnsi="Helvetica"/>
            <w:color w:val="000000"/>
            <w:sz w:val="18"/>
            <w:szCs w:val="18"/>
          </w:rPr>
          <w:t>Mitigates Risks when regression testing is performed on the application.</w:t>
        </w:r>
      </w:ins>
    </w:p>
    <w:p w:rsidR="005D51B8" w:rsidRDefault="005D51B8" w:rsidP="001013D0">
      <w:pPr>
        <w:pStyle w:val="NormalWeb"/>
        <w:numPr>
          <w:ilvl w:val="0"/>
          <w:numId w:val="49"/>
        </w:numPr>
        <w:spacing w:before="192" w:beforeAutospacing="0" w:after="240" w:afterAutospacing="0"/>
        <w:ind w:left="0"/>
        <w:jc w:val="both"/>
        <w:rPr>
          <w:ins w:id="423" w:author="Unknown"/>
          <w:rFonts w:ascii="Helvetica" w:hAnsi="Helvetica"/>
          <w:color w:val="000000"/>
          <w:sz w:val="18"/>
          <w:szCs w:val="18"/>
        </w:rPr>
      </w:pPr>
      <w:ins w:id="424" w:author="Unknown">
        <w:r>
          <w:rPr>
            <w:rFonts w:ascii="Helvetica" w:hAnsi="Helvetica"/>
            <w:color w:val="000000"/>
            <w:sz w:val="18"/>
            <w:szCs w:val="18"/>
          </w:rPr>
          <w:t>Test coverage is increased without compromising timelines.</w:t>
        </w:r>
      </w:ins>
    </w:p>
    <w:p w:rsidR="005D51B8" w:rsidRDefault="005D51B8" w:rsidP="001013D0">
      <w:pPr>
        <w:pStyle w:val="NormalWeb"/>
        <w:numPr>
          <w:ilvl w:val="0"/>
          <w:numId w:val="49"/>
        </w:numPr>
        <w:spacing w:before="192" w:beforeAutospacing="0" w:after="240" w:afterAutospacing="0"/>
        <w:ind w:left="0"/>
        <w:jc w:val="both"/>
        <w:rPr>
          <w:ins w:id="425" w:author="Unknown"/>
          <w:rFonts w:ascii="Helvetica" w:hAnsi="Helvetica"/>
          <w:color w:val="000000"/>
          <w:sz w:val="18"/>
          <w:szCs w:val="18"/>
        </w:rPr>
      </w:pPr>
      <w:ins w:id="426" w:author="Unknown">
        <w:r>
          <w:rPr>
            <w:rFonts w:ascii="Helvetica" w:hAnsi="Helvetica"/>
            <w:color w:val="000000"/>
            <w:sz w:val="18"/>
            <w:szCs w:val="18"/>
          </w:rPr>
          <w:t>Increase speed to market the product.</w:t>
        </w:r>
      </w:ins>
    </w:p>
    <w:p w:rsidR="005D51B8" w:rsidRDefault="005D51B8" w:rsidP="005D51B8">
      <w:pPr>
        <w:pStyle w:val="Heading2"/>
        <w:spacing w:before="48" w:after="48" w:line="360" w:lineRule="atLeast"/>
        <w:ind w:right="48"/>
        <w:rPr>
          <w:ins w:id="427" w:author="Unknown"/>
          <w:rFonts w:ascii="Helvetica" w:hAnsi="Helvetica"/>
          <w:b w:val="0"/>
          <w:bCs w:val="0"/>
          <w:color w:val="000000"/>
          <w:sz w:val="29"/>
          <w:szCs w:val="29"/>
        </w:rPr>
      </w:pPr>
      <w:ins w:id="428" w:author="Unknown">
        <w:r>
          <w:rPr>
            <w:rFonts w:ascii="Helvetica" w:hAnsi="Helvetica"/>
            <w:b w:val="0"/>
            <w:bCs w:val="0"/>
            <w:color w:val="000000"/>
            <w:sz w:val="29"/>
            <w:szCs w:val="29"/>
          </w:rPr>
          <w:t>Acceptance Testing</w:t>
        </w:r>
      </w:ins>
    </w:p>
    <w:p w:rsidR="005D51B8" w:rsidRDefault="005D51B8" w:rsidP="005D51B8">
      <w:pPr>
        <w:pStyle w:val="NormalWeb"/>
        <w:spacing w:before="192" w:beforeAutospacing="0" w:after="240" w:afterAutospacing="0"/>
        <w:jc w:val="both"/>
        <w:rPr>
          <w:ins w:id="429" w:author="Unknown"/>
          <w:rFonts w:ascii="Helvetica" w:hAnsi="Helvetica"/>
          <w:color w:val="000000"/>
          <w:sz w:val="18"/>
          <w:szCs w:val="18"/>
        </w:rPr>
      </w:pPr>
      <w:ins w:id="430" w:author="Unknown">
        <w:r>
          <w:rPr>
            <w:rFonts w:ascii="Helvetica" w:hAnsi="Helvetica"/>
            <w:color w:val="000000"/>
            <w:sz w:val="18"/>
            <w:szCs w:val="18"/>
          </w:rPr>
          <w:t xml:space="preserve">This is arguably the most importance type of testing as it is conducted by the Quality Assurance Team who will gauge whether the application meets the intended specifications and satisfies the </w:t>
        </w:r>
        <w:proofErr w:type="spellStart"/>
        <w:r>
          <w:rPr>
            <w:rFonts w:ascii="Helvetica" w:hAnsi="Helvetica"/>
            <w:color w:val="000000"/>
            <w:sz w:val="18"/>
            <w:szCs w:val="18"/>
          </w:rPr>
          <w:t>client.s</w:t>
        </w:r>
        <w:proofErr w:type="spellEnd"/>
        <w:r>
          <w:rPr>
            <w:rFonts w:ascii="Helvetica" w:hAnsi="Helvetica"/>
            <w:color w:val="000000"/>
            <w:sz w:val="18"/>
            <w:szCs w:val="18"/>
          </w:rPr>
          <w:t xml:space="preserve"> requirements. The QA team will have a set of pre written scenarios and Test Cases that will be used to test the application.</w:t>
        </w:r>
      </w:ins>
    </w:p>
    <w:p w:rsidR="005D51B8" w:rsidRDefault="005D51B8" w:rsidP="005D51B8">
      <w:pPr>
        <w:pStyle w:val="NormalWeb"/>
        <w:spacing w:before="192" w:beforeAutospacing="0" w:after="240" w:afterAutospacing="0"/>
        <w:jc w:val="both"/>
        <w:rPr>
          <w:ins w:id="431" w:author="Unknown"/>
          <w:rFonts w:ascii="Helvetica" w:hAnsi="Helvetica"/>
          <w:color w:val="000000"/>
          <w:sz w:val="18"/>
          <w:szCs w:val="18"/>
        </w:rPr>
      </w:pPr>
      <w:ins w:id="432" w:author="Unknown">
        <w:r>
          <w:rPr>
            <w:rFonts w:ascii="Helvetica" w:hAnsi="Helvetica"/>
            <w:color w:val="000000"/>
            <w:sz w:val="18"/>
            <w:szCs w:val="18"/>
          </w:rPr>
          <w:t xml:space="preserve">More ideas will be shared about the application and more tests can be performed on it to gauge its accuracy and the reasons why the project was initiated. Acceptance tests are not only intended to point out simple spelling mistakes, </w:t>
        </w:r>
        <w:r>
          <w:rPr>
            <w:rFonts w:ascii="Helvetica" w:hAnsi="Helvetica"/>
            <w:color w:val="000000"/>
            <w:sz w:val="18"/>
            <w:szCs w:val="18"/>
          </w:rPr>
          <w:lastRenderedPageBreak/>
          <w:t>cosmetic errors or Interface gaps, but also to point out any bugs in the application that will result in system crashers or major errors in the application.</w:t>
        </w:r>
      </w:ins>
    </w:p>
    <w:p w:rsidR="005D51B8" w:rsidRDefault="005D51B8" w:rsidP="005D51B8">
      <w:pPr>
        <w:pStyle w:val="NormalWeb"/>
        <w:spacing w:before="192" w:beforeAutospacing="0" w:after="240" w:afterAutospacing="0"/>
        <w:jc w:val="both"/>
        <w:rPr>
          <w:ins w:id="433" w:author="Unknown"/>
          <w:rFonts w:ascii="Helvetica" w:hAnsi="Helvetica"/>
          <w:color w:val="000000"/>
          <w:sz w:val="18"/>
          <w:szCs w:val="18"/>
        </w:rPr>
      </w:pPr>
      <w:ins w:id="434" w:author="Unknown">
        <w:r>
          <w:rPr>
            <w:rFonts w:ascii="Helvetica" w:hAnsi="Helvetica"/>
            <w:color w:val="000000"/>
            <w:sz w:val="18"/>
            <w:szCs w:val="18"/>
          </w:rPr>
          <w:t>By performing acceptance tests on an application the testing team will deduce how the application will perform in production. There are also legal and contractual requirements for acceptance of the system.</w:t>
        </w:r>
      </w:ins>
    </w:p>
    <w:p w:rsidR="00C02A6C" w:rsidRDefault="00C02A6C" w:rsidP="005D51B8">
      <w:pPr>
        <w:pStyle w:val="Heading3"/>
        <w:spacing w:before="48" w:after="48" w:line="360" w:lineRule="atLeast"/>
        <w:ind w:right="48"/>
        <w:rPr>
          <w:rFonts w:ascii="Helvetica" w:hAnsi="Helvetica"/>
          <w:b w:val="0"/>
          <w:bCs w:val="0"/>
          <w:caps/>
          <w:color w:val="000000"/>
          <w:szCs w:val="22"/>
        </w:rPr>
      </w:pPr>
    </w:p>
    <w:p w:rsidR="00C02A6C" w:rsidRDefault="00C02A6C" w:rsidP="005D51B8">
      <w:pPr>
        <w:pStyle w:val="Heading3"/>
        <w:spacing w:before="48" w:after="48" w:line="360" w:lineRule="atLeast"/>
        <w:ind w:right="48"/>
        <w:rPr>
          <w:rFonts w:ascii="Helvetica" w:hAnsi="Helvetica"/>
          <w:b w:val="0"/>
          <w:bCs w:val="0"/>
          <w:caps/>
          <w:color w:val="000000"/>
          <w:szCs w:val="22"/>
        </w:rPr>
      </w:pPr>
    </w:p>
    <w:p w:rsidR="005D51B8" w:rsidRDefault="002331EB" w:rsidP="005D51B8">
      <w:pPr>
        <w:pStyle w:val="Heading3"/>
        <w:spacing w:before="48" w:after="48" w:line="360" w:lineRule="atLeast"/>
        <w:ind w:right="48"/>
        <w:rPr>
          <w:ins w:id="435" w:author="Unknown"/>
          <w:rFonts w:ascii="Helvetica" w:hAnsi="Helvetica"/>
          <w:b w:val="0"/>
          <w:bCs w:val="0"/>
          <w:caps/>
          <w:color w:val="000000"/>
          <w:szCs w:val="22"/>
        </w:rPr>
      </w:pPr>
      <w:r>
        <w:rPr>
          <w:rFonts w:ascii="Helvetica" w:hAnsi="Helvetica"/>
          <w:b w:val="0"/>
          <w:bCs w:val="0"/>
          <w:caps/>
          <w:color w:val="000000"/>
          <w:szCs w:val="22"/>
        </w:rPr>
        <w:t>A</w:t>
      </w:r>
      <w:ins w:id="436" w:author="Unknown">
        <w:r w:rsidR="005D51B8">
          <w:rPr>
            <w:rFonts w:ascii="Helvetica" w:hAnsi="Helvetica"/>
            <w:b w:val="0"/>
            <w:bCs w:val="0"/>
            <w:caps/>
            <w:color w:val="000000"/>
            <w:szCs w:val="22"/>
          </w:rPr>
          <w:t>LPHA TESTING</w:t>
        </w:r>
      </w:ins>
    </w:p>
    <w:p w:rsidR="005D51B8" w:rsidRDefault="005D51B8" w:rsidP="005D51B8">
      <w:pPr>
        <w:pStyle w:val="NormalWeb"/>
        <w:spacing w:after="240" w:afterAutospacing="0"/>
        <w:jc w:val="both"/>
        <w:rPr>
          <w:ins w:id="437" w:author="Unknown"/>
          <w:rFonts w:ascii="Helvetica" w:hAnsi="Helvetica"/>
          <w:color w:val="000000"/>
          <w:sz w:val="18"/>
          <w:szCs w:val="18"/>
        </w:rPr>
      </w:pPr>
      <w:ins w:id="438" w:author="Unknown">
        <w:r>
          <w:rPr>
            <w:rFonts w:ascii="Helvetica" w:hAnsi="Helvetica"/>
            <w:color w:val="000000"/>
            <w:sz w:val="18"/>
            <w:szCs w:val="18"/>
          </w:rPr>
          <w:t>This test is the first stage of testing and will be performed amongst the teams (developer and QA teams). Unit testing, integration testing and system testing when combined are known as alpha testing. During this phase, the following will be tested in the application:</w:t>
        </w:r>
      </w:ins>
    </w:p>
    <w:p w:rsidR="005D51B8" w:rsidRDefault="005D51B8" w:rsidP="001013D0">
      <w:pPr>
        <w:pStyle w:val="NormalWeb"/>
        <w:numPr>
          <w:ilvl w:val="0"/>
          <w:numId w:val="50"/>
        </w:numPr>
        <w:spacing w:before="192" w:beforeAutospacing="0" w:after="240" w:afterAutospacing="0"/>
        <w:ind w:left="0"/>
        <w:jc w:val="both"/>
        <w:rPr>
          <w:ins w:id="439" w:author="Unknown"/>
          <w:rFonts w:ascii="Helvetica" w:hAnsi="Helvetica"/>
          <w:color w:val="000000"/>
          <w:sz w:val="18"/>
          <w:szCs w:val="18"/>
        </w:rPr>
      </w:pPr>
      <w:ins w:id="440" w:author="Unknown">
        <w:r>
          <w:rPr>
            <w:rFonts w:ascii="Helvetica" w:hAnsi="Helvetica"/>
            <w:color w:val="000000"/>
            <w:sz w:val="18"/>
            <w:szCs w:val="18"/>
          </w:rPr>
          <w:t>Spelling Mistakes</w:t>
        </w:r>
      </w:ins>
    </w:p>
    <w:p w:rsidR="005D51B8" w:rsidRDefault="005D51B8" w:rsidP="001013D0">
      <w:pPr>
        <w:pStyle w:val="NormalWeb"/>
        <w:numPr>
          <w:ilvl w:val="0"/>
          <w:numId w:val="50"/>
        </w:numPr>
        <w:spacing w:before="192" w:beforeAutospacing="0" w:after="240" w:afterAutospacing="0"/>
        <w:ind w:left="0"/>
        <w:jc w:val="both"/>
        <w:rPr>
          <w:ins w:id="441" w:author="Unknown"/>
          <w:rFonts w:ascii="Helvetica" w:hAnsi="Helvetica"/>
          <w:color w:val="000000"/>
          <w:sz w:val="18"/>
          <w:szCs w:val="18"/>
        </w:rPr>
      </w:pPr>
      <w:ins w:id="442" w:author="Unknown">
        <w:r>
          <w:rPr>
            <w:rFonts w:ascii="Helvetica" w:hAnsi="Helvetica"/>
            <w:color w:val="000000"/>
            <w:sz w:val="18"/>
            <w:szCs w:val="18"/>
          </w:rPr>
          <w:t>Broken Links</w:t>
        </w:r>
      </w:ins>
    </w:p>
    <w:p w:rsidR="005D51B8" w:rsidRDefault="005D51B8" w:rsidP="001013D0">
      <w:pPr>
        <w:pStyle w:val="NormalWeb"/>
        <w:numPr>
          <w:ilvl w:val="0"/>
          <w:numId w:val="50"/>
        </w:numPr>
        <w:spacing w:before="192" w:beforeAutospacing="0" w:after="240" w:afterAutospacing="0"/>
        <w:ind w:left="0"/>
        <w:jc w:val="both"/>
        <w:rPr>
          <w:ins w:id="443" w:author="Unknown"/>
          <w:rFonts w:ascii="Helvetica" w:hAnsi="Helvetica"/>
          <w:color w:val="000000"/>
          <w:sz w:val="18"/>
          <w:szCs w:val="18"/>
        </w:rPr>
      </w:pPr>
      <w:ins w:id="444" w:author="Unknown">
        <w:r>
          <w:rPr>
            <w:rFonts w:ascii="Helvetica" w:hAnsi="Helvetica"/>
            <w:color w:val="000000"/>
            <w:sz w:val="18"/>
            <w:szCs w:val="18"/>
          </w:rPr>
          <w:t>Cloudy Directions</w:t>
        </w:r>
      </w:ins>
    </w:p>
    <w:p w:rsidR="005D51B8" w:rsidRDefault="005D51B8" w:rsidP="001013D0">
      <w:pPr>
        <w:pStyle w:val="NormalWeb"/>
        <w:numPr>
          <w:ilvl w:val="0"/>
          <w:numId w:val="50"/>
        </w:numPr>
        <w:spacing w:before="192" w:beforeAutospacing="0" w:after="240" w:afterAutospacing="0"/>
        <w:ind w:left="0"/>
        <w:jc w:val="both"/>
        <w:rPr>
          <w:ins w:id="445" w:author="Unknown"/>
          <w:rFonts w:ascii="Helvetica" w:hAnsi="Helvetica"/>
          <w:color w:val="000000"/>
          <w:sz w:val="18"/>
          <w:szCs w:val="18"/>
        </w:rPr>
      </w:pPr>
      <w:ins w:id="446" w:author="Unknown">
        <w:r>
          <w:rPr>
            <w:rFonts w:ascii="Helvetica" w:hAnsi="Helvetica"/>
            <w:color w:val="000000"/>
            <w:sz w:val="18"/>
            <w:szCs w:val="18"/>
          </w:rPr>
          <w:t>The Application will be tested on machines with the lowest specification to test loading times and any latency problems.</w:t>
        </w:r>
      </w:ins>
    </w:p>
    <w:p w:rsidR="005D51B8" w:rsidRDefault="005D51B8" w:rsidP="005D51B8">
      <w:pPr>
        <w:pStyle w:val="Heading3"/>
        <w:spacing w:before="48" w:after="48" w:line="360" w:lineRule="atLeast"/>
        <w:ind w:right="48"/>
        <w:rPr>
          <w:ins w:id="447" w:author="Unknown"/>
          <w:rFonts w:ascii="Helvetica" w:hAnsi="Helvetica"/>
          <w:b w:val="0"/>
          <w:bCs w:val="0"/>
          <w:caps/>
          <w:color w:val="000000"/>
          <w:szCs w:val="22"/>
        </w:rPr>
      </w:pPr>
      <w:ins w:id="448" w:author="Unknown">
        <w:r>
          <w:rPr>
            <w:rFonts w:ascii="Helvetica" w:hAnsi="Helvetica"/>
            <w:b w:val="0"/>
            <w:bCs w:val="0"/>
            <w:caps/>
            <w:color w:val="000000"/>
            <w:szCs w:val="22"/>
          </w:rPr>
          <w:t>BETA TESTING</w:t>
        </w:r>
      </w:ins>
    </w:p>
    <w:p w:rsidR="005D51B8" w:rsidRDefault="005D51B8" w:rsidP="005D51B8">
      <w:pPr>
        <w:pStyle w:val="NormalWeb"/>
        <w:spacing w:after="240" w:afterAutospacing="0"/>
        <w:jc w:val="both"/>
        <w:rPr>
          <w:ins w:id="449" w:author="Unknown"/>
          <w:rFonts w:ascii="Helvetica" w:hAnsi="Helvetica"/>
          <w:color w:val="000000"/>
          <w:sz w:val="18"/>
          <w:szCs w:val="18"/>
        </w:rPr>
      </w:pPr>
      <w:ins w:id="450" w:author="Unknown">
        <w:r>
          <w:rPr>
            <w:rFonts w:ascii="Helvetica" w:hAnsi="Helvetica"/>
            <w:color w:val="000000"/>
            <w:sz w:val="18"/>
            <w:szCs w:val="18"/>
          </w:rPr>
          <w:t>This test is performed after Alpha testing has been successfully performed. In beta testing a sample of the intended audience tests the application. Beta testing is also known as pre-release testing. Beta test versions of software are ideally distributed to a wide audience on the Web, partly to give the program a "real-world" test and partly to provide a preview of the next release. In this phase the audience will be testing the following:</w:t>
        </w:r>
      </w:ins>
    </w:p>
    <w:p w:rsidR="005D51B8" w:rsidRDefault="005D51B8" w:rsidP="001013D0">
      <w:pPr>
        <w:pStyle w:val="NormalWeb"/>
        <w:numPr>
          <w:ilvl w:val="0"/>
          <w:numId w:val="51"/>
        </w:numPr>
        <w:spacing w:before="192" w:beforeAutospacing="0" w:after="240" w:afterAutospacing="0"/>
        <w:ind w:left="0"/>
        <w:jc w:val="both"/>
        <w:rPr>
          <w:ins w:id="451" w:author="Unknown"/>
          <w:rFonts w:ascii="Helvetica" w:hAnsi="Helvetica"/>
          <w:color w:val="000000"/>
          <w:sz w:val="18"/>
          <w:szCs w:val="18"/>
        </w:rPr>
      </w:pPr>
      <w:ins w:id="452" w:author="Unknown">
        <w:r>
          <w:rPr>
            <w:rFonts w:ascii="Helvetica" w:hAnsi="Helvetica"/>
            <w:color w:val="000000"/>
            <w:sz w:val="18"/>
            <w:szCs w:val="18"/>
          </w:rPr>
          <w:t>Users will install, run the application and send their feedback to the project team.</w:t>
        </w:r>
      </w:ins>
    </w:p>
    <w:p w:rsidR="005D51B8" w:rsidRDefault="005D51B8" w:rsidP="001013D0">
      <w:pPr>
        <w:pStyle w:val="NormalWeb"/>
        <w:numPr>
          <w:ilvl w:val="0"/>
          <w:numId w:val="51"/>
        </w:numPr>
        <w:spacing w:before="192" w:beforeAutospacing="0" w:after="240" w:afterAutospacing="0"/>
        <w:ind w:left="0"/>
        <w:jc w:val="both"/>
        <w:rPr>
          <w:ins w:id="453" w:author="Unknown"/>
          <w:rFonts w:ascii="Helvetica" w:hAnsi="Helvetica"/>
          <w:color w:val="000000"/>
          <w:sz w:val="18"/>
          <w:szCs w:val="18"/>
        </w:rPr>
      </w:pPr>
      <w:ins w:id="454" w:author="Unknown">
        <w:r>
          <w:rPr>
            <w:rFonts w:ascii="Helvetica" w:hAnsi="Helvetica"/>
            <w:color w:val="000000"/>
            <w:sz w:val="18"/>
            <w:szCs w:val="18"/>
          </w:rPr>
          <w:t>Typographical errors, confusing application flow, and even crashes.</w:t>
        </w:r>
      </w:ins>
    </w:p>
    <w:p w:rsidR="005D51B8" w:rsidRDefault="005D51B8" w:rsidP="001013D0">
      <w:pPr>
        <w:pStyle w:val="NormalWeb"/>
        <w:numPr>
          <w:ilvl w:val="0"/>
          <w:numId w:val="51"/>
        </w:numPr>
        <w:spacing w:before="192" w:beforeAutospacing="0" w:after="240" w:afterAutospacing="0"/>
        <w:ind w:left="0"/>
        <w:jc w:val="both"/>
        <w:rPr>
          <w:ins w:id="455" w:author="Unknown"/>
          <w:rFonts w:ascii="Helvetica" w:hAnsi="Helvetica"/>
          <w:color w:val="000000"/>
          <w:sz w:val="18"/>
          <w:szCs w:val="18"/>
        </w:rPr>
      </w:pPr>
      <w:ins w:id="456" w:author="Unknown">
        <w:r>
          <w:rPr>
            <w:rFonts w:ascii="Helvetica" w:hAnsi="Helvetica"/>
            <w:color w:val="000000"/>
            <w:sz w:val="18"/>
            <w:szCs w:val="18"/>
          </w:rPr>
          <w:t>Getting the feedback, the project team can fix the problems before releasing the software to the actual users.</w:t>
        </w:r>
      </w:ins>
    </w:p>
    <w:p w:rsidR="005D51B8" w:rsidRDefault="005D51B8" w:rsidP="001013D0">
      <w:pPr>
        <w:pStyle w:val="NormalWeb"/>
        <w:numPr>
          <w:ilvl w:val="0"/>
          <w:numId w:val="51"/>
        </w:numPr>
        <w:spacing w:before="192" w:beforeAutospacing="0" w:after="240" w:afterAutospacing="0"/>
        <w:ind w:left="0"/>
        <w:jc w:val="both"/>
        <w:rPr>
          <w:ins w:id="457" w:author="Unknown"/>
          <w:rFonts w:ascii="Helvetica" w:hAnsi="Helvetica"/>
          <w:color w:val="000000"/>
          <w:sz w:val="18"/>
          <w:szCs w:val="18"/>
        </w:rPr>
      </w:pPr>
      <w:ins w:id="458" w:author="Unknown">
        <w:r>
          <w:rPr>
            <w:rFonts w:ascii="Helvetica" w:hAnsi="Helvetica"/>
            <w:color w:val="000000"/>
            <w:sz w:val="18"/>
            <w:szCs w:val="18"/>
          </w:rPr>
          <w:t>The more issues you fix that solve real user problems, the higher the quality of your application will be.</w:t>
        </w:r>
      </w:ins>
    </w:p>
    <w:p w:rsidR="005D51B8" w:rsidRDefault="005D51B8" w:rsidP="001013D0">
      <w:pPr>
        <w:pStyle w:val="NormalWeb"/>
        <w:numPr>
          <w:ilvl w:val="0"/>
          <w:numId w:val="51"/>
        </w:numPr>
        <w:spacing w:before="192" w:beforeAutospacing="0" w:after="240" w:afterAutospacing="0"/>
        <w:ind w:left="0"/>
        <w:jc w:val="both"/>
        <w:rPr>
          <w:ins w:id="459" w:author="Unknown"/>
          <w:rFonts w:ascii="Helvetica" w:hAnsi="Helvetica"/>
          <w:color w:val="000000"/>
          <w:sz w:val="18"/>
          <w:szCs w:val="18"/>
        </w:rPr>
      </w:pPr>
      <w:ins w:id="460" w:author="Unknown">
        <w:r>
          <w:rPr>
            <w:rFonts w:ascii="Helvetica" w:hAnsi="Helvetica"/>
            <w:color w:val="000000"/>
            <w:sz w:val="18"/>
            <w:szCs w:val="18"/>
          </w:rPr>
          <w:t>Having a higher-quality application when you release to the general public will increase customer satisfaction.</w:t>
        </w:r>
      </w:ins>
    </w:p>
    <w:p w:rsidR="005D51B8" w:rsidRDefault="005D51B8" w:rsidP="005D51B8">
      <w:pPr>
        <w:pStyle w:val="Heading1"/>
        <w:spacing w:before="48" w:after="48"/>
        <w:ind w:right="48"/>
        <w:jc w:val="center"/>
        <w:rPr>
          <w:ins w:id="461" w:author="Unknown"/>
          <w:rFonts w:ascii="Helvetica" w:hAnsi="Helvetica"/>
          <w:b w:val="0"/>
          <w:bCs w:val="0"/>
          <w:color w:val="000000"/>
        </w:rPr>
      </w:pPr>
      <w:ins w:id="462" w:author="Unknown">
        <w:r>
          <w:rPr>
            <w:rFonts w:ascii="Helvetica" w:hAnsi="Helvetica"/>
            <w:b w:val="0"/>
            <w:bCs w:val="0"/>
            <w:color w:val="000000"/>
          </w:rPr>
          <w:t>Non-Functional Testing</w:t>
        </w:r>
      </w:ins>
    </w:p>
    <w:p w:rsidR="005D51B8" w:rsidRDefault="005D51B8" w:rsidP="005D51B8">
      <w:pPr>
        <w:pStyle w:val="NormalWeb"/>
        <w:spacing w:before="192" w:beforeAutospacing="0" w:after="240" w:afterAutospacing="0"/>
        <w:jc w:val="both"/>
        <w:rPr>
          <w:ins w:id="463" w:author="Unknown"/>
          <w:rFonts w:ascii="Helvetica" w:hAnsi="Helvetica"/>
          <w:color w:val="000000"/>
          <w:sz w:val="18"/>
          <w:szCs w:val="18"/>
        </w:rPr>
      </w:pPr>
      <w:ins w:id="464" w:author="Unknown">
        <w:r>
          <w:rPr>
            <w:rFonts w:ascii="Helvetica" w:hAnsi="Helvetica"/>
            <w:color w:val="000000"/>
            <w:sz w:val="18"/>
            <w:szCs w:val="18"/>
          </w:rPr>
          <w:t xml:space="preserve">This section is based upon the testing of the application from its non-functional attributes. Non-functional testing of Software involves testing the Software from the requirements which are </w:t>
        </w:r>
        <w:proofErr w:type="spellStart"/>
        <w:r>
          <w:rPr>
            <w:rFonts w:ascii="Helvetica" w:hAnsi="Helvetica"/>
            <w:color w:val="000000"/>
            <w:sz w:val="18"/>
            <w:szCs w:val="18"/>
          </w:rPr>
          <w:t>non functional</w:t>
        </w:r>
        <w:proofErr w:type="spellEnd"/>
        <w:r>
          <w:rPr>
            <w:rFonts w:ascii="Helvetica" w:hAnsi="Helvetica"/>
            <w:color w:val="000000"/>
            <w:sz w:val="18"/>
            <w:szCs w:val="18"/>
          </w:rPr>
          <w:t xml:space="preserve"> in nature related but important a well such as performance, security, user interface etc.</w:t>
        </w:r>
      </w:ins>
    </w:p>
    <w:p w:rsidR="005D51B8" w:rsidRDefault="005D51B8" w:rsidP="005D51B8">
      <w:pPr>
        <w:pStyle w:val="NormalWeb"/>
        <w:spacing w:before="192" w:beforeAutospacing="0" w:after="240" w:afterAutospacing="0"/>
        <w:jc w:val="both"/>
        <w:rPr>
          <w:ins w:id="465" w:author="Unknown"/>
          <w:rFonts w:ascii="Helvetica" w:hAnsi="Helvetica"/>
          <w:color w:val="000000"/>
          <w:sz w:val="18"/>
          <w:szCs w:val="18"/>
        </w:rPr>
      </w:pPr>
      <w:ins w:id="466" w:author="Unknown">
        <w:r>
          <w:rPr>
            <w:rFonts w:ascii="Helvetica" w:hAnsi="Helvetica"/>
            <w:color w:val="000000"/>
            <w:sz w:val="18"/>
            <w:szCs w:val="18"/>
          </w:rPr>
          <w:t>Some of the important and commonly used non-functional testing types are mentioned as follows:</w:t>
        </w:r>
      </w:ins>
    </w:p>
    <w:p w:rsidR="005D51B8" w:rsidRDefault="005D51B8" w:rsidP="005D51B8">
      <w:pPr>
        <w:pStyle w:val="Heading2"/>
        <w:spacing w:before="48" w:after="48" w:line="360" w:lineRule="atLeast"/>
        <w:ind w:right="48"/>
        <w:rPr>
          <w:ins w:id="467" w:author="Unknown"/>
          <w:rFonts w:ascii="Helvetica" w:hAnsi="Helvetica"/>
          <w:b w:val="0"/>
          <w:bCs w:val="0"/>
          <w:color w:val="000000"/>
          <w:sz w:val="29"/>
          <w:szCs w:val="29"/>
        </w:rPr>
      </w:pPr>
      <w:ins w:id="468" w:author="Unknown">
        <w:r>
          <w:rPr>
            <w:rFonts w:ascii="Helvetica" w:hAnsi="Helvetica"/>
            <w:b w:val="0"/>
            <w:bCs w:val="0"/>
            <w:color w:val="000000"/>
            <w:sz w:val="29"/>
            <w:szCs w:val="29"/>
          </w:rPr>
          <w:lastRenderedPageBreak/>
          <w:t>Performance Testing</w:t>
        </w:r>
      </w:ins>
    </w:p>
    <w:p w:rsidR="005D51B8" w:rsidRDefault="005D51B8" w:rsidP="005D51B8">
      <w:pPr>
        <w:pStyle w:val="NormalWeb"/>
        <w:spacing w:before="192" w:beforeAutospacing="0" w:after="240" w:afterAutospacing="0"/>
        <w:jc w:val="both"/>
        <w:rPr>
          <w:ins w:id="469" w:author="Unknown"/>
          <w:rFonts w:ascii="Helvetica" w:hAnsi="Helvetica"/>
          <w:color w:val="000000"/>
          <w:sz w:val="18"/>
          <w:szCs w:val="18"/>
        </w:rPr>
      </w:pPr>
      <w:ins w:id="470" w:author="Unknown">
        <w:r>
          <w:rPr>
            <w:rFonts w:ascii="Helvetica" w:hAnsi="Helvetica"/>
            <w:color w:val="000000"/>
            <w:sz w:val="18"/>
            <w:szCs w:val="18"/>
          </w:rPr>
          <w:t>It is mostly used to identify any bottlenecks or performance issues rather than finding the bugs in software. There are different causes which contribute in lowering the performance of software:</w:t>
        </w:r>
      </w:ins>
    </w:p>
    <w:p w:rsidR="005D51B8" w:rsidRDefault="005D51B8" w:rsidP="001013D0">
      <w:pPr>
        <w:pStyle w:val="NormalWeb"/>
        <w:numPr>
          <w:ilvl w:val="0"/>
          <w:numId w:val="52"/>
        </w:numPr>
        <w:spacing w:before="192" w:beforeAutospacing="0" w:after="240" w:afterAutospacing="0"/>
        <w:ind w:left="0"/>
        <w:jc w:val="both"/>
        <w:rPr>
          <w:ins w:id="471" w:author="Unknown"/>
          <w:rFonts w:ascii="Helvetica" w:hAnsi="Helvetica"/>
          <w:color w:val="000000"/>
          <w:sz w:val="18"/>
          <w:szCs w:val="18"/>
        </w:rPr>
      </w:pPr>
      <w:ins w:id="472" w:author="Unknown">
        <w:r>
          <w:rPr>
            <w:rFonts w:ascii="Helvetica" w:hAnsi="Helvetica"/>
            <w:color w:val="000000"/>
            <w:sz w:val="18"/>
            <w:szCs w:val="18"/>
          </w:rPr>
          <w:t>Network delay.</w:t>
        </w:r>
      </w:ins>
    </w:p>
    <w:p w:rsidR="005D51B8" w:rsidRDefault="005D51B8" w:rsidP="001013D0">
      <w:pPr>
        <w:pStyle w:val="NormalWeb"/>
        <w:numPr>
          <w:ilvl w:val="0"/>
          <w:numId w:val="52"/>
        </w:numPr>
        <w:spacing w:before="192" w:beforeAutospacing="0" w:after="240" w:afterAutospacing="0"/>
        <w:ind w:left="0"/>
        <w:jc w:val="both"/>
        <w:rPr>
          <w:ins w:id="473" w:author="Unknown"/>
          <w:rFonts w:ascii="Helvetica" w:hAnsi="Helvetica"/>
          <w:color w:val="000000"/>
          <w:sz w:val="18"/>
          <w:szCs w:val="18"/>
        </w:rPr>
      </w:pPr>
      <w:ins w:id="474" w:author="Unknown">
        <w:r>
          <w:rPr>
            <w:rFonts w:ascii="Helvetica" w:hAnsi="Helvetica"/>
            <w:color w:val="000000"/>
            <w:sz w:val="18"/>
            <w:szCs w:val="18"/>
          </w:rPr>
          <w:t>Client side processing.</w:t>
        </w:r>
      </w:ins>
    </w:p>
    <w:p w:rsidR="005D51B8" w:rsidRDefault="005D51B8" w:rsidP="001013D0">
      <w:pPr>
        <w:pStyle w:val="NormalWeb"/>
        <w:numPr>
          <w:ilvl w:val="0"/>
          <w:numId w:val="52"/>
        </w:numPr>
        <w:spacing w:before="192" w:beforeAutospacing="0" w:after="240" w:afterAutospacing="0"/>
        <w:ind w:left="0"/>
        <w:jc w:val="both"/>
        <w:rPr>
          <w:ins w:id="475" w:author="Unknown"/>
          <w:rFonts w:ascii="Helvetica" w:hAnsi="Helvetica"/>
          <w:color w:val="000000"/>
          <w:sz w:val="18"/>
          <w:szCs w:val="18"/>
        </w:rPr>
      </w:pPr>
      <w:ins w:id="476" w:author="Unknown">
        <w:r>
          <w:rPr>
            <w:rFonts w:ascii="Helvetica" w:hAnsi="Helvetica"/>
            <w:color w:val="000000"/>
            <w:sz w:val="18"/>
            <w:szCs w:val="18"/>
          </w:rPr>
          <w:t>Database transaction processing.</w:t>
        </w:r>
      </w:ins>
    </w:p>
    <w:p w:rsidR="005D51B8" w:rsidRDefault="005D51B8" w:rsidP="001013D0">
      <w:pPr>
        <w:pStyle w:val="NormalWeb"/>
        <w:numPr>
          <w:ilvl w:val="0"/>
          <w:numId w:val="52"/>
        </w:numPr>
        <w:spacing w:before="192" w:beforeAutospacing="0" w:after="240" w:afterAutospacing="0"/>
        <w:ind w:left="0"/>
        <w:jc w:val="both"/>
        <w:rPr>
          <w:ins w:id="477" w:author="Unknown"/>
          <w:rFonts w:ascii="Helvetica" w:hAnsi="Helvetica"/>
          <w:color w:val="000000"/>
          <w:sz w:val="18"/>
          <w:szCs w:val="18"/>
        </w:rPr>
      </w:pPr>
      <w:ins w:id="478" w:author="Unknown">
        <w:r>
          <w:rPr>
            <w:rFonts w:ascii="Helvetica" w:hAnsi="Helvetica"/>
            <w:color w:val="000000"/>
            <w:sz w:val="18"/>
            <w:szCs w:val="18"/>
          </w:rPr>
          <w:t>Load balancing between servers.</w:t>
        </w:r>
      </w:ins>
    </w:p>
    <w:p w:rsidR="005D51B8" w:rsidRDefault="005D51B8" w:rsidP="001013D0">
      <w:pPr>
        <w:pStyle w:val="NormalWeb"/>
        <w:numPr>
          <w:ilvl w:val="0"/>
          <w:numId w:val="52"/>
        </w:numPr>
        <w:spacing w:before="192" w:beforeAutospacing="0" w:after="240" w:afterAutospacing="0"/>
        <w:ind w:left="0"/>
        <w:jc w:val="both"/>
        <w:rPr>
          <w:ins w:id="479" w:author="Unknown"/>
          <w:rFonts w:ascii="Helvetica" w:hAnsi="Helvetica"/>
          <w:color w:val="000000"/>
          <w:sz w:val="18"/>
          <w:szCs w:val="18"/>
        </w:rPr>
      </w:pPr>
      <w:ins w:id="480" w:author="Unknown">
        <w:r>
          <w:rPr>
            <w:rFonts w:ascii="Helvetica" w:hAnsi="Helvetica"/>
            <w:color w:val="000000"/>
            <w:sz w:val="18"/>
            <w:szCs w:val="18"/>
          </w:rPr>
          <w:t>Data rendering.</w:t>
        </w:r>
      </w:ins>
    </w:p>
    <w:p w:rsidR="005D51B8" w:rsidRDefault="005D51B8" w:rsidP="005D51B8">
      <w:pPr>
        <w:pStyle w:val="NormalWeb"/>
        <w:spacing w:before="192" w:beforeAutospacing="0" w:after="240" w:afterAutospacing="0"/>
        <w:jc w:val="both"/>
        <w:rPr>
          <w:ins w:id="481" w:author="Unknown"/>
          <w:rFonts w:ascii="Helvetica" w:hAnsi="Helvetica"/>
          <w:color w:val="000000"/>
          <w:sz w:val="18"/>
          <w:szCs w:val="18"/>
        </w:rPr>
      </w:pPr>
      <w:ins w:id="482" w:author="Unknown">
        <w:r>
          <w:rPr>
            <w:rFonts w:ascii="Helvetica" w:hAnsi="Helvetica"/>
            <w:color w:val="000000"/>
            <w:sz w:val="18"/>
            <w:szCs w:val="18"/>
          </w:rPr>
          <w:t>Performance testing is considered as one of the important and mandatory testing type in terms of following aspects:</w:t>
        </w:r>
      </w:ins>
    </w:p>
    <w:p w:rsidR="005D51B8" w:rsidRDefault="005D51B8" w:rsidP="001013D0">
      <w:pPr>
        <w:pStyle w:val="NormalWeb"/>
        <w:numPr>
          <w:ilvl w:val="0"/>
          <w:numId w:val="53"/>
        </w:numPr>
        <w:spacing w:before="192" w:beforeAutospacing="0" w:after="240" w:afterAutospacing="0"/>
        <w:ind w:left="0"/>
        <w:jc w:val="both"/>
        <w:rPr>
          <w:ins w:id="483" w:author="Unknown"/>
          <w:rFonts w:ascii="Helvetica" w:hAnsi="Helvetica"/>
          <w:color w:val="000000"/>
          <w:sz w:val="18"/>
          <w:szCs w:val="18"/>
        </w:rPr>
      </w:pPr>
      <w:ins w:id="484" w:author="Unknown">
        <w:r>
          <w:rPr>
            <w:rFonts w:ascii="Helvetica" w:hAnsi="Helvetica"/>
            <w:color w:val="000000"/>
            <w:sz w:val="18"/>
            <w:szCs w:val="18"/>
          </w:rPr>
          <w:t>Speed (i.e. Response Time, data rendering and accessing)</w:t>
        </w:r>
      </w:ins>
    </w:p>
    <w:p w:rsidR="005D51B8" w:rsidRDefault="005D51B8" w:rsidP="001013D0">
      <w:pPr>
        <w:pStyle w:val="NormalWeb"/>
        <w:numPr>
          <w:ilvl w:val="0"/>
          <w:numId w:val="53"/>
        </w:numPr>
        <w:spacing w:before="192" w:beforeAutospacing="0" w:after="240" w:afterAutospacing="0"/>
        <w:ind w:left="0"/>
        <w:jc w:val="both"/>
        <w:rPr>
          <w:ins w:id="485" w:author="Unknown"/>
          <w:rFonts w:ascii="Helvetica" w:hAnsi="Helvetica"/>
          <w:color w:val="000000"/>
          <w:sz w:val="18"/>
          <w:szCs w:val="18"/>
        </w:rPr>
      </w:pPr>
      <w:ins w:id="486" w:author="Unknown">
        <w:r>
          <w:rPr>
            <w:rFonts w:ascii="Helvetica" w:hAnsi="Helvetica"/>
            <w:color w:val="000000"/>
            <w:sz w:val="18"/>
            <w:szCs w:val="18"/>
          </w:rPr>
          <w:t>Capacity</w:t>
        </w:r>
      </w:ins>
    </w:p>
    <w:p w:rsidR="005D51B8" w:rsidRDefault="005D51B8" w:rsidP="001013D0">
      <w:pPr>
        <w:pStyle w:val="NormalWeb"/>
        <w:numPr>
          <w:ilvl w:val="0"/>
          <w:numId w:val="53"/>
        </w:numPr>
        <w:spacing w:before="192" w:beforeAutospacing="0" w:after="240" w:afterAutospacing="0"/>
        <w:ind w:left="0"/>
        <w:jc w:val="both"/>
        <w:rPr>
          <w:ins w:id="487" w:author="Unknown"/>
          <w:rFonts w:ascii="Helvetica" w:hAnsi="Helvetica"/>
          <w:color w:val="000000"/>
          <w:sz w:val="18"/>
          <w:szCs w:val="18"/>
        </w:rPr>
      </w:pPr>
      <w:ins w:id="488" w:author="Unknown">
        <w:r>
          <w:rPr>
            <w:rFonts w:ascii="Helvetica" w:hAnsi="Helvetica"/>
            <w:color w:val="000000"/>
            <w:sz w:val="18"/>
            <w:szCs w:val="18"/>
          </w:rPr>
          <w:t>Stability</w:t>
        </w:r>
      </w:ins>
    </w:p>
    <w:p w:rsidR="005D51B8" w:rsidRDefault="005D51B8" w:rsidP="001013D0">
      <w:pPr>
        <w:pStyle w:val="NormalWeb"/>
        <w:numPr>
          <w:ilvl w:val="0"/>
          <w:numId w:val="53"/>
        </w:numPr>
        <w:spacing w:before="192" w:beforeAutospacing="0" w:after="240" w:afterAutospacing="0"/>
        <w:ind w:left="0"/>
        <w:jc w:val="both"/>
        <w:rPr>
          <w:ins w:id="489" w:author="Unknown"/>
          <w:rFonts w:ascii="Helvetica" w:hAnsi="Helvetica"/>
          <w:color w:val="000000"/>
          <w:sz w:val="18"/>
          <w:szCs w:val="18"/>
        </w:rPr>
      </w:pPr>
      <w:ins w:id="490" w:author="Unknown">
        <w:r>
          <w:rPr>
            <w:rFonts w:ascii="Helvetica" w:hAnsi="Helvetica"/>
            <w:color w:val="000000"/>
            <w:sz w:val="18"/>
            <w:szCs w:val="18"/>
          </w:rPr>
          <w:t>Scalability</w:t>
        </w:r>
      </w:ins>
    </w:p>
    <w:p w:rsidR="005D51B8" w:rsidRDefault="005D51B8" w:rsidP="005D51B8">
      <w:pPr>
        <w:pStyle w:val="NormalWeb"/>
        <w:spacing w:before="0" w:beforeAutospacing="0" w:after="0" w:afterAutospacing="0"/>
        <w:jc w:val="both"/>
        <w:rPr>
          <w:ins w:id="491" w:author="Unknown"/>
          <w:rFonts w:ascii="Helvetica" w:hAnsi="Helvetica"/>
          <w:color w:val="000000"/>
          <w:sz w:val="18"/>
          <w:szCs w:val="18"/>
        </w:rPr>
      </w:pPr>
      <w:ins w:id="492" w:author="Unknown">
        <w:r>
          <w:rPr>
            <w:rFonts w:ascii="Helvetica" w:hAnsi="Helvetica"/>
            <w:color w:val="000000"/>
            <w:sz w:val="18"/>
            <w:szCs w:val="18"/>
          </w:rPr>
          <w:t>It can be either qualitative or quantitative testing activity and can be divided into different sub types such as</w:t>
        </w:r>
        <w:r>
          <w:rPr>
            <w:rStyle w:val="apple-converted-space"/>
            <w:rFonts w:ascii="Helvetica" w:hAnsi="Helvetica"/>
            <w:color w:val="000000"/>
            <w:sz w:val="18"/>
            <w:szCs w:val="18"/>
          </w:rPr>
          <w:t> </w:t>
        </w:r>
        <w:r>
          <w:rPr>
            <w:rFonts w:ascii="Helvetica" w:hAnsi="Helvetica"/>
            <w:b/>
            <w:bCs/>
            <w:color w:val="000000"/>
            <w:sz w:val="18"/>
            <w:szCs w:val="18"/>
          </w:rPr>
          <w:t>Load testing</w:t>
        </w:r>
        <w:r>
          <w:rPr>
            <w:rStyle w:val="apple-converted-space"/>
            <w:rFonts w:ascii="Helvetica" w:hAnsi="Helvetica"/>
            <w:color w:val="000000"/>
            <w:sz w:val="18"/>
            <w:szCs w:val="18"/>
          </w:rPr>
          <w:t> </w:t>
        </w:r>
        <w:r>
          <w:rPr>
            <w:rFonts w:ascii="Helvetica" w:hAnsi="Helvetica"/>
            <w:color w:val="000000"/>
            <w:sz w:val="18"/>
            <w:szCs w:val="18"/>
          </w:rPr>
          <w:t>and</w:t>
        </w:r>
        <w:r>
          <w:rPr>
            <w:rStyle w:val="apple-converted-space"/>
            <w:rFonts w:ascii="Helvetica" w:hAnsi="Helvetica"/>
            <w:color w:val="000000"/>
            <w:sz w:val="18"/>
            <w:szCs w:val="18"/>
          </w:rPr>
          <w:t> </w:t>
        </w:r>
        <w:r>
          <w:rPr>
            <w:rFonts w:ascii="Helvetica" w:hAnsi="Helvetica"/>
            <w:b/>
            <w:bCs/>
            <w:color w:val="000000"/>
            <w:sz w:val="18"/>
            <w:szCs w:val="18"/>
          </w:rPr>
          <w:t xml:space="preserve">Stress </w:t>
        </w:r>
        <w:proofErr w:type="gramStart"/>
        <w:r>
          <w:rPr>
            <w:rFonts w:ascii="Helvetica" w:hAnsi="Helvetica"/>
            <w:b/>
            <w:bCs/>
            <w:color w:val="000000"/>
            <w:sz w:val="18"/>
            <w:szCs w:val="18"/>
          </w:rPr>
          <w:t>testing</w:t>
        </w:r>
        <w:r>
          <w:rPr>
            <w:rFonts w:ascii="Helvetica" w:hAnsi="Helvetica"/>
            <w:color w:val="000000"/>
            <w:sz w:val="18"/>
            <w:szCs w:val="18"/>
          </w:rPr>
          <w:t>.</w:t>
        </w:r>
        <w:proofErr w:type="gramEnd"/>
      </w:ins>
    </w:p>
    <w:p w:rsidR="005D51B8" w:rsidRDefault="005D51B8" w:rsidP="005D51B8">
      <w:pPr>
        <w:pStyle w:val="Heading3"/>
        <w:spacing w:before="48" w:after="48" w:line="360" w:lineRule="atLeast"/>
        <w:ind w:right="48"/>
        <w:rPr>
          <w:ins w:id="493" w:author="Unknown"/>
          <w:rFonts w:ascii="Helvetica" w:hAnsi="Helvetica"/>
          <w:b w:val="0"/>
          <w:bCs w:val="0"/>
          <w:caps/>
          <w:color w:val="000000"/>
          <w:szCs w:val="22"/>
        </w:rPr>
      </w:pPr>
      <w:ins w:id="494" w:author="Unknown">
        <w:r>
          <w:rPr>
            <w:rFonts w:ascii="Helvetica" w:hAnsi="Helvetica"/>
            <w:b w:val="0"/>
            <w:bCs w:val="0"/>
            <w:caps/>
            <w:color w:val="000000"/>
            <w:szCs w:val="22"/>
          </w:rPr>
          <w:t>LOAD TESTING</w:t>
        </w:r>
      </w:ins>
    </w:p>
    <w:p w:rsidR="005D51B8" w:rsidRDefault="005D51B8" w:rsidP="005D51B8">
      <w:pPr>
        <w:pStyle w:val="NormalWeb"/>
        <w:spacing w:after="240" w:afterAutospacing="0"/>
        <w:jc w:val="both"/>
        <w:rPr>
          <w:ins w:id="495" w:author="Unknown"/>
          <w:rFonts w:ascii="Helvetica" w:hAnsi="Helvetica"/>
          <w:color w:val="000000"/>
          <w:sz w:val="18"/>
          <w:szCs w:val="18"/>
        </w:rPr>
      </w:pPr>
      <w:proofErr w:type="gramStart"/>
      <w:ins w:id="496" w:author="Unknown">
        <w:r>
          <w:rPr>
            <w:rFonts w:ascii="Helvetica" w:hAnsi="Helvetica"/>
            <w:color w:val="000000"/>
            <w:sz w:val="18"/>
            <w:szCs w:val="18"/>
          </w:rPr>
          <w:t>A process of testing the behavior of the Software by applying maximum load in terms of Software accessing and manipulating large input data.</w:t>
        </w:r>
        <w:proofErr w:type="gramEnd"/>
        <w:r>
          <w:rPr>
            <w:rFonts w:ascii="Helvetica" w:hAnsi="Helvetica"/>
            <w:color w:val="000000"/>
            <w:sz w:val="18"/>
            <w:szCs w:val="18"/>
          </w:rPr>
          <w:t xml:space="preserve"> It can be done at both normal and peak load conditions. This type of testing identifies the maximum capacity of Software and its behavior at peak time.</w:t>
        </w:r>
      </w:ins>
    </w:p>
    <w:p w:rsidR="005D51B8" w:rsidRDefault="005D51B8" w:rsidP="005D51B8">
      <w:pPr>
        <w:pStyle w:val="NormalWeb"/>
        <w:spacing w:before="192" w:beforeAutospacing="0" w:after="240" w:afterAutospacing="0"/>
        <w:jc w:val="both"/>
        <w:rPr>
          <w:ins w:id="497" w:author="Unknown"/>
          <w:rFonts w:ascii="Helvetica" w:hAnsi="Helvetica"/>
          <w:color w:val="000000"/>
          <w:sz w:val="18"/>
          <w:szCs w:val="18"/>
        </w:rPr>
      </w:pPr>
      <w:ins w:id="498" w:author="Unknown">
        <w:r>
          <w:rPr>
            <w:rFonts w:ascii="Helvetica" w:hAnsi="Helvetica"/>
            <w:color w:val="000000"/>
            <w:sz w:val="18"/>
            <w:szCs w:val="18"/>
          </w:rPr>
          <w:t xml:space="preserve">Most of the time, Load testing is performed with the help of automated tools such as Load Runner, </w:t>
        </w:r>
        <w:proofErr w:type="spellStart"/>
        <w:r>
          <w:rPr>
            <w:rFonts w:ascii="Helvetica" w:hAnsi="Helvetica"/>
            <w:color w:val="000000"/>
            <w:sz w:val="18"/>
            <w:szCs w:val="18"/>
          </w:rPr>
          <w:t>AppLoader</w:t>
        </w:r>
        <w:proofErr w:type="spellEnd"/>
        <w:r>
          <w:rPr>
            <w:rFonts w:ascii="Helvetica" w:hAnsi="Helvetica"/>
            <w:color w:val="000000"/>
            <w:sz w:val="18"/>
            <w:szCs w:val="18"/>
          </w:rPr>
          <w:t xml:space="preserve">, IBM Rational Performance Tester, Apache </w:t>
        </w:r>
        <w:proofErr w:type="spellStart"/>
        <w:r>
          <w:rPr>
            <w:rFonts w:ascii="Helvetica" w:hAnsi="Helvetica"/>
            <w:color w:val="000000"/>
            <w:sz w:val="18"/>
            <w:szCs w:val="18"/>
          </w:rPr>
          <w:t>JMeter</w:t>
        </w:r>
        <w:proofErr w:type="spellEnd"/>
        <w:r>
          <w:rPr>
            <w:rFonts w:ascii="Helvetica" w:hAnsi="Helvetica"/>
            <w:color w:val="000000"/>
            <w:sz w:val="18"/>
            <w:szCs w:val="18"/>
          </w:rPr>
          <w:t>, Silk Performer, Visual Studio Load Test etc.</w:t>
        </w:r>
      </w:ins>
    </w:p>
    <w:p w:rsidR="005D51B8" w:rsidRDefault="005D51B8" w:rsidP="005D51B8">
      <w:pPr>
        <w:pStyle w:val="NormalWeb"/>
        <w:spacing w:before="192" w:beforeAutospacing="0" w:after="240" w:afterAutospacing="0"/>
        <w:jc w:val="both"/>
        <w:rPr>
          <w:ins w:id="499" w:author="Unknown"/>
          <w:rFonts w:ascii="Helvetica" w:hAnsi="Helvetica"/>
          <w:color w:val="000000"/>
          <w:sz w:val="18"/>
          <w:szCs w:val="18"/>
        </w:rPr>
      </w:pPr>
      <w:ins w:id="500" w:author="Unknown">
        <w:r>
          <w:rPr>
            <w:rFonts w:ascii="Helvetica" w:hAnsi="Helvetica"/>
            <w:color w:val="000000"/>
            <w:sz w:val="18"/>
            <w:szCs w:val="18"/>
          </w:rPr>
          <w:t>Virtual users (</w:t>
        </w:r>
        <w:proofErr w:type="spellStart"/>
        <w:r>
          <w:rPr>
            <w:rFonts w:ascii="Helvetica" w:hAnsi="Helvetica"/>
            <w:color w:val="000000"/>
            <w:sz w:val="18"/>
            <w:szCs w:val="18"/>
          </w:rPr>
          <w:t>VUsers</w:t>
        </w:r>
        <w:proofErr w:type="spellEnd"/>
        <w:r>
          <w:rPr>
            <w:rFonts w:ascii="Helvetica" w:hAnsi="Helvetica"/>
            <w:color w:val="000000"/>
            <w:sz w:val="18"/>
            <w:szCs w:val="18"/>
          </w:rPr>
          <w:t>) are defined in the automated testing tool and the script is executed to verify the Load testing for the Software. The quantity of users can be increased or decreased concurrently or incrementally based upon the requirements.</w:t>
        </w:r>
      </w:ins>
    </w:p>
    <w:p w:rsidR="005D51B8" w:rsidRDefault="005D51B8" w:rsidP="005D51B8">
      <w:pPr>
        <w:pStyle w:val="Heading3"/>
        <w:spacing w:before="48" w:after="48" w:line="360" w:lineRule="atLeast"/>
        <w:ind w:right="48"/>
        <w:rPr>
          <w:ins w:id="501" w:author="Unknown"/>
          <w:rFonts w:ascii="Helvetica" w:hAnsi="Helvetica"/>
          <w:b w:val="0"/>
          <w:bCs w:val="0"/>
          <w:caps/>
          <w:color w:val="000000"/>
          <w:szCs w:val="22"/>
        </w:rPr>
      </w:pPr>
      <w:ins w:id="502" w:author="Unknown">
        <w:r>
          <w:rPr>
            <w:rFonts w:ascii="Helvetica" w:hAnsi="Helvetica"/>
            <w:b w:val="0"/>
            <w:bCs w:val="0"/>
            <w:caps/>
            <w:color w:val="000000"/>
            <w:szCs w:val="22"/>
          </w:rPr>
          <w:t>STRESS TESTING</w:t>
        </w:r>
      </w:ins>
    </w:p>
    <w:p w:rsidR="005D51B8" w:rsidRDefault="005D51B8" w:rsidP="005D51B8">
      <w:pPr>
        <w:pStyle w:val="NormalWeb"/>
        <w:spacing w:after="240" w:afterAutospacing="0"/>
        <w:jc w:val="both"/>
        <w:rPr>
          <w:ins w:id="503" w:author="Unknown"/>
          <w:rFonts w:ascii="Helvetica" w:hAnsi="Helvetica"/>
          <w:color w:val="000000"/>
          <w:sz w:val="18"/>
          <w:szCs w:val="18"/>
        </w:rPr>
      </w:pPr>
      <w:ins w:id="504" w:author="Unknown">
        <w:r>
          <w:rPr>
            <w:rFonts w:ascii="Helvetica" w:hAnsi="Helvetica"/>
            <w:color w:val="000000"/>
            <w:sz w:val="18"/>
            <w:szCs w:val="18"/>
          </w:rPr>
          <w:t>This testing type includes the testing of Software behavior under abnormal conditions. Taking away the resources, applying load beyond the actual load limit is Stress testing.</w:t>
        </w:r>
      </w:ins>
    </w:p>
    <w:p w:rsidR="005D51B8" w:rsidRDefault="005D51B8" w:rsidP="005D51B8">
      <w:pPr>
        <w:pStyle w:val="NormalWeb"/>
        <w:spacing w:before="192" w:beforeAutospacing="0" w:after="240" w:afterAutospacing="0"/>
        <w:jc w:val="both"/>
        <w:rPr>
          <w:ins w:id="505" w:author="Unknown"/>
          <w:rFonts w:ascii="Helvetica" w:hAnsi="Helvetica"/>
          <w:color w:val="000000"/>
          <w:sz w:val="18"/>
          <w:szCs w:val="18"/>
        </w:rPr>
      </w:pPr>
      <w:ins w:id="506" w:author="Unknown">
        <w:r>
          <w:rPr>
            <w:rFonts w:ascii="Helvetica" w:hAnsi="Helvetica"/>
            <w:color w:val="000000"/>
            <w:sz w:val="18"/>
            <w:szCs w:val="18"/>
          </w:rPr>
          <w:t>The main intent is to test the Software by applying the load to the system and taking over the resources used by the Software to identify the breaking point. This testing can be performed by testing different scenarios such as:</w:t>
        </w:r>
      </w:ins>
    </w:p>
    <w:p w:rsidR="005D51B8" w:rsidRDefault="005D51B8" w:rsidP="001013D0">
      <w:pPr>
        <w:pStyle w:val="NormalWeb"/>
        <w:numPr>
          <w:ilvl w:val="0"/>
          <w:numId w:val="54"/>
        </w:numPr>
        <w:spacing w:before="192" w:beforeAutospacing="0" w:after="240" w:afterAutospacing="0"/>
        <w:ind w:left="0"/>
        <w:jc w:val="both"/>
        <w:rPr>
          <w:ins w:id="507" w:author="Unknown"/>
          <w:rFonts w:ascii="Helvetica" w:hAnsi="Helvetica"/>
          <w:color w:val="000000"/>
          <w:sz w:val="18"/>
          <w:szCs w:val="18"/>
        </w:rPr>
      </w:pPr>
      <w:ins w:id="508" w:author="Unknown">
        <w:r>
          <w:rPr>
            <w:rFonts w:ascii="Helvetica" w:hAnsi="Helvetica"/>
            <w:color w:val="000000"/>
            <w:sz w:val="18"/>
            <w:szCs w:val="18"/>
          </w:rPr>
          <w:t>Shutdown or restart of Network ports randomly.</w:t>
        </w:r>
      </w:ins>
    </w:p>
    <w:p w:rsidR="005D51B8" w:rsidRDefault="005D51B8" w:rsidP="001013D0">
      <w:pPr>
        <w:pStyle w:val="NormalWeb"/>
        <w:numPr>
          <w:ilvl w:val="0"/>
          <w:numId w:val="54"/>
        </w:numPr>
        <w:spacing w:before="192" w:beforeAutospacing="0" w:after="240" w:afterAutospacing="0"/>
        <w:ind w:left="0"/>
        <w:jc w:val="both"/>
        <w:rPr>
          <w:ins w:id="509" w:author="Unknown"/>
          <w:rFonts w:ascii="Helvetica" w:hAnsi="Helvetica"/>
          <w:color w:val="000000"/>
          <w:sz w:val="18"/>
          <w:szCs w:val="18"/>
        </w:rPr>
      </w:pPr>
      <w:ins w:id="510" w:author="Unknown">
        <w:r>
          <w:rPr>
            <w:rFonts w:ascii="Helvetica" w:hAnsi="Helvetica"/>
            <w:color w:val="000000"/>
            <w:sz w:val="18"/>
            <w:szCs w:val="18"/>
          </w:rPr>
          <w:t>Turning the database on or off.</w:t>
        </w:r>
      </w:ins>
    </w:p>
    <w:p w:rsidR="005D51B8" w:rsidRDefault="005D51B8" w:rsidP="001013D0">
      <w:pPr>
        <w:pStyle w:val="NormalWeb"/>
        <w:numPr>
          <w:ilvl w:val="0"/>
          <w:numId w:val="54"/>
        </w:numPr>
        <w:spacing w:before="192" w:beforeAutospacing="0" w:after="240" w:afterAutospacing="0"/>
        <w:ind w:left="0"/>
        <w:jc w:val="both"/>
        <w:rPr>
          <w:ins w:id="511" w:author="Unknown"/>
          <w:rFonts w:ascii="Helvetica" w:hAnsi="Helvetica"/>
          <w:color w:val="000000"/>
          <w:sz w:val="18"/>
          <w:szCs w:val="18"/>
        </w:rPr>
      </w:pPr>
      <w:ins w:id="512" w:author="Unknown">
        <w:r>
          <w:rPr>
            <w:rFonts w:ascii="Helvetica" w:hAnsi="Helvetica"/>
            <w:color w:val="000000"/>
            <w:sz w:val="18"/>
            <w:szCs w:val="18"/>
          </w:rPr>
          <w:t>Running different processes that consume resources such as CPU, Memory, server etc.</w:t>
        </w:r>
      </w:ins>
    </w:p>
    <w:p w:rsidR="005D51B8" w:rsidRDefault="005D51B8" w:rsidP="005D51B8">
      <w:pPr>
        <w:pStyle w:val="Heading2"/>
        <w:spacing w:before="48" w:after="48" w:line="360" w:lineRule="atLeast"/>
        <w:ind w:right="48"/>
        <w:rPr>
          <w:ins w:id="513" w:author="Unknown"/>
          <w:rFonts w:ascii="Helvetica" w:hAnsi="Helvetica"/>
          <w:b w:val="0"/>
          <w:bCs w:val="0"/>
          <w:color w:val="000000"/>
          <w:sz w:val="29"/>
          <w:szCs w:val="29"/>
        </w:rPr>
      </w:pPr>
      <w:ins w:id="514" w:author="Unknown">
        <w:r>
          <w:rPr>
            <w:rFonts w:ascii="Helvetica" w:hAnsi="Helvetica"/>
            <w:b w:val="0"/>
            <w:bCs w:val="0"/>
            <w:color w:val="000000"/>
            <w:sz w:val="29"/>
            <w:szCs w:val="29"/>
          </w:rPr>
          <w:lastRenderedPageBreak/>
          <w:t>Usability Testing</w:t>
        </w:r>
      </w:ins>
    </w:p>
    <w:p w:rsidR="005D51B8" w:rsidRDefault="005D51B8" w:rsidP="005D51B8">
      <w:pPr>
        <w:pStyle w:val="NormalWeb"/>
        <w:spacing w:before="192" w:beforeAutospacing="0" w:after="240" w:afterAutospacing="0"/>
        <w:jc w:val="both"/>
        <w:rPr>
          <w:ins w:id="515" w:author="Unknown"/>
          <w:rFonts w:ascii="Helvetica" w:hAnsi="Helvetica"/>
          <w:color w:val="000000"/>
          <w:sz w:val="18"/>
          <w:szCs w:val="18"/>
        </w:rPr>
      </w:pPr>
      <w:ins w:id="516" w:author="Unknown">
        <w:r>
          <w:rPr>
            <w:rFonts w:ascii="Helvetica" w:hAnsi="Helvetica"/>
            <w:color w:val="000000"/>
            <w:sz w:val="18"/>
            <w:szCs w:val="18"/>
          </w:rPr>
          <w:t>This section includes different concepts and definitions of Usability testing from Software point of view. It is a black box technique and is used to identify any error(s) and improvements in the Software by observing the users through their usage and operation.</w:t>
        </w:r>
      </w:ins>
    </w:p>
    <w:p w:rsidR="005D51B8" w:rsidRDefault="005D51B8" w:rsidP="005D51B8">
      <w:pPr>
        <w:pStyle w:val="NormalWeb"/>
        <w:spacing w:before="192" w:beforeAutospacing="0" w:after="240" w:afterAutospacing="0"/>
        <w:jc w:val="both"/>
        <w:rPr>
          <w:ins w:id="517" w:author="Unknown"/>
          <w:rFonts w:ascii="Helvetica" w:hAnsi="Helvetica"/>
          <w:color w:val="000000"/>
          <w:sz w:val="18"/>
          <w:szCs w:val="18"/>
        </w:rPr>
      </w:pPr>
      <w:ins w:id="518" w:author="Unknown">
        <w:r>
          <w:rPr>
            <w:rFonts w:ascii="Helvetica" w:hAnsi="Helvetica"/>
            <w:color w:val="000000"/>
            <w:sz w:val="18"/>
            <w:szCs w:val="18"/>
          </w:rPr>
          <w:t xml:space="preserve">According to Nielsen, Usability can be defined in terms of five factors i.e. Efficiency of use, Learn-ability, </w:t>
        </w:r>
        <w:proofErr w:type="spellStart"/>
        <w:r>
          <w:rPr>
            <w:rFonts w:ascii="Helvetica" w:hAnsi="Helvetica"/>
            <w:color w:val="000000"/>
            <w:sz w:val="18"/>
            <w:szCs w:val="18"/>
          </w:rPr>
          <w:t>Memor</w:t>
        </w:r>
        <w:proofErr w:type="spellEnd"/>
        <w:r>
          <w:rPr>
            <w:rFonts w:ascii="Helvetica" w:hAnsi="Helvetica"/>
            <w:color w:val="000000"/>
            <w:sz w:val="18"/>
            <w:szCs w:val="18"/>
          </w:rPr>
          <w:t>-ability, Errors/safety, satisfaction. According to him the usability of the product will be good and the system is usable if it possesses the above factors.</w:t>
        </w:r>
      </w:ins>
    </w:p>
    <w:p w:rsidR="005D51B8" w:rsidRDefault="005D51B8" w:rsidP="005D51B8">
      <w:pPr>
        <w:pStyle w:val="NormalWeb"/>
        <w:spacing w:before="192" w:beforeAutospacing="0" w:after="240" w:afterAutospacing="0"/>
        <w:jc w:val="both"/>
        <w:rPr>
          <w:ins w:id="519" w:author="Unknown"/>
          <w:rFonts w:ascii="Helvetica" w:hAnsi="Helvetica"/>
          <w:color w:val="000000"/>
          <w:sz w:val="18"/>
          <w:szCs w:val="18"/>
        </w:rPr>
      </w:pPr>
      <w:ins w:id="520" w:author="Unknown">
        <w:r>
          <w:rPr>
            <w:rFonts w:ascii="Helvetica" w:hAnsi="Helvetica"/>
            <w:color w:val="000000"/>
            <w:sz w:val="18"/>
            <w:szCs w:val="18"/>
          </w:rPr>
          <w:t>Nigel Bevan and Macleod considered that Usability is the quality requirement which can be measured as the outcome of interactions with a computer system. This requirement can be fulfilled and the end user will be satisfied if the intended goals are achieved effectively with the use of proper resources.</w:t>
        </w:r>
      </w:ins>
    </w:p>
    <w:p w:rsidR="005D51B8" w:rsidRDefault="005D51B8" w:rsidP="005D51B8">
      <w:pPr>
        <w:pStyle w:val="NormalWeb"/>
        <w:spacing w:before="192" w:beforeAutospacing="0" w:after="240" w:afterAutospacing="0"/>
        <w:jc w:val="both"/>
        <w:rPr>
          <w:ins w:id="521" w:author="Unknown"/>
          <w:rFonts w:ascii="Helvetica" w:hAnsi="Helvetica"/>
          <w:color w:val="000000"/>
          <w:sz w:val="18"/>
          <w:szCs w:val="18"/>
        </w:rPr>
      </w:pPr>
      <w:proofErr w:type="spellStart"/>
      <w:ins w:id="522" w:author="Unknown">
        <w:r>
          <w:rPr>
            <w:rFonts w:ascii="Helvetica" w:hAnsi="Helvetica"/>
            <w:color w:val="000000"/>
            <w:sz w:val="18"/>
            <w:szCs w:val="18"/>
          </w:rPr>
          <w:t>Molich</w:t>
        </w:r>
        <w:proofErr w:type="spellEnd"/>
        <w:r>
          <w:rPr>
            <w:rFonts w:ascii="Helvetica" w:hAnsi="Helvetica"/>
            <w:color w:val="000000"/>
            <w:sz w:val="18"/>
            <w:szCs w:val="18"/>
          </w:rPr>
          <w:t xml:space="preserve"> in 2000 stated that user friendly system should fulfill the following five goals i.e. Easy to Learn, Easy to Remember, Efficient to Use, Satisfactory to Use and Easy to Understand.</w:t>
        </w:r>
      </w:ins>
    </w:p>
    <w:p w:rsidR="005D51B8" w:rsidRDefault="005D51B8" w:rsidP="005D51B8">
      <w:pPr>
        <w:pStyle w:val="NormalWeb"/>
        <w:spacing w:before="192" w:beforeAutospacing="0" w:after="240" w:afterAutospacing="0"/>
        <w:jc w:val="both"/>
        <w:rPr>
          <w:ins w:id="523" w:author="Unknown"/>
          <w:rFonts w:ascii="Helvetica" w:hAnsi="Helvetica"/>
          <w:color w:val="000000"/>
          <w:sz w:val="18"/>
          <w:szCs w:val="18"/>
        </w:rPr>
      </w:pPr>
      <w:ins w:id="524" w:author="Unknown">
        <w:r>
          <w:rPr>
            <w:rFonts w:ascii="Helvetica" w:hAnsi="Helvetica"/>
            <w:color w:val="000000"/>
            <w:sz w:val="18"/>
            <w:szCs w:val="18"/>
          </w:rPr>
          <w:t>In addition to different definitions of usability, there are some standards and quality models and methods which define the usability in the form of attributes and sub attributes such as ISO-9126, ISO-9241-11, ISO-13407 and IEEE std.610.12 etc.</w:t>
        </w:r>
      </w:ins>
    </w:p>
    <w:p w:rsidR="005D51B8" w:rsidRDefault="005D51B8" w:rsidP="005D51B8">
      <w:pPr>
        <w:pStyle w:val="Heading3"/>
        <w:spacing w:before="48" w:after="48" w:line="360" w:lineRule="atLeast"/>
        <w:ind w:right="48"/>
        <w:rPr>
          <w:ins w:id="525" w:author="Unknown"/>
          <w:rFonts w:ascii="Helvetica" w:hAnsi="Helvetica"/>
          <w:b w:val="0"/>
          <w:bCs w:val="0"/>
          <w:caps/>
          <w:color w:val="000000"/>
          <w:szCs w:val="22"/>
        </w:rPr>
      </w:pPr>
      <w:ins w:id="526" w:author="Unknown">
        <w:r>
          <w:rPr>
            <w:rFonts w:ascii="Helvetica" w:hAnsi="Helvetica"/>
            <w:b w:val="0"/>
            <w:bCs w:val="0"/>
            <w:caps/>
            <w:color w:val="000000"/>
            <w:szCs w:val="22"/>
          </w:rPr>
          <w:t>UI VS USABILITY TESTING</w:t>
        </w:r>
      </w:ins>
    </w:p>
    <w:p w:rsidR="005D51B8" w:rsidRDefault="005D51B8" w:rsidP="005D51B8">
      <w:pPr>
        <w:pStyle w:val="NormalWeb"/>
        <w:spacing w:after="240" w:afterAutospacing="0"/>
        <w:jc w:val="both"/>
        <w:rPr>
          <w:ins w:id="527" w:author="Unknown"/>
          <w:rFonts w:ascii="Helvetica" w:hAnsi="Helvetica"/>
          <w:color w:val="000000"/>
          <w:sz w:val="18"/>
          <w:szCs w:val="18"/>
        </w:rPr>
      </w:pPr>
      <w:ins w:id="528" w:author="Unknown">
        <w:r>
          <w:rPr>
            <w:rFonts w:ascii="Helvetica" w:hAnsi="Helvetica"/>
            <w:color w:val="000000"/>
            <w:sz w:val="18"/>
            <w:szCs w:val="18"/>
          </w:rPr>
          <w:t>UI testing involves the testing of Graphical User Interface of the Software. This testing ensures that the GUI should be according to requirements in terms of color, alignment, size and other properties.</w:t>
        </w:r>
      </w:ins>
    </w:p>
    <w:p w:rsidR="005D51B8" w:rsidRDefault="005D51B8" w:rsidP="005D51B8">
      <w:pPr>
        <w:pStyle w:val="NormalWeb"/>
        <w:spacing w:before="192" w:beforeAutospacing="0" w:after="240" w:afterAutospacing="0"/>
        <w:jc w:val="both"/>
        <w:rPr>
          <w:ins w:id="529" w:author="Unknown"/>
          <w:rFonts w:ascii="Helvetica" w:hAnsi="Helvetica"/>
          <w:color w:val="000000"/>
          <w:sz w:val="18"/>
          <w:szCs w:val="18"/>
        </w:rPr>
      </w:pPr>
      <w:ins w:id="530" w:author="Unknown">
        <w:r>
          <w:rPr>
            <w:rFonts w:ascii="Helvetica" w:hAnsi="Helvetica"/>
            <w:color w:val="000000"/>
            <w:sz w:val="18"/>
            <w:szCs w:val="18"/>
          </w:rPr>
          <w:t>On the other hand Usability testing ensures that a good and user friendly GUI is designed and is easy to use for the end user. UI testing can be considered as a sub part of Usability testing.</w:t>
        </w:r>
      </w:ins>
    </w:p>
    <w:p w:rsidR="005D51B8" w:rsidRDefault="005D51B8" w:rsidP="005D51B8">
      <w:pPr>
        <w:pStyle w:val="Heading2"/>
        <w:spacing w:before="48" w:after="48" w:line="360" w:lineRule="atLeast"/>
        <w:ind w:right="48"/>
        <w:rPr>
          <w:ins w:id="531" w:author="Unknown"/>
          <w:rFonts w:ascii="Helvetica" w:hAnsi="Helvetica"/>
          <w:b w:val="0"/>
          <w:bCs w:val="0"/>
          <w:color w:val="000000"/>
          <w:sz w:val="29"/>
          <w:szCs w:val="29"/>
        </w:rPr>
      </w:pPr>
      <w:ins w:id="532" w:author="Unknown">
        <w:r>
          <w:rPr>
            <w:rFonts w:ascii="Helvetica" w:hAnsi="Helvetica"/>
            <w:b w:val="0"/>
            <w:bCs w:val="0"/>
            <w:color w:val="000000"/>
            <w:sz w:val="29"/>
            <w:szCs w:val="29"/>
          </w:rPr>
          <w:t>Security Testing</w:t>
        </w:r>
      </w:ins>
    </w:p>
    <w:p w:rsidR="005D51B8" w:rsidRDefault="005D51B8" w:rsidP="005D51B8">
      <w:pPr>
        <w:pStyle w:val="NormalWeb"/>
        <w:spacing w:before="192" w:beforeAutospacing="0" w:after="240" w:afterAutospacing="0"/>
        <w:jc w:val="both"/>
        <w:rPr>
          <w:ins w:id="533" w:author="Unknown"/>
          <w:rFonts w:ascii="Helvetica" w:hAnsi="Helvetica"/>
          <w:color w:val="000000"/>
          <w:sz w:val="18"/>
          <w:szCs w:val="18"/>
        </w:rPr>
      </w:pPr>
      <w:ins w:id="534" w:author="Unknown">
        <w:r>
          <w:rPr>
            <w:rFonts w:ascii="Helvetica" w:hAnsi="Helvetica"/>
            <w:color w:val="000000"/>
            <w:sz w:val="18"/>
            <w:szCs w:val="18"/>
          </w:rPr>
          <w:t>Security testing involves the testing of Software in order to identify any flaws ad gaps from security and vulnerability point of view. Following are the main aspects which Security testing should ensure:</w:t>
        </w:r>
      </w:ins>
    </w:p>
    <w:p w:rsidR="005D51B8" w:rsidRDefault="005D51B8" w:rsidP="001013D0">
      <w:pPr>
        <w:pStyle w:val="NormalWeb"/>
        <w:numPr>
          <w:ilvl w:val="0"/>
          <w:numId w:val="55"/>
        </w:numPr>
        <w:spacing w:before="192" w:beforeAutospacing="0" w:after="240" w:afterAutospacing="0"/>
        <w:ind w:left="0"/>
        <w:jc w:val="both"/>
        <w:rPr>
          <w:ins w:id="535" w:author="Unknown"/>
          <w:rFonts w:ascii="Helvetica" w:hAnsi="Helvetica"/>
          <w:color w:val="000000"/>
          <w:sz w:val="18"/>
          <w:szCs w:val="18"/>
        </w:rPr>
      </w:pPr>
      <w:ins w:id="536" w:author="Unknown">
        <w:r>
          <w:rPr>
            <w:rFonts w:ascii="Helvetica" w:hAnsi="Helvetica"/>
            <w:color w:val="000000"/>
            <w:sz w:val="18"/>
            <w:szCs w:val="18"/>
          </w:rPr>
          <w:t>Confidentiality.</w:t>
        </w:r>
      </w:ins>
    </w:p>
    <w:p w:rsidR="005D51B8" w:rsidRDefault="005D51B8" w:rsidP="001013D0">
      <w:pPr>
        <w:pStyle w:val="NormalWeb"/>
        <w:numPr>
          <w:ilvl w:val="0"/>
          <w:numId w:val="55"/>
        </w:numPr>
        <w:spacing w:before="192" w:beforeAutospacing="0" w:after="240" w:afterAutospacing="0"/>
        <w:ind w:left="0"/>
        <w:jc w:val="both"/>
        <w:rPr>
          <w:ins w:id="537" w:author="Unknown"/>
          <w:rFonts w:ascii="Helvetica" w:hAnsi="Helvetica"/>
          <w:color w:val="000000"/>
          <w:sz w:val="18"/>
          <w:szCs w:val="18"/>
        </w:rPr>
      </w:pPr>
      <w:ins w:id="538" w:author="Unknown">
        <w:r>
          <w:rPr>
            <w:rFonts w:ascii="Helvetica" w:hAnsi="Helvetica"/>
            <w:color w:val="000000"/>
            <w:sz w:val="18"/>
            <w:szCs w:val="18"/>
          </w:rPr>
          <w:t>Integrity.</w:t>
        </w:r>
      </w:ins>
    </w:p>
    <w:p w:rsidR="005D51B8" w:rsidRDefault="005D51B8" w:rsidP="001013D0">
      <w:pPr>
        <w:pStyle w:val="NormalWeb"/>
        <w:numPr>
          <w:ilvl w:val="0"/>
          <w:numId w:val="55"/>
        </w:numPr>
        <w:spacing w:before="192" w:beforeAutospacing="0" w:after="240" w:afterAutospacing="0"/>
        <w:ind w:left="0"/>
        <w:jc w:val="both"/>
        <w:rPr>
          <w:ins w:id="539" w:author="Unknown"/>
          <w:rFonts w:ascii="Helvetica" w:hAnsi="Helvetica"/>
          <w:color w:val="000000"/>
          <w:sz w:val="18"/>
          <w:szCs w:val="18"/>
        </w:rPr>
      </w:pPr>
      <w:ins w:id="540" w:author="Unknown">
        <w:r>
          <w:rPr>
            <w:rFonts w:ascii="Helvetica" w:hAnsi="Helvetica"/>
            <w:color w:val="000000"/>
            <w:sz w:val="18"/>
            <w:szCs w:val="18"/>
          </w:rPr>
          <w:t>Authentication.</w:t>
        </w:r>
      </w:ins>
    </w:p>
    <w:p w:rsidR="005D51B8" w:rsidRDefault="005D51B8" w:rsidP="001013D0">
      <w:pPr>
        <w:pStyle w:val="NormalWeb"/>
        <w:numPr>
          <w:ilvl w:val="0"/>
          <w:numId w:val="55"/>
        </w:numPr>
        <w:spacing w:before="192" w:beforeAutospacing="0" w:after="240" w:afterAutospacing="0"/>
        <w:ind w:left="0"/>
        <w:jc w:val="both"/>
        <w:rPr>
          <w:ins w:id="541" w:author="Unknown"/>
          <w:rFonts w:ascii="Helvetica" w:hAnsi="Helvetica"/>
          <w:color w:val="000000"/>
          <w:sz w:val="18"/>
          <w:szCs w:val="18"/>
        </w:rPr>
      </w:pPr>
      <w:ins w:id="542" w:author="Unknown">
        <w:r>
          <w:rPr>
            <w:rFonts w:ascii="Helvetica" w:hAnsi="Helvetica"/>
            <w:color w:val="000000"/>
            <w:sz w:val="18"/>
            <w:szCs w:val="18"/>
          </w:rPr>
          <w:t>Availability.</w:t>
        </w:r>
      </w:ins>
    </w:p>
    <w:p w:rsidR="005D51B8" w:rsidRDefault="005D51B8" w:rsidP="001013D0">
      <w:pPr>
        <w:pStyle w:val="NormalWeb"/>
        <w:numPr>
          <w:ilvl w:val="0"/>
          <w:numId w:val="55"/>
        </w:numPr>
        <w:spacing w:before="192" w:beforeAutospacing="0" w:after="240" w:afterAutospacing="0"/>
        <w:ind w:left="0"/>
        <w:jc w:val="both"/>
        <w:rPr>
          <w:ins w:id="543" w:author="Unknown"/>
          <w:rFonts w:ascii="Helvetica" w:hAnsi="Helvetica"/>
          <w:color w:val="000000"/>
          <w:sz w:val="18"/>
          <w:szCs w:val="18"/>
        </w:rPr>
      </w:pPr>
      <w:ins w:id="544" w:author="Unknown">
        <w:r>
          <w:rPr>
            <w:rFonts w:ascii="Helvetica" w:hAnsi="Helvetica"/>
            <w:color w:val="000000"/>
            <w:sz w:val="18"/>
            <w:szCs w:val="18"/>
          </w:rPr>
          <w:t>Authorization.</w:t>
        </w:r>
      </w:ins>
    </w:p>
    <w:p w:rsidR="005D51B8" w:rsidRDefault="005D51B8" w:rsidP="001013D0">
      <w:pPr>
        <w:pStyle w:val="NormalWeb"/>
        <w:numPr>
          <w:ilvl w:val="0"/>
          <w:numId w:val="55"/>
        </w:numPr>
        <w:spacing w:before="192" w:beforeAutospacing="0" w:after="240" w:afterAutospacing="0"/>
        <w:ind w:left="0"/>
        <w:jc w:val="both"/>
        <w:rPr>
          <w:ins w:id="545" w:author="Unknown"/>
          <w:rFonts w:ascii="Helvetica" w:hAnsi="Helvetica"/>
          <w:color w:val="000000"/>
          <w:sz w:val="18"/>
          <w:szCs w:val="18"/>
        </w:rPr>
      </w:pPr>
      <w:ins w:id="546" w:author="Unknown">
        <w:r>
          <w:rPr>
            <w:rFonts w:ascii="Helvetica" w:hAnsi="Helvetica"/>
            <w:color w:val="000000"/>
            <w:sz w:val="18"/>
            <w:szCs w:val="18"/>
          </w:rPr>
          <w:t>Non-repudiation.</w:t>
        </w:r>
      </w:ins>
    </w:p>
    <w:p w:rsidR="005D51B8" w:rsidRDefault="005D51B8" w:rsidP="001013D0">
      <w:pPr>
        <w:pStyle w:val="NormalWeb"/>
        <w:numPr>
          <w:ilvl w:val="0"/>
          <w:numId w:val="55"/>
        </w:numPr>
        <w:spacing w:before="192" w:beforeAutospacing="0" w:after="240" w:afterAutospacing="0"/>
        <w:ind w:left="0"/>
        <w:jc w:val="both"/>
        <w:rPr>
          <w:ins w:id="547" w:author="Unknown"/>
          <w:rFonts w:ascii="Helvetica" w:hAnsi="Helvetica"/>
          <w:color w:val="000000"/>
          <w:sz w:val="18"/>
          <w:szCs w:val="18"/>
        </w:rPr>
      </w:pPr>
      <w:ins w:id="548" w:author="Unknown">
        <w:r>
          <w:rPr>
            <w:rFonts w:ascii="Helvetica" w:hAnsi="Helvetica"/>
            <w:color w:val="000000"/>
            <w:sz w:val="18"/>
            <w:szCs w:val="18"/>
          </w:rPr>
          <w:t>Software is secure against known and unknown vulnerabilities.</w:t>
        </w:r>
      </w:ins>
    </w:p>
    <w:p w:rsidR="005D51B8" w:rsidRDefault="005D51B8" w:rsidP="001013D0">
      <w:pPr>
        <w:pStyle w:val="NormalWeb"/>
        <w:numPr>
          <w:ilvl w:val="0"/>
          <w:numId w:val="55"/>
        </w:numPr>
        <w:spacing w:before="192" w:beforeAutospacing="0" w:after="240" w:afterAutospacing="0"/>
        <w:ind w:left="0"/>
        <w:jc w:val="both"/>
        <w:rPr>
          <w:ins w:id="549" w:author="Unknown"/>
          <w:rFonts w:ascii="Helvetica" w:hAnsi="Helvetica"/>
          <w:color w:val="000000"/>
          <w:sz w:val="18"/>
          <w:szCs w:val="18"/>
        </w:rPr>
      </w:pPr>
      <w:ins w:id="550" w:author="Unknown">
        <w:r>
          <w:rPr>
            <w:rFonts w:ascii="Helvetica" w:hAnsi="Helvetica"/>
            <w:color w:val="000000"/>
            <w:sz w:val="18"/>
            <w:szCs w:val="18"/>
          </w:rPr>
          <w:t>Software data is secure.</w:t>
        </w:r>
      </w:ins>
    </w:p>
    <w:p w:rsidR="005D51B8" w:rsidRDefault="005D51B8" w:rsidP="001013D0">
      <w:pPr>
        <w:pStyle w:val="NormalWeb"/>
        <w:numPr>
          <w:ilvl w:val="0"/>
          <w:numId w:val="55"/>
        </w:numPr>
        <w:spacing w:before="192" w:beforeAutospacing="0" w:after="240" w:afterAutospacing="0"/>
        <w:ind w:left="0"/>
        <w:jc w:val="both"/>
        <w:rPr>
          <w:ins w:id="551" w:author="Unknown"/>
          <w:rFonts w:ascii="Helvetica" w:hAnsi="Helvetica"/>
          <w:color w:val="000000"/>
          <w:sz w:val="18"/>
          <w:szCs w:val="18"/>
        </w:rPr>
      </w:pPr>
      <w:ins w:id="552" w:author="Unknown">
        <w:r>
          <w:rPr>
            <w:rFonts w:ascii="Helvetica" w:hAnsi="Helvetica"/>
            <w:color w:val="000000"/>
            <w:sz w:val="18"/>
            <w:szCs w:val="18"/>
          </w:rPr>
          <w:t>Software is according to all security regulations.</w:t>
        </w:r>
      </w:ins>
    </w:p>
    <w:p w:rsidR="005D51B8" w:rsidRDefault="005D51B8" w:rsidP="001013D0">
      <w:pPr>
        <w:pStyle w:val="NormalWeb"/>
        <w:numPr>
          <w:ilvl w:val="0"/>
          <w:numId w:val="55"/>
        </w:numPr>
        <w:spacing w:before="192" w:beforeAutospacing="0" w:after="240" w:afterAutospacing="0"/>
        <w:ind w:left="0"/>
        <w:jc w:val="both"/>
        <w:rPr>
          <w:ins w:id="553" w:author="Unknown"/>
          <w:rFonts w:ascii="Helvetica" w:hAnsi="Helvetica"/>
          <w:color w:val="000000"/>
          <w:sz w:val="18"/>
          <w:szCs w:val="18"/>
        </w:rPr>
      </w:pPr>
      <w:ins w:id="554" w:author="Unknown">
        <w:r>
          <w:rPr>
            <w:rFonts w:ascii="Helvetica" w:hAnsi="Helvetica"/>
            <w:color w:val="000000"/>
            <w:sz w:val="18"/>
            <w:szCs w:val="18"/>
          </w:rPr>
          <w:t>Input checking and validation.</w:t>
        </w:r>
      </w:ins>
    </w:p>
    <w:p w:rsidR="005D51B8" w:rsidRDefault="005D51B8" w:rsidP="001013D0">
      <w:pPr>
        <w:pStyle w:val="NormalWeb"/>
        <w:numPr>
          <w:ilvl w:val="0"/>
          <w:numId w:val="55"/>
        </w:numPr>
        <w:spacing w:before="192" w:beforeAutospacing="0" w:after="240" w:afterAutospacing="0"/>
        <w:ind w:left="0"/>
        <w:jc w:val="both"/>
        <w:rPr>
          <w:ins w:id="555" w:author="Unknown"/>
          <w:rFonts w:ascii="Helvetica" w:hAnsi="Helvetica"/>
          <w:color w:val="000000"/>
          <w:sz w:val="18"/>
          <w:szCs w:val="18"/>
        </w:rPr>
      </w:pPr>
      <w:ins w:id="556" w:author="Unknown">
        <w:r>
          <w:rPr>
            <w:rFonts w:ascii="Helvetica" w:hAnsi="Helvetica"/>
            <w:color w:val="000000"/>
            <w:sz w:val="18"/>
            <w:szCs w:val="18"/>
          </w:rPr>
          <w:t>SQL insertion attacks.</w:t>
        </w:r>
      </w:ins>
    </w:p>
    <w:p w:rsidR="005D51B8" w:rsidRDefault="005D51B8" w:rsidP="001013D0">
      <w:pPr>
        <w:pStyle w:val="NormalWeb"/>
        <w:numPr>
          <w:ilvl w:val="0"/>
          <w:numId w:val="55"/>
        </w:numPr>
        <w:spacing w:before="192" w:beforeAutospacing="0" w:after="240" w:afterAutospacing="0"/>
        <w:ind w:left="0"/>
        <w:jc w:val="both"/>
        <w:rPr>
          <w:ins w:id="557" w:author="Unknown"/>
          <w:rFonts w:ascii="Helvetica" w:hAnsi="Helvetica"/>
          <w:color w:val="000000"/>
          <w:sz w:val="18"/>
          <w:szCs w:val="18"/>
        </w:rPr>
      </w:pPr>
      <w:ins w:id="558" w:author="Unknown">
        <w:r>
          <w:rPr>
            <w:rFonts w:ascii="Helvetica" w:hAnsi="Helvetica"/>
            <w:color w:val="000000"/>
            <w:sz w:val="18"/>
            <w:szCs w:val="18"/>
          </w:rPr>
          <w:lastRenderedPageBreak/>
          <w:t>Injection flaws.</w:t>
        </w:r>
      </w:ins>
    </w:p>
    <w:p w:rsidR="005D51B8" w:rsidRDefault="005D51B8" w:rsidP="001013D0">
      <w:pPr>
        <w:pStyle w:val="NormalWeb"/>
        <w:numPr>
          <w:ilvl w:val="0"/>
          <w:numId w:val="55"/>
        </w:numPr>
        <w:spacing w:before="192" w:beforeAutospacing="0" w:after="240" w:afterAutospacing="0"/>
        <w:ind w:left="0"/>
        <w:jc w:val="both"/>
        <w:rPr>
          <w:ins w:id="559" w:author="Unknown"/>
          <w:rFonts w:ascii="Helvetica" w:hAnsi="Helvetica"/>
          <w:color w:val="000000"/>
          <w:sz w:val="18"/>
          <w:szCs w:val="18"/>
        </w:rPr>
      </w:pPr>
      <w:ins w:id="560" w:author="Unknown">
        <w:r>
          <w:rPr>
            <w:rFonts w:ascii="Helvetica" w:hAnsi="Helvetica"/>
            <w:color w:val="000000"/>
            <w:sz w:val="18"/>
            <w:szCs w:val="18"/>
          </w:rPr>
          <w:t>Session management issues.</w:t>
        </w:r>
      </w:ins>
    </w:p>
    <w:p w:rsidR="005D51B8" w:rsidRDefault="005D51B8" w:rsidP="001013D0">
      <w:pPr>
        <w:pStyle w:val="NormalWeb"/>
        <w:numPr>
          <w:ilvl w:val="0"/>
          <w:numId w:val="55"/>
        </w:numPr>
        <w:spacing w:before="192" w:beforeAutospacing="0" w:after="240" w:afterAutospacing="0"/>
        <w:ind w:left="0"/>
        <w:jc w:val="both"/>
        <w:rPr>
          <w:ins w:id="561" w:author="Unknown"/>
          <w:rFonts w:ascii="Helvetica" w:hAnsi="Helvetica"/>
          <w:color w:val="000000"/>
          <w:sz w:val="18"/>
          <w:szCs w:val="18"/>
        </w:rPr>
      </w:pPr>
      <w:ins w:id="562" w:author="Unknown">
        <w:r>
          <w:rPr>
            <w:rFonts w:ascii="Helvetica" w:hAnsi="Helvetica"/>
            <w:color w:val="000000"/>
            <w:sz w:val="18"/>
            <w:szCs w:val="18"/>
          </w:rPr>
          <w:t>Cross-site scripting attacks.</w:t>
        </w:r>
      </w:ins>
    </w:p>
    <w:p w:rsidR="005D51B8" w:rsidRDefault="005D51B8" w:rsidP="001013D0">
      <w:pPr>
        <w:pStyle w:val="NormalWeb"/>
        <w:numPr>
          <w:ilvl w:val="0"/>
          <w:numId w:val="55"/>
        </w:numPr>
        <w:spacing w:before="192" w:beforeAutospacing="0" w:after="240" w:afterAutospacing="0"/>
        <w:ind w:left="0"/>
        <w:jc w:val="both"/>
        <w:rPr>
          <w:ins w:id="563" w:author="Unknown"/>
          <w:rFonts w:ascii="Helvetica" w:hAnsi="Helvetica"/>
          <w:color w:val="000000"/>
          <w:sz w:val="18"/>
          <w:szCs w:val="18"/>
        </w:rPr>
      </w:pPr>
      <w:ins w:id="564" w:author="Unknown">
        <w:r>
          <w:rPr>
            <w:rFonts w:ascii="Helvetica" w:hAnsi="Helvetica"/>
            <w:color w:val="000000"/>
            <w:sz w:val="18"/>
            <w:szCs w:val="18"/>
          </w:rPr>
          <w:t>Buffer overflows vulnerabilities.</w:t>
        </w:r>
      </w:ins>
    </w:p>
    <w:p w:rsidR="005D51B8" w:rsidRDefault="005D51B8" w:rsidP="001013D0">
      <w:pPr>
        <w:pStyle w:val="NormalWeb"/>
        <w:numPr>
          <w:ilvl w:val="0"/>
          <w:numId w:val="55"/>
        </w:numPr>
        <w:spacing w:before="192" w:beforeAutospacing="0" w:after="240" w:afterAutospacing="0"/>
        <w:ind w:left="0"/>
        <w:jc w:val="both"/>
        <w:rPr>
          <w:ins w:id="565" w:author="Unknown"/>
          <w:rFonts w:ascii="Helvetica" w:hAnsi="Helvetica"/>
          <w:color w:val="000000"/>
          <w:sz w:val="18"/>
          <w:szCs w:val="18"/>
        </w:rPr>
      </w:pPr>
      <w:ins w:id="566" w:author="Unknown">
        <w:r>
          <w:rPr>
            <w:rFonts w:ascii="Helvetica" w:hAnsi="Helvetica"/>
            <w:color w:val="000000"/>
            <w:sz w:val="18"/>
            <w:szCs w:val="18"/>
          </w:rPr>
          <w:t>Directory traversal attacks.</w:t>
        </w:r>
      </w:ins>
    </w:p>
    <w:p w:rsidR="005D51B8" w:rsidRDefault="005D51B8" w:rsidP="005D51B8">
      <w:pPr>
        <w:pStyle w:val="Heading2"/>
        <w:spacing w:before="48" w:after="48" w:line="360" w:lineRule="atLeast"/>
        <w:ind w:right="48"/>
        <w:rPr>
          <w:ins w:id="567" w:author="Unknown"/>
          <w:rFonts w:ascii="Helvetica" w:hAnsi="Helvetica"/>
          <w:b w:val="0"/>
          <w:bCs w:val="0"/>
          <w:color w:val="000000"/>
          <w:sz w:val="29"/>
          <w:szCs w:val="29"/>
        </w:rPr>
      </w:pPr>
      <w:ins w:id="568" w:author="Unknown">
        <w:r>
          <w:rPr>
            <w:rFonts w:ascii="Helvetica" w:hAnsi="Helvetica"/>
            <w:b w:val="0"/>
            <w:bCs w:val="0"/>
            <w:color w:val="000000"/>
            <w:sz w:val="29"/>
            <w:szCs w:val="29"/>
          </w:rPr>
          <w:t>Portability Testing</w:t>
        </w:r>
      </w:ins>
    </w:p>
    <w:p w:rsidR="005D51B8" w:rsidRDefault="005D51B8" w:rsidP="005D51B8">
      <w:pPr>
        <w:pStyle w:val="NormalWeb"/>
        <w:spacing w:before="192" w:beforeAutospacing="0" w:after="240" w:afterAutospacing="0"/>
        <w:jc w:val="both"/>
        <w:rPr>
          <w:ins w:id="569" w:author="Unknown"/>
          <w:rFonts w:ascii="Helvetica" w:hAnsi="Helvetica"/>
          <w:color w:val="000000"/>
          <w:sz w:val="18"/>
          <w:szCs w:val="18"/>
        </w:rPr>
      </w:pPr>
      <w:ins w:id="570" w:author="Unknown">
        <w:r>
          <w:rPr>
            <w:rFonts w:ascii="Helvetica" w:hAnsi="Helvetica"/>
            <w:color w:val="000000"/>
            <w:sz w:val="18"/>
            <w:szCs w:val="18"/>
          </w:rPr>
          <w:t>Portability testing includes the testing of Software with intend that it should be re-useable and can be moved from another Software as well. Following are the strategies that can be used for Portability testing.</w:t>
        </w:r>
      </w:ins>
    </w:p>
    <w:p w:rsidR="005D51B8" w:rsidRDefault="005D51B8" w:rsidP="001013D0">
      <w:pPr>
        <w:pStyle w:val="NormalWeb"/>
        <w:numPr>
          <w:ilvl w:val="0"/>
          <w:numId w:val="56"/>
        </w:numPr>
        <w:spacing w:before="192" w:beforeAutospacing="0" w:after="240" w:afterAutospacing="0"/>
        <w:ind w:left="0"/>
        <w:jc w:val="both"/>
        <w:rPr>
          <w:ins w:id="571" w:author="Unknown"/>
          <w:rFonts w:ascii="Helvetica" w:hAnsi="Helvetica"/>
          <w:color w:val="000000"/>
          <w:sz w:val="18"/>
          <w:szCs w:val="18"/>
        </w:rPr>
      </w:pPr>
      <w:ins w:id="572" w:author="Unknown">
        <w:r>
          <w:rPr>
            <w:rFonts w:ascii="Helvetica" w:hAnsi="Helvetica"/>
            <w:color w:val="000000"/>
            <w:sz w:val="18"/>
            <w:szCs w:val="18"/>
          </w:rPr>
          <w:t>Transferred installed Software from one computer to another.</w:t>
        </w:r>
      </w:ins>
    </w:p>
    <w:p w:rsidR="005D51B8" w:rsidRDefault="005D51B8" w:rsidP="001013D0">
      <w:pPr>
        <w:pStyle w:val="NormalWeb"/>
        <w:numPr>
          <w:ilvl w:val="0"/>
          <w:numId w:val="56"/>
        </w:numPr>
        <w:spacing w:before="192" w:beforeAutospacing="0" w:after="240" w:afterAutospacing="0"/>
        <w:ind w:left="0"/>
        <w:jc w:val="both"/>
        <w:rPr>
          <w:ins w:id="573" w:author="Unknown"/>
          <w:rFonts w:ascii="Helvetica" w:hAnsi="Helvetica"/>
          <w:color w:val="000000"/>
          <w:sz w:val="18"/>
          <w:szCs w:val="18"/>
        </w:rPr>
      </w:pPr>
      <w:ins w:id="574" w:author="Unknown">
        <w:r>
          <w:rPr>
            <w:rFonts w:ascii="Helvetica" w:hAnsi="Helvetica"/>
            <w:color w:val="000000"/>
            <w:sz w:val="18"/>
            <w:szCs w:val="18"/>
          </w:rPr>
          <w:t>Building executable (.exe) to run the Software on different platforms.</w:t>
        </w:r>
      </w:ins>
    </w:p>
    <w:p w:rsidR="005D51B8" w:rsidRDefault="005D51B8" w:rsidP="005D51B8">
      <w:pPr>
        <w:pStyle w:val="NormalWeb"/>
        <w:spacing w:before="192" w:beforeAutospacing="0" w:after="240" w:afterAutospacing="0"/>
        <w:jc w:val="both"/>
        <w:rPr>
          <w:ins w:id="575" w:author="Unknown"/>
          <w:rFonts w:ascii="Helvetica" w:hAnsi="Helvetica"/>
          <w:color w:val="000000"/>
          <w:sz w:val="18"/>
          <w:szCs w:val="18"/>
        </w:rPr>
      </w:pPr>
      <w:ins w:id="576" w:author="Unknown">
        <w:r>
          <w:rPr>
            <w:rFonts w:ascii="Helvetica" w:hAnsi="Helvetica"/>
            <w:color w:val="000000"/>
            <w:sz w:val="18"/>
            <w:szCs w:val="18"/>
          </w:rPr>
          <w:t>Portability testing can be considered as one of the sub parts of System testing, as this testing type includes the overall testing of Software with respect to its usage over different environments. Computer Hardware, Operating Systems and Browsers are the major focus of Portability testing. Following are some pre-conditions for Portability testing:</w:t>
        </w:r>
      </w:ins>
    </w:p>
    <w:p w:rsidR="005D51B8" w:rsidRDefault="005D51B8" w:rsidP="001013D0">
      <w:pPr>
        <w:pStyle w:val="NormalWeb"/>
        <w:numPr>
          <w:ilvl w:val="0"/>
          <w:numId w:val="57"/>
        </w:numPr>
        <w:spacing w:before="192" w:beforeAutospacing="0" w:after="240" w:afterAutospacing="0"/>
        <w:ind w:left="0"/>
        <w:jc w:val="both"/>
        <w:rPr>
          <w:ins w:id="577" w:author="Unknown"/>
          <w:rFonts w:ascii="Helvetica" w:hAnsi="Helvetica"/>
          <w:color w:val="000000"/>
          <w:sz w:val="18"/>
          <w:szCs w:val="18"/>
        </w:rPr>
      </w:pPr>
      <w:ins w:id="578" w:author="Unknown">
        <w:r>
          <w:rPr>
            <w:rFonts w:ascii="Helvetica" w:hAnsi="Helvetica"/>
            <w:color w:val="000000"/>
            <w:sz w:val="18"/>
            <w:szCs w:val="18"/>
          </w:rPr>
          <w:t>Software should be designed and coded, keeping in mind Portability Requirements.</w:t>
        </w:r>
      </w:ins>
    </w:p>
    <w:p w:rsidR="005D51B8" w:rsidRDefault="005D51B8" w:rsidP="001013D0">
      <w:pPr>
        <w:pStyle w:val="NormalWeb"/>
        <w:numPr>
          <w:ilvl w:val="0"/>
          <w:numId w:val="57"/>
        </w:numPr>
        <w:spacing w:before="192" w:beforeAutospacing="0" w:after="240" w:afterAutospacing="0"/>
        <w:ind w:left="0"/>
        <w:jc w:val="both"/>
        <w:rPr>
          <w:ins w:id="579" w:author="Unknown"/>
          <w:rFonts w:ascii="Helvetica" w:hAnsi="Helvetica"/>
          <w:color w:val="000000"/>
          <w:sz w:val="18"/>
          <w:szCs w:val="18"/>
        </w:rPr>
      </w:pPr>
      <w:ins w:id="580" w:author="Unknown">
        <w:r>
          <w:rPr>
            <w:rFonts w:ascii="Helvetica" w:hAnsi="Helvetica"/>
            <w:color w:val="000000"/>
            <w:sz w:val="18"/>
            <w:szCs w:val="18"/>
          </w:rPr>
          <w:t>Unit testing has been performed on the associated components.</w:t>
        </w:r>
      </w:ins>
    </w:p>
    <w:p w:rsidR="005D51B8" w:rsidRDefault="005D51B8" w:rsidP="001013D0">
      <w:pPr>
        <w:pStyle w:val="NormalWeb"/>
        <w:numPr>
          <w:ilvl w:val="0"/>
          <w:numId w:val="57"/>
        </w:numPr>
        <w:spacing w:before="192" w:beforeAutospacing="0" w:after="240" w:afterAutospacing="0"/>
        <w:ind w:left="0"/>
        <w:jc w:val="both"/>
        <w:rPr>
          <w:ins w:id="581" w:author="Unknown"/>
          <w:rFonts w:ascii="Helvetica" w:hAnsi="Helvetica"/>
          <w:color w:val="000000"/>
          <w:sz w:val="18"/>
          <w:szCs w:val="18"/>
        </w:rPr>
      </w:pPr>
      <w:ins w:id="582" w:author="Unknown">
        <w:r>
          <w:rPr>
            <w:rFonts w:ascii="Helvetica" w:hAnsi="Helvetica"/>
            <w:color w:val="000000"/>
            <w:sz w:val="18"/>
            <w:szCs w:val="18"/>
          </w:rPr>
          <w:t>Integration testing has been performed.</w:t>
        </w:r>
      </w:ins>
    </w:p>
    <w:p w:rsidR="005D51B8" w:rsidRDefault="005D51B8" w:rsidP="001013D0">
      <w:pPr>
        <w:pStyle w:val="NormalWeb"/>
        <w:numPr>
          <w:ilvl w:val="0"/>
          <w:numId w:val="57"/>
        </w:numPr>
        <w:spacing w:before="192" w:beforeAutospacing="0" w:after="240" w:afterAutospacing="0"/>
        <w:ind w:left="0"/>
        <w:jc w:val="both"/>
        <w:rPr>
          <w:rFonts w:ascii="Helvetica" w:hAnsi="Helvetica"/>
          <w:color w:val="000000"/>
          <w:sz w:val="18"/>
          <w:szCs w:val="18"/>
        </w:rPr>
      </w:pPr>
      <w:ins w:id="583" w:author="Unknown">
        <w:r>
          <w:rPr>
            <w:rFonts w:ascii="Helvetica" w:hAnsi="Helvetica"/>
            <w:color w:val="000000"/>
            <w:sz w:val="18"/>
            <w:szCs w:val="18"/>
          </w:rPr>
          <w:t>Test environment has been established.</w:t>
        </w:r>
      </w:ins>
    </w:p>
    <w:p w:rsidR="00EE5ABC" w:rsidRDefault="00EE5ABC" w:rsidP="00EE5ABC">
      <w:pPr>
        <w:pStyle w:val="NormalWeb"/>
        <w:spacing w:before="192" w:beforeAutospacing="0" w:after="240" w:afterAutospacing="0"/>
        <w:jc w:val="both"/>
        <w:rPr>
          <w:rFonts w:ascii="Helvetica" w:hAnsi="Helvetica"/>
          <w:color w:val="000000"/>
          <w:sz w:val="18"/>
          <w:szCs w:val="18"/>
        </w:rPr>
      </w:pPr>
    </w:p>
    <w:p w:rsidR="00EE5ABC" w:rsidRDefault="00EE5ABC" w:rsidP="00EE5ABC">
      <w:pPr>
        <w:pStyle w:val="Heading1"/>
      </w:pPr>
      <w:r>
        <w:t>Boundary Value Analysis and Equivalence Class Partitioning With Simple Example</w:t>
      </w:r>
    </w:p>
    <w:p w:rsidR="00EE5ABC" w:rsidRDefault="00EE5ABC" w:rsidP="00EE5ABC">
      <w:pPr>
        <w:pStyle w:val="NormalWeb"/>
        <w:rPr>
          <w:ins w:id="584" w:author="Unknown"/>
        </w:rPr>
      </w:pPr>
      <w:ins w:id="585" w:author="Unknown">
        <w:r>
          <w:rPr>
            <w:rStyle w:val="Strong"/>
          </w:rPr>
          <w:t>Boundary value analysis</w:t>
        </w:r>
        <w:r>
          <w:t xml:space="preserve"> and </w:t>
        </w:r>
        <w:r>
          <w:rPr>
            <w:rStyle w:val="Strong"/>
          </w:rPr>
          <w:t>Equivalence Class Partitioning</w:t>
        </w:r>
        <w:r>
          <w:t xml:space="preserve"> both are test case design techniques in black box testing. In this article we are covering “What </w:t>
        </w:r>
        <w:proofErr w:type="gramStart"/>
        <w:r>
          <w:t>is</w:t>
        </w:r>
        <w:proofErr w:type="gramEnd"/>
        <w:r>
          <w:t xml:space="preserve"> Boundary value analysis and equivalence partitioning &amp; its simple examples”.</w:t>
        </w:r>
      </w:ins>
    </w:p>
    <w:p w:rsidR="00EE5ABC" w:rsidRDefault="00EE5ABC" w:rsidP="00EE5ABC">
      <w:pPr>
        <w:pStyle w:val="Heading2"/>
        <w:rPr>
          <w:ins w:id="586" w:author="Unknown"/>
        </w:rPr>
      </w:pPr>
      <w:ins w:id="587" w:author="Unknown">
        <w:r>
          <w:rPr>
            <w:rStyle w:val="Strong"/>
            <w:b/>
            <w:bCs/>
          </w:rPr>
          <w:t>What is Equivalence Class Partitioning?</w:t>
        </w:r>
      </w:ins>
    </w:p>
    <w:p w:rsidR="004E6F67" w:rsidRDefault="00EE5ABC" w:rsidP="004E6F67">
      <w:pPr>
        <w:pStyle w:val="NormalWeb"/>
      </w:pPr>
      <w:ins w:id="588" w:author="Unknown">
        <w:r>
          <w:t>Equivalence partitioning is a Test Case Design Technique to divide the input data of software into different equivalence data classes. Test cases are designed for equivalence data class.</w:t>
        </w:r>
      </w:ins>
    </w:p>
    <w:p w:rsidR="00EE5ABC" w:rsidRDefault="00EE5ABC" w:rsidP="00C02A6C">
      <w:pPr>
        <w:pStyle w:val="NormalWeb"/>
        <w:rPr>
          <w:ins w:id="589" w:author="Unknown"/>
        </w:rPr>
      </w:pPr>
      <w:ins w:id="590" w:author="Unknown">
        <w:r>
          <w:t> </w:t>
        </w:r>
        <w:r>
          <w:rPr>
            <w:rStyle w:val="Strong"/>
          </w:rPr>
          <w:t xml:space="preserve">What is Boundary value </w:t>
        </w:r>
        <w:proofErr w:type="gramStart"/>
        <w:r>
          <w:rPr>
            <w:rStyle w:val="Strong"/>
          </w:rPr>
          <w:t>analysis:</w:t>
        </w:r>
        <w:proofErr w:type="gramEnd"/>
      </w:ins>
    </w:p>
    <w:p w:rsidR="00EE5ABC" w:rsidRDefault="00EE5ABC" w:rsidP="00EE5ABC">
      <w:pPr>
        <w:pStyle w:val="NormalWeb"/>
        <w:rPr>
          <w:ins w:id="591" w:author="Unknown"/>
        </w:rPr>
      </w:pPr>
      <w:ins w:id="592" w:author="Unknown">
        <w:r>
          <w:rPr>
            <w:b/>
            <w:bCs/>
          </w:rPr>
          <w:lastRenderedPageBreak/>
          <w:t>Boundary value analysis</w:t>
        </w:r>
        <w:r>
          <w:t xml:space="preserve"> is a test case design technique to test boundary value between partitions (both valid boundary partition and invalid boundary partition). A boundary value is an input or output value on the border of an equivalence partition, includes minimum and maximum values at inside and outside boundaries. Normally Boundary value analysis is part of stress and negative testing.</w:t>
        </w:r>
      </w:ins>
    </w:p>
    <w:p w:rsidR="00EE5ABC" w:rsidRDefault="00EE5ABC" w:rsidP="00C02A6C">
      <w:pPr>
        <w:pStyle w:val="NormalWeb"/>
        <w:rPr>
          <w:ins w:id="593" w:author="Unknown"/>
        </w:rPr>
      </w:pPr>
      <w:ins w:id="594" w:author="Unknown">
        <w:r>
          <w:t>Using Boundary Value Analysis technique tester creates test cases for required input field. For example; an Address text box which allows maximum 500 characters. So, writing test cases for each character once will be very difficult so that will choose boundary value analysis.</w:t>
        </w:r>
      </w:ins>
    </w:p>
    <w:p w:rsidR="00EE5ABC" w:rsidRDefault="00EE5ABC" w:rsidP="00EE5ABC">
      <w:pPr>
        <w:pStyle w:val="NormalWeb"/>
        <w:rPr>
          <w:ins w:id="595" w:author="Unknown"/>
        </w:rPr>
      </w:pPr>
      <w:ins w:id="596" w:author="Unknown">
        <w:r>
          <w:rPr>
            <w:b/>
            <w:bCs/>
          </w:rPr>
          <w:t>Example 1</w:t>
        </w:r>
      </w:ins>
    </w:p>
    <w:p w:rsidR="00EE5ABC" w:rsidRDefault="00EE5ABC" w:rsidP="00EE5ABC">
      <w:pPr>
        <w:pStyle w:val="NormalWeb"/>
        <w:rPr>
          <w:ins w:id="597" w:author="Unknown"/>
        </w:rPr>
      </w:pPr>
      <w:ins w:id="598" w:author="Unknown">
        <w:r>
          <w:t xml:space="preserve">Suppose you have very important tool at office, </w:t>
        </w:r>
        <w:proofErr w:type="gramStart"/>
        <w:r>
          <w:t>accepts</w:t>
        </w:r>
        <w:proofErr w:type="gramEnd"/>
        <w:r>
          <w:t xml:space="preserve"> valid User Name and Password field to work on that tool, and accepts minimum 8 characters and maximum 12 characters. Valid range 8-12, Invalid range 7 or less than 7 and </w:t>
        </w:r>
        <w:proofErr w:type="gramStart"/>
        <w:r>
          <w:t>Invalid</w:t>
        </w:r>
        <w:proofErr w:type="gramEnd"/>
        <w:r>
          <w:t xml:space="preserve"> range 13 or more than 13.</w:t>
        </w:r>
      </w:ins>
    </w:p>
    <w:p w:rsidR="00EE5ABC" w:rsidRDefault="00EE5ABC" w:rsidP="00EE5ABC">
      <w:pPr>
        <w:pStyle w:val="NormalWeb"/>
        <w:rPr>
          <w:ins w:id="599" w:author="Unknown"/>
        </w:rPr>
      </w:pPr>
      <w:ins w:id="600" w:author="Unknown">
        <w:r>
          <w:t> Write Test Cases for Valid partition value, Invalid partition value and exact boundary value.</w:t>
        </w:r>
      </w:ins>
    </w:p>
    <w:p w:rsidR="00EE5ABC" w:rsidRDefault="00EE5ABC" w:rsidP="001013D0">
      <w:pPr>
        <w:numPr>
          <w:ilvl w:val="0"/>
          <w:numId w:val="63"/>
        </w:numPr>
        <w:spacing w:before="100" w:beforeAutospacing="1" w:after="100" w:afterAutospacing="1" w:line="240" w:lineRule="auto"/>
        <w:rPr>
          <w:ins w:id="601" w:author="Unknown"/>
        </w:rPr>
      </w:pPr>
      <w:ins w:id="602" w:author="Unknown">
        <w:r>
          <w:t>Test Cases 1: Consider password length less than 8.</w:t>
        </w:r>
      </w:ins>
    </w:p>
    <w:p w:rsidR="00EE5ABC" w:rsidRDefault="00EE5ABC" w:rsidP="001013D0">
      <w:pPr>
        <w:numPr>
          <w:ilvl w:val="0"/>
          <w:numId w:val="63"/>
        </w:numPr>
        <w:spacing w:before="100" w:beforeAutospacing="1" w:after="100" w:afterAutospacing="1" w:line="240" w:lineRule="auto"/>
        <w:rPr>
          <w:ins w:id="603" w:author="Unknown"/>
        </w:rPr>
      </w:pPr>
      <w:ins w:id="604" w:author="Unknown">
        <w:r>
          <w:t>Test Cases 2: Consider password of length exactly 8.</w:t>
        </w:r>
      </w:ins>
    </w:p>
    <w:p w:rsidR="00EE5ABC" w:rsidRDefault="00EE5ABC" w:rsidP="001013D0">
      <w:pPr>
        <w:numPr>
          <w:ilvl w:val="0"/>
          <w:numId w:val="63"/>
        </w:numPr>
        <w:spacing w:before="100" w:beforeAutospacing="1" w:after="100" w:afterAutospacing="1" w:line="240" w:lineRule="auto"/>
        <w:rPr>
          <w:ins w:id="605" w:author="Unknown"/>
        </w:rPr>
      </w:pPr>
      <w:ins w:id="606" w:author="Unknown">
        <w:r>
          <w:t>Test Cases 3: Consider password of length between 9 and 11.</w:t>
        </w:r>
      </w:ins>
    </w:p>
    <w:p w:rsidR="00EE5ABC" w:rsidRDefault="00EE5ABC" w:rsidP="001013D0">
      <w:pPr>
        <w:numPr>
          <w:ilvl w:val="0"/>
          <w:numId w:val="63"/>
        </w:numPr>
        <w:spacing w:before="100" w:beforeAutospacing="1" w:after="100" w:afterAutospacing="1" w:line="240" w:lineRule="auto"/>
        <w:rPr>
          <w:ins w:id="607" w:author="Unknown"/>
        </w:rPr>
      </w:pPr>
      <w:ins w:id="608" w:author="Unknown">
        <w:r>
          <w:t>Test Cases 4: Consider password of length exactly 12.</w:t>
        </w:r>
      </w:ins>
    </w:p>
    <w:p w:rsidR="00EE5ABC" w:rsidRDefault="00EE5ABC" w:rsidP="001013D0">
      <w:pPr>
        <w:numPr>
          <w:ilvl w:val="0"/>
          <w:numId w:val="63"/>
        </w:numPr>
        <w:spacing w:before="100" w:beforeAutospacing="1" w:after="100" w:afterAutospacing="1" w:line="240" w:lineRule="auto"/>
        <w:rPr>
          <w:ins w:id="609" w:author="Unknown"/>
        </w:rPr>
      </w:pPr>
      <w:ins w:id="610" w:author="Unknown">
        <w:r>
          <w:t>Test Cases 5: Consider password of length more than 12.</w:t>
        </w:r>
      </w:ins>
    </w:p>
    <w:p w:rsidR="00EE5ABC" w:rsidRDefault="00EE5ABC" w:rsidP="00EE5ABC">
      <w:pPr>
        <w:pStyle w:val="NormalWeb"/>
        <w:rPr>
          <w:ins w:id="611" w:author="Unknown"/>
        </w:rPr>
      </w:pPr>
      <w:ins w:id="612" w:author="Unknown">
        <w:r>
          <w:t> </w:t>
        </w:r>
        <w:r>
          <w:rPr>
            <w:b/>
            <w:bCs/>
          </w:rPr>
          <w:t>Example 2</w:t>
        </w:r>
      </w:ins>
    </w:p>
    <w:p w:rsidR="00EE5ABC" w:rsidRDefault="00EE5ABC" w:rsidP="00EE5ABC">
      <w:pPr>
        <w:pStyle w:val="NormalWeb"/>
        <w:rPr>
          <w:ins w:id="613" w:author="Unknown"/>
        </w:rPr>
      </w:pPr>
      <w:ins w:id="614" w:author="Unknown">
        <w:r>
          <w:t xml:space="preserve">Test cases for the application whose input box accepts numbers </w:t>
        </w:r>
        <w:proofErr w:type="gramStart"/>
        <w:r>
          <w:t>between 1-1000</w:t>
        </w:r>
        <w:proofErr w:type="gramEnd"/>
        <w:r>
          <w:t xml:space="preserve">. </w:t>
        </w:r>
        <w:proofErr w:type="gramStart"/>
        <w:r>
          <w:t>Valid range 1-1000, Invalid range 0 and Invalid range 1001 or more.</w:t>
        </w:r>
        <w:proofErr w:type="gramEnd"/>
      </w:ins>
    </w:p>
    <w:p w:rsidR="00EE5ABC" w:rsidRDefault="00EE5ABC" w:rsidP="00EE5ABC">
      <w:pPr>
        <w:pStyle w:val="NormalWeb"/>
        <w:rPr>
          <w:ins w:id="615" w:author="Unknown"/>
        </w:rPr>
      </w:pPr>
      <w:ins w:id="616" w:author="Unknown">
        <w:r>
          <w:t> Write Test Cases for Valid partition value, Invalid partition value and exact boundary value.</w:t>
        </w:r>
      </w:ins>
    </w:p>
    <w:p w:rsidR="00EE5ABC" w:rsidRDefault="00EE5ABC" w:rsidP="001013D0">
      <w:pPr>
        <w:numPr>
          <w:ilvl w:val="0"/>
          <w:numId w:val="64"/>
        </w:numPr>
        <w:spacing w:before="100" w:beforeAutospacing="1" w:after="100" w:afterAutospacing="1" w:line="240" w:lineRule="auto"/>
        <w:rPr>
          <w:ins w:id="617" w:author="Unknown"/>
        </w:rPr>
      </w:pPr>
      <w:ins w:id="618" w:author="Unknown">
        <w:r>
          <w:t>Test Cases 1: Consider test data exactly as the input boundaries of input domain i.e. values 1   and 1000.</w:t>
        </w:r>
      </w:ins>
    </w:p>
    <w:p w:rsidR="00EE5ABC" w:rsidRDefault="00EE5ABC" w:rsidP="001013D0">
      <w:pPr>
        <w:numPr>
          <w:ilvl w:val="0"/>
          <w:numId w:val="64"/>
        </w:numPr>
        <w:spacing w:before="100" w:beforeAutospacing="1" w:after="100" w:afterAutospacing="1" w:line="240" w:lineRule="auto"/>
        <w:rPr>
          <w:ins w:id="619" w:author="Unknown"/>
        </w:rPr>
      </w:pPr>
      <w:ins w:id="620" w:author="Unknown">
        <w:r>
          <w:t>Test Cases 2: Consider test data with values just below the extreme edges of input domains i.e. values 0 and 999.</w:t>
        </w:r>
      </w:ins>
    </w:p>
    <w:p w:rsidR="00EE5ABC" w:rsidRDefault="00EE5ABC" w:rsidP="001013D0">
      <w:pPr>
        <w:numPr>
          <w:ilvl w:val="0"/>
          <w:numId w:val="64"/>
        </w:numPr>
        <w:spacing w:before="100" w:beforeAutospacing="1" w:after="100" w:afterAutospacing="1" w:line="240" w:lineRule="auto"/>
        <w:rPr>
          <w:ins w:id="621" w:author="Unknown"/>
        </w:rPr>
      </w:pPr>
      <w:ins w:id="622" w:author="Unknown">
        <w:r>
          <w:t>Test Cases 3: Consider test data with values just above the extreme edges of input domain i.e. values 2 and 1001.</w:t>
        </w:r>
      </w:ins>
    </w:p>
    <w:p w:rsidR="00A434AD" w:rsidRDefault="00EE5ABC" w:rsidP="00A434AD">
      <w:pPr>
        <w:pStyle w:val="NormalWeb"/>
        <w:rPr>
          <w:ins w:id="623" w:author="Unknown"/>
        </w:rPr>
      </w:pPr>
      <w:ins w:id="624" w:author="Unknown">
        <w:r>
          <w:t> </w:t>
        </w:r>
        <w:r w:rsidR="00A434AD">
          <w:rPr>
            <w:rStyle w:val="Strong"/>
          </w:rPr>
          <w:t>Boundary value analysis and Equivalence partitioning, explained with simple example:</w:t>
        </w:r>
      </w:ins>
    </w:p>
    <w:p w:rsidR="00A434AD" w:rsidRDefault="00A434AD" w:rsidP="00A434AD">
      <w:pPr>
        <w:pStyle w:val="NormalWeb"/>
        <w:rPr>
          <w:ins w:id="625" w:author="Unknown"/>
        </w:rPr>
      </w:pPr>
      <w:ins w:id="626" w:author="Unknown">
        <w:r>
          <w:t>Boundary value analysis and equivalence partitioning both are test case design strategies in black box testing.</w:t>
        </w:r>
      </w:ins>
    </w:p>
    <w:p w:rsidR="00A45D91" w:rsidRDefault="00A45D91" w:rsidP="00A434AD">
      <w:pPr>
        <w:pStyle w:val="NormalWeb"/>
        <w:rPr>
          <w:rStyle w:val="Strong"/>
        </w:rPr>
      </w:pPr>
    </w:p>
    <w:p w:rsidR="00A45D91" w:rsidRDefault="00A45D91" w:rsidP="00A434AD">
      <w:pPr>
        <w:pStyle w:val="NormalWeb"/>
        <w:rPr>
          <w:rStyle w:val="Strong"/>
        </w:rPr>
      </w:pPr>
    </w:p>
    <w:p w:rsidR="00A434AD" w:rsidRDefault="00A434AD" w:rsidP="00A434AD">
      <w:pPr>
        <w:pStyle w:val="NormalWeb"/>
        <w:rPr>
          <w:ins w:id="627" w:author="Unknown"/>
        </w:rPr>
      </w:pPr>
      <w:ins w:id="628" w:author="Unknown">
        <w:r>
          <w:rPr>
            <w:rStyle w:val="Strong"/>
          </w:rPr>
          <w:lastRenderedPageBreak/>
          <w:t>Equivalence Partitioning:</w:t>
        </w:r>
      </w:ins>
    </w:p>
    <w:p w:rsidR="00A434AD" w:rsidRDefault="00A434AD" w:rsidP="00A434AD">
      <w:pPr>
        <w:pStyle w:val="NormalWeb"/>
        <w:rPr>
          <w:ins w:id="629" w:author="Unknown"/>
        </w:rPr>
      </w:pPr>
      <w:ins w:id="630" w:author="Unknown">
        <w:r>
          <w:t xml:space="preserve">In this method the input domain data is divided into different equivalence data classes. This method is typically used </w:t>
        </w:r>
        <w:r>
          <w:rPr>
            <w:rStyle w:val="Strong"/>
          </w:rPr>
          <w:t>to reduce the total number of test case</w:t>
        </w:r>
        <w:r>
          <w:t>s to a finite set of testable test cases, still covering maximum requirements.</w:t>
        </w:r>
      </w:ins>
    </w:p>
    <w:p w:rsidR="00A434AD" w:rsidRDefault="00A434AD" w:rsidP="00A434AD">
      <w:pPr>
        <w:pStyle w:val="NormalWeb"/>
        <w:rPr>
          <w:ins w:id="631" w:author="Unknown"/>
        </w:rPr>
      </w:pPr>
      <w:ins w:id="632" w:author="Unknown">
        <w:r>
          <w:t>In short it is the process of taking all possible test cases and placing them into classes. One test value is picked from each class while testing.</w:t>
        </w:r>
      </w:ins>
    </w:p>
    <w:p w:rsidR="00A434AD" w:rsidRDefault="00A434AD" w:rsidP="00A434AD">
      <w:pPr>
        <w:pStyle w:val="NormalWeb"/>
        <w:rPr>
          <w:ins w:id="633" w:author="Unknown"/>
        </w:rPr>
      </w:pPr>
      <w:ins w:id="634" w:author="Unknown">
        <w:r>
          <w:rPr>
            <w:rStyle w:val="Strong"/>
          </w:rPr>
          <w:t>E.g.:</w:t>
        </w:r>
        <w:r>
          <w:t xml:space="preserve"> If you are testing for an input box accepting numbers from 1 to 1000 then there is no use in writing thousand test cases for all 1000 valid input numbers plus other test cases for invalid data.</w:t>
        </w:r>
      </w:ins>
    </w:p>
    <w:p w:rsidR="00A434AD" w:rsidRDefault="00A434AD" w:rsidP="00A434AD">
      <w:pPr>
        <w:pStyle w:val="NormalWeb"/>
        <w:rPr>
          <w:ins w:id="635" w:author="Unknown"/>
        </w:rPr>
      </w:pPr>
      <w:ins w:id="636" w:author="Unknown">
        <w:r>
          <w:t>Using equivalence partitioning method above test cases can be divided into three sets of input data called as classes. Each test case is a representative of respective class.</w:t>
        </w:r>
      </w:ins>
    </w:p>
    <w:p w:rsidR="00A434AD" w:rsidRDefault="00A434AD" w:rsidP="00A434AD">
      <w:pPr>
        <w:pStyle w:val="NormalWeb"/>
        <w:rPr>
          <w:ins w:id="637" w:author="Unknown"/>
        </w:rPr>
      </w:pPr>
      <w:ins w:id="638" w:author="Unknown">
        <w:r>
          <w:t>So in above example we can divide our test cases into three equivalence classes of some valid and invalid inputs.</w:t>
        </w:r>
      </w:ins>
    </w:p>
    <w:p w:rsidR="00A434AD" w:rsidRDefault="00A434AD" w:rsidP="00A434AD">
      <w:pPr>
        <w:pStyle w:val="NormalWeb"/>
        <w:rPr>
          <w:ins w:id="639" w:author="Unknown"/>
        </w:rPr>
      </w:pPr>
      <w:ins w:id="640" w:author="Unknown">
        <w:r>
          <w:rPr>
            <w:rStyle w:val="Strong"/>
          </w:rPr>
          <w:t>Test cases for input box accepting numbers between 1 and 1000 using Equivalence Partitioning</w:t>
        </w:r>
        <w:proofErr w:type="gramStart"/>
        <w:r>
          <w:rPr>
            <w:rStyle w:val="Strong"/>
          </w:rPr>
          <w:t>:</w:t>
        </w:r>
        <w:proofErr w:type="gramEnd"/>
        <w:r>
          <w:br/>
        </w:r>
        <w:r>
          <w:rPr>
            <w:rStyle w:val="Strong"/>
          </w:rPr>
          <w:t>1)</w:t>
        </w:r>
        <w:r>
          <w:t xml:space="preserve"> One input data class with all valid inputs. Pick a single value from range 1 to 1000 as a valid test case. If you select other values between 1 and 1000 then result is going to be same. </w:t>
        </w:r>
        <w:proofErr w:type="gramStart"/>
        <w:r>
          <w:t>So one test case for valid input data should be sufficient.</w:t>
        </w:r>
        <w:proofErr w:type="gramEnd"/>
      </w:ins>
    </w:p>
    <w:p w:rsidR="00A434AD" w:rsidRDefault="00A434AD" w:rsidP="00A434AD">
      <w:pPr>
        <w:pStyle w:val="NormalWeb"/>
        <w:rPr>
          <w:ins w:id="641" w:author="Unknown"/>
        </w:rPr>
      </w:pPr>
      <w:ins w:id="642" w:author="Unknown">
        <w:r>
          <w:rPr>
            <w:rStyle w:val="Strong"/>
          </w:rPr>
          <w:t>2)</w:t>
        </w:r>
        <w:r>
          <w:t xml:space="preserve"> Input data class with all values below lower limit. I.e. any value below 1, as </w:t>
        </w:r>
        <w:proofErr w:type="spellStart"/>
        <w:proofErr w:type="gramStart"/>
        <w:r>
          <w:t>a</w:t>
        </w:r>
        <w:proofErr w:type="spellEnd"/>
        <w:proofErr w:type="gramEnd"/>
        <w:r>
          <w:t xml:space="preserve"> invalid input data test case.</w:t>
        </w:r>
      </w:ins>
    </w:p>
    <w:p w:rsidR="00A434AD" w:rsidRDefault="00A434AD" w:rsidP="00A434AD">
      <w:pPr>
        <w:pStyle w:val="NormalWeb"/>
        <w:rPr>
          <w:ins w:id="643" w:author="Unknown"/>
        </w:rPr>
      </w:pPr>
      <w:ins w:id="644" w:author="Unknown">
        <w:r>
          <w:rPr>
            <w:rStyle w:val="Strong"/>
          </w:rPr>
          <w:t>3)</w:t>
        </w:r>
        <w:r>
          <w:t xml:space="preserve"> Input data with any value greater than 1000 to represent third invalid input class.</w:t>
        </w:r>
      </w:ins>
    </w:p>
    <w:p w:rsidR="00A434AD" w:rsidRDefault="00A434AD" w:rsidP="00A434AD">
      <w:pPr>
        <w:pStyle w:val="NormalWeb"/>
        <w:rPr>
          <w:ins w:id="645" w:author="Unknown"/>
        </w:rPr>
      </w:pPr>
      <w:ins w:id="646" w:author="Unknown">
        <w:r>
          <w:t xml:space="preserve">So using equivalence partitioning you </w:t>
        </w:r>
        <w:proofErr w:type="gramStart"/>
        <w:r>
          <w:t>have</w:t>
        </w:r>
        <w:proofErr w:type="gramEnd"/>
        <w:r>
          <w:t xml:space="preserve"> categorized all possible test cases into three classes. Test cases with other values from any class should give you the same result.</w:t>
        </w:r>
      </w:ins>
    </w:p>
    <w:p w:rsidR="00A434AD" w:rsidRDefault="00A434AD" w:rsidP="00A434AD">
      <w:pPr>
        <w:pStyle w:val="NormalWeb"/>
        <w:rPr>
          <w:ins w:id="647" w:author="Unknown"/>
        </w:rPr>
      </w:pPr>
      <w:ins w:id="648" w:author="Unknown">
        <w:r>
          <w:t>We have selected one representative from every input class to design our test cases. Test case values are selected in such a way that largest number of attributes of equivalence class can be exercised.</w:t>
        </w:r>
      </w:ins>
    </w:p>
    <w:p w:rsidR="00A434AD" w:rsidRDefault="00A434AD" w:rsidP="00A434AD">
      <w:pPr>
        <w:pStyle w:val="NormalWeb"/>
        <w:rPr>
          <w:ins w:id="649" w:author="Unknown"/>
        </w:rPr>
      </w:pPr>
      <w:ins w:id="650" w:author="Unknown">
        <w:r>
          <w:t>Equivalence partitioning uses fewest test cases to cover maximum requirements.</w:t>
        </w:r>
      </w:ins>
    </w:p>
    <w:p w:rsidR="00A434AD" w:rsidRDefault="00A434AD" w:rsidP="00A434AD">
      <w:pPr>
        <w:pStyle w:val="NormalWeb"/>
        <w:rPr>
          <w:ins w:id="651" w:author="Unknown"/>
        </w:rPr>
      </w:pPr>
      <w:ins w:id="652" w:author="Unknown">
        <w:r>
          <w:rPr>
            <w:rStyle w:val="Strong"/>
          </w:rPr>
          <w:t>Boundary value analysis:</w:t>
        </w:r>
      </w:ins>
    </w:p>
    <w:p w:rsidR="00A434AD" w:rsidRDefault="00A434AD" w:rsidP="00A434AD">
      <w:pPr>
        <w:pStyle w:val="NormalWeb"/>
        <w:rPr>
          <w:ins w:id="653" w:author="Unknown"/>
        </w:rPr>
      </w:pPr>
      <w:ins w:id="654" w:author="Unknown">
        <w:r>
          <w:t xml:space="preserve">It’s widely recognized that input values at the extreme ends of input domain cause more errors in system. More application </w:t>
        </w:r>
        <w:r>
          <w:rPr>
            <w:rStyle w:val="Strong"/>
          </w:rPr>
          <w:t>errors occur at the boundaries</w:t>
        </w:r>
        <w:r>
          <w:t xml:space="preserve"> of input domain. ‘Boundary value analysis’ testing technique is used to identify errors at boundaries rather than finding those exist in center of input domain.</w:t>
        </w:r>
      </w:ins>
    </w:p>
    <w:p w:rsidR="00A434AD" w:rsidRDefault="00A434AD" w:rsidP="00A434AD">
      <w:pPr>
        <w:pStyle w:val="NormalWeb"/>
        <w:rPr>
          <w:ins w:id="655" w:author="Unknown"/>
        </w:rPr>
      </w:pPr>
      <w:ins w:id="656" w:author="Unknown">
        <w:r>
          <w:lastRenderedPageBreak/>
          <w:t>Boundary value analysis is a next part of Equivalence partitioning for designing test cases where test cases are selected at the edges of the equivalence classes.</w:t>
        </w:r>
      </w:ins>
    </w:p>
    <w:p w:rsidR="00C02A6C" w:rsidRDefault="00A434AD" w:rsidP="00A434AD">
      <w:pPr>
        <w:pStyle w:val="NormalWeb"/>
        <w:rPr>
          <w:rStyle w:val="Strong"/>
        </w:rPr>
      </w:pPr>
      <w:ins w:id="657" w:author="Unknown">
        <w:r>
          <w:rPr>
            <w:rStyle w:val="Strong"/>
          </w:rPr>
          <w:t>Test cases for input box accepting numbers between 1 and 1000 using Boundary value analysis:</w:t>
        </w:r>
        <w:r>
          <w:br/>
        </w:r>
        <w:r>
          <w:rPr>
            <w:rStyle w:val="Strong"/>
          </w:rPr>
          <w:t>1)</w:t>
        </w:r>
        <w:r>
          <w:t xml:space="preserve"> Test cases with test data exactly as the input boundaries of input domain i.e. values 1 and 1000 in our case.</w:t>
        </w:r>
        <w:r>
          <w:br/>
        </w:r>
      </w:ins>
    </w:p>
    <w:p w:rsidR="00A434AD" w:rsidRDefault="00A434AD" w:rsidP="00A434AD">
      <w:pPr>
        <w:pStyle w:val="NormalWeb"/>
        <w:rPr>
          <w:ins w:id="658" w:author="Unknown"/>
        </w:rPr>
      </w:pPr>
      <w:ins w:id="659" w:author="Unknown">
        <w:r>
          <w:rPr>
            <w:rStyle w:val="Strong"/>
          </w:rPr>
          <w:t>2)</w:t>
        </w:r>
        <w:r>
          <w:t xml:space="preserve"> Test data with values just below the extreme edges of input domains i.e. values 0 and 999.</w:t>
        </w:r>
      </w:ins>
    </w:p>
    <w:p w:rsidR="00A434AD" w:rsidRDefault="00A434AD" w:rsidP="00A434AD">
      <w:pPr>
        <w:pStyle w:val="NormalWeb"/>
        <w:rPr>
          <w:ins w:id="660" w:author="Unknown"/>
        </w:rPr>
      </w:pPr>
      <w:ins w:id="661" w:author="Unknown">
        <w:r>
          <w:rPr>
            <w:rStyle w:val="Strong"/>
          </w:rPr>
          <w:t>3)</w:t>
        </w:r>
        <w:r>
          <w:t xml:space="preserve"> Test data with values just above the extreme edges of input domain i.e. values 2 and 1001.</w:t>
        </w:r>
      </w:ins>
    </w:p>
    <w:p w:rsidR="00A434AD" w:rsidRDefault="00A434AD" w:rsidP="00A434AD">
      <w:pPr>
        <w:pStyle w:val="NormalWeb"/>
        <w:rPr>
          <w:ins w:id="662" w:author="Unknown"/>
        </w:rPr>
      </w:pPr>
      <w:ins w:id="663" w:author="Unknown">
        <w:r>
          <w:t>Boundary value analysis is often called as a part of stress and negative testing.</w:t>
        </w:r>
      </w:ins>
    </w:p>
    <w:p w:rsidR="00A434AD" w:rsidRDefault="00A434AD" w:rsidP="00A434AD">
      <w:pPr>
        <w:pStyle w:val="NormalWeb"/>
        <w:rPr>
          <w:ins w:id="664" w:author="Unknown"/>
        </w:rPr>
      </w:pPr>
      <w:ins w:id="665" w:author="Unknown">
        <w:r>
          <w:rPr>
            <w:rStyle w:val="Strong"/>
          </w:rPr>
          <w:t>Note:</w:t>
        </w:r>
        <w:r>
          <w:t xml:space="preserve"> There is no hard-and-fast rule to test only one value from each equivalence class you created for input domains. You can select multiple valid and invalid values from each equivalence class according to your needs and previous judgments.</w:t>
        </w:r>
      </w:ins>
    </w:p>
    <w:p w:rsidR="00A434AD" w:rsidRDefault="00A434AD" w:rsidP="00A434AD">
      <w:pPr>
        <w:pStyle w:val="NormalWeb"/>
        <w:rPr>
          <w:ins w:id="666" w:author="Unknown"/>
        </w:rPr>
      </w:pPr>
      <w:ins w:id="667" w:author="Unknown">
        <w:r>
          <w:rPr>
            <w:rStyle w:val="Strong"/>
          </w:rPr>
          <w:t>E.g.</w:t>
        </w:r>
        <w:r>
          <w:t xml:space="preserve"> if you divided 1 to 1000 input values in valid data equivalence class, then you can select test case values like: 1, 11, 100, 950 etc. </w:t>
        </w:r>
        <w:proofErr w:type="gramStart"/>
        <w:r>
          <w:t>Same case for other test cases having invalid data classes.</w:t>
        </w:r>
        <w:proofErr w:type="gramEnd"/>
      </w:ins>
    </w:p>
    <w:p w:rsidR="00A434AD" w:rsidRDefault="00A434AD" w:rsidP="00A434AD">
      <w:pPr>
        <w:pStyle w:val="NormalWeb"/>
        <w:rPr>
          <w:ins w:id="668" w:author="Unknown"/>
        </w:rPr>
      </w:pPr>
      <w:ins w:id="669" w:author="Unknown">
        <w:r>
          <w:t>This should be a very basic and simple example to understand the Boundary value analysis and Equivalence partitioning concept.</w:t>
        </w:r>
      </w:ins>
    </w:p>
    <w:p w:rsidR="00A434AD" w:rsidRDefault="00A434AD" w:rsidP="00EE5ABC">
      <w:pPr>
        <w:pStyle w:val="NormalWeb"/>
        <w:spacing w:before="192" w:beforeAutospacing="0" w:after="240" w:afterAutospacing="0"/>
        <w:jc w:val="both"/>
        <w:rPr>
          <w:ins w:id="670" w:author="Unknown"/>
          <w:rFonts w:ascii="Helvetica" w:hAnsi="Helvetica"/>
          <w:color w:val="000000"/>
          <w:sz w:val="18"/>
          <w:szCs w:val="18"/>
        </w:rPr>
      </w:pPr>
    </w:p>
    <w:p w:rsidR="005D51B8" w:rsidRDefault="005D51B8" w:rsidP="005D51B8">
      <w:pPr>
        <w:pStyle w:val="Heading1"/>
        <w:spacing w:before="48" w:after="48"/>
        <w:ind w:right="48"/>
        <w:jc w:val="center"/>
        <w:rPr>
          <w:rFonts w:ascii="Helvetica" w:hAnsi="Helvetica"/>
          <w:b w:val="0"/>
          <w:bCs w:val="0"/>
          <w:color w:val="000000"/>
        </w:rPr>
      </w:pPr>
      <w:r>
        <w:rPr>
          <w:rFonts w:ascii="Helvetica" w:hAnsi="Helvetica"/>
          <w:b w:val="0"/>
          <w:bCs w:val="0"/>
          <w:color w:val="000000"/>
        </w:rPr>
        <w:t>Software Testing Documentation</w:t>
      </w:r>
    </w:p>
    <w:p w:rsidR="005D51B8" w:rsidRDefault="005D51B8" w:rsidP="005D51B8">
      <w:pPr>
        <w:pStyle w:val="NormalWeb"/>
        <w:spacing w:before="192" w:beforeAutospacing="0" w:after="240" w:afterAutospacing="0"/>
        <w:jc w:val="both"/>
        <w:rPr>
          <w:ins w:id="671" w:author="Unknown"/>
        </w:rPr>
      </w:pPr>
      <w:ins w:id="672" w:author="Unknown">
        <w:r>
          <w:rPr>
            <w:rFonts w:ascii="Helvetica" w:hAnsi="Helvetica"/>
            <w:color w:val="000000"/>
            <w:sz w:val="17"/>
            <w:szCs w:val="17"/>
          </w:rPr>
          <w:t>Testing documentation involves the documentation of artifacts which should be developed before or during the testing of Software.</w:t>
        </w:r>
      </w:ins>
    </w:p>
    <w:p w:rsidR="005D51B8" w:rsidRDefault="005D51B8" w:rsidP="005D51B8">
      <w:pPr>
        <w:pStyle w:val="NormalWeb"/>
        <w:spacing w:before="192" w:beforeAutospacing="0" w:after="240" w:afterAutospacing="0"/>
        <w:jc w:val="both"/>
        <w:rPr>
          <w:ins w:id="673" w:author="Unknown"/>
          <w:rFonts w:ascii="Helvetica" w:hAnsi="Helvetica"/>
          <w:color w:val="000000"/>
          <w:sz w:val="17"/>
          <w:szCs w:val="17"/>
        </w:rPr>
      </w:pPr>
      <w:ins w:id="674" w:author="Unknown">
        <w:r>
          <w:rPr>
            <w:rFonts w:ascii="Helvetica" w:hAnsi="Helvetica"/>
            <w:color w:val="000000"/>
            <w:sz w:val="17"/>
            <w:szCs w:val="17"/>
          </w:rPr>
          <w:t>Documentation for Software testing helps in estimating the testing effort required, test coverage, requirement tracking/tracing etc. This section includes the description of some commonly used documented artifacts related to Software testing such as:</w:t>
        </w:r>
      </w:ins>
    </w:p>
    <w:p w:rsidR="005D51B8" w:rsidRDefault="005D51B8" w:rsidP="001013D0">
      <w:pPr>
        <w:pStyle w:val="NormalWeb"/>
        <w:numPr>
          <w:ilvl w:val="0"/>
          <w:numId w:val="58"/>
        </w:numPr>
        <w:spacing w:before="192" w:beforeAutospacing="0" w:after="240" w:afterAutospacing="0"/>
        <w:ind w:left="0"/>
        <w:jc w:val="both"/>
        <w:rPr>
          <w:ins w:id="675" w:author="Unknown"/>
          <w:rFonts w:ascii="Helvetica" w:hAnsi="Helvetica"/>
          <w:color w:val="000000"/>
          <w:sz w:val="17"/>
          <w:szCs w:val="17"/>
        </w:rPr>
      </w:pPr>
      <w:ins w:id="676" w:author="Unknown">
        <w:r>
          <w:rPr>
            <w:rFonts w:ascii="Helvetica" w:hAnsi="Helvetica"/>
            <w:color w:val="000000"/>
            <w:sz w:val="17"/>
            <w:szCs w:val="17"/>
          </w:rPr>
          <w:t>Test Plan</w:t>
        </w:r>
      </w:ins>
    </w:p>
    <w:p w:rsidR="005D51B8" w:rsidRDefault="005D51B8" w:rsidP="001013D0">
      <w:pPr>
        <w:pStyle w:val="NormalWeb"/>
        <w:numPr>
          <w:ilvl w:val="0"/>
          <w:numId w:val="58"/>
        </w:numPr>
        <w:spacing w:before="192" w:beforeAutospacing="0" w:after="240" w:afterAutospacing="0"/>
        <w:ind w:left="0"/>
        <w:jc w:val="both"/>
        <w:rPr>
          <w:ins w:id="677" w:author="Unknown"/>
          <w:rFonts w:ascii="Helvetica" w:hAnsi="Helvetica"/>
          <w:color w:val="000000"/>
          <w:sz w:val="17"/>
          <w:szCs w:val="17"/>
        </w:rPr>
      </w:pPr>
      <w:ins w:id="678" w:author="Unknown">
        <w:r>
          <w:rPr>
            <w:rFonts w:ascii="Helvetica" w:hAnsi="Helvetica"/>
            <w:color w:val="000000"/>
            <w:sz w:val="17"/>
            <w:szCs w:val="17"/>
          </w:rPr>
          <w:t>Test Scenario</w:t>
        </w:r>
      </w:ins>
    </w:p>
    <w:p w:rsidR="005D51B8" w:rsidRDefault="005D51B8" w:rsidP="001013D0">
      <w:pPr>
        <w:pStyle w:val="NormalWeb"/>
        <w:numPr>
          <w:ilvl w:val="0"/>
          <w:numId w:val="58"/>
        </w:numPr>
        <w:spacing w:before="192" w:beforeAutospacing="0" w:after="240" w:afterAutospacing="0"/>
        <w:ind w:left="0"/>
        <w:jc w:val="both"/>
        <w:rPr>
          <w:ins w:id="679" w:author="Unknown"/>
          <w:rFonts w:ascii="Helvetica" w:hAnsi="Helvetica"/>
          <w:color w:val="000000"/>
          <w:sz w:val="17"/>
          <w:szCs w:val="17"/>
        </w:rPr>
      </w:pPr>
      <w:ins w:id="680" w:author="Unknown">
        <w:r>
          <w:rPr>
            <w:rFonts w:ascii="Helvetica" w:hAnsi="Helvetica"/>
            <w:color w:val="000000"/>
            <w:sz w:val="17"/>
            <w:szCs w:val="17"/>
          </w:rPr>
          <w:t>Test Case</w:t>
        </w:r>
      </w:ins>
    </w:p>
    <w:p w:rsidR="005D51B8" w:rsidRDefault="005D51B8" w:rsidP="001013D0">
      <w:pPr>
        <w:pStyle w:val="NormalWeb"/>
        <w:numPr>
          <w:ilvl w:val="0"/>
          <w:numId w:val="58"/>
        </w:numPr>
        <w:spacing w:before="192" w:beforeAutospacing="0" w:after="240" w:afterAutospacing="0"/>
        <w:ind w:left="0"/>
        <w:jc w:val="both"/>
        <w:rPr>
          <w:ins w:id="681" w:author="Unknown"/>
          <w:rFonts w:ascii="Helvetica" w:hAnsi="Helvetica"/>
          <w:color w:val="000000"/>
          <w:sz w:val="17"/>
          <w:szCs w:val="17"/>
        </w:rPr>
      </w:pPr>
      <w:ins w:id="682" w:author="Unknown">
        <w:r>
          <w:rPr>
            <w:rFonts w:ascii="Helvetica" w:hAnsi="Helvetica"/>
            <w:color w:val="000000"/>
            <w:sz w:val="17"/>
            <w:szCs w:val="17"/>
          </w:rPr>
          <w:t>Traceability Matrix</w:t>
        </w:r>
      </w:ins>
    </w:p>
    <w:p w:rsidR="005D51B8" w:rsidRDefault="005D51B8" w:rsidP="005D51B8">
      <w:pPr>
        <w:pStyle w:val="Heading2"/>
        <w:spacing w:before="48" w:after="48" w:line="360" w:lineRule="atLeast"/>
        <w:ind w:right="48"/>
        <w:rPr>
          <w:ins w:id="683" w:author="Unknown"/>
          <w:rFonts w:ascii="Helvetica" w:hAnsi="Helvetica"/>
          <w:b w:val="0"/>
          <w:bCs w:val="0"/>
          <w:color w:val="000000"/>
          <w:sz w:val="27"/>
          <w:szCs w:val="27"/>
        </w:rPr>
      </w:pPr>
      <w:ins w:id="684" w:author="Unknown">
        <w:r>
          <w:rPr>
            <w:rFonts w:ascii="Helvetica" w:hAnsi="Helvetica"/>
            <w:b w:val="0"/>
            <w:bCs w:val="0"/>
            <w:color w:val="000000"/>
            <w:sz w:val="27"/>
            <w:szCs w:val="27"/>
          </w:rPr>
          <w:t>Test Plan</w:t>
        </w:r>
      </w:ins>
    </w:p>
    <w:p w:rsidR="005D51B8" w:rsidRDefault="005D51B8" w:rsidP="005D51B8">
      <w:pPr>
        <w:pStyle w:val="NormalWeb"/>
        <w:spacing w:before="192" w:beforeAutospacing="0" w:after="240" w:afterAutospacing="0"/>
        <w:jc w:val="both"/>
        <w:rPr>
          <w:ins w:id="685" w:author="Unknown"/>
          <w:rFonts w:ascii="Helvetica" w:hAnsi="Helvetica"/>
          <w:color w:val="000000"/>
          <w:sz w:val="17"/>
          <w:szCs w:val="17"/>
        </w:rPr>
      </w:pPr>
      <w:ins w:id="686" w:author="Unknown">
        <w:r>
          <w:rPr>
            <w:rFonts w:ascii="Helvetica" w:hAnsi="Helvetica"/>
            <w:color w:val="000000"/>
            <w:sz w:val="17"/>
            <w:szCs w:val="17"/>
          </w:rPr>
          <w:t xml:space="preserve">A test plan outlines the strategy that will be used to test an application, the resources that will be used, </w:t>
        </w:r>
        <w:proofErr w:type="gramStart"/>
        <w:r>
          <w:rPr>
            <w:rFonts w:ascii="Helvetica" w:hAnsi="Helvetica"/>
            <w:color w:val="000000"/>
            <w:sz w:val="17"/>
            <w:szCs w:val="17"/>
          </w:rPr>
          <w:t>the</w:t>
        </w:r>
        <w:proofErr w:type="gramEnd"/>
        <w:r>
          <w:rPr>
            <w:rFonts w:ascii="Helvetica" w:hAnsi="Helvetica"/>
            <w:color w:val="000000"/>
            <w:sz w:val="17"/>
            <w:szCs w:val="17"/>
          </w:rPr>
          <w:t xml:space="preserve"> test environment in which testing will be performed, the limitations of the testing and the schedule of testing activities. Typically the Quality Assurance Team Lead will be responsible for writing a Test Plan.</w:t>
        </w:r>
      </w:ins>
    </w:p>
    <w:p w:rsidR="005D51B8" w:rsidRDefault="005D51B8" w:rsidP="005D51B8">
      <w:pPr>
        <w:pStyle w:val="NormalWeb"/>
        <w:spacing w:before="192" w:beforeAutospacing="0" w:after="240" w:afterAutospacing="0"/>
        <w:jc w:val="both"/>
        <w:rPr>
          <w:ins w:id="687" w:author="Unknown"/>
          <w:rFonts w:ascii="Helvetica" w:hAnsi="Helvetica"/>
          <w:color w:val="000000"/>
          <w:sz w:val="17"/>
          <w:szCs w:val="17"/>
        </w:rPr>
      </w:pPr>
      <w:ins w:id="688" w:author="Unknown">
        <w:r>
          <w:rPr>
            <w:rFonts w:ascii="Helvetica" w:hAnsi="Helvetica"/>
            <w:color w:val="000000"/>
            <w:sz w:val="17"/>
            <w:szCs w:val="17"/>
          </w:rPr>
          <w:lastRenderedPageBreak/>
          <w:t>A test plan will include the following.</w:t>
        </w:r>
      </w:ins>
    </w:p>
    <w:p w:rsidR="005D51B8" w:rsidRDefault="005D51B8" w:rsidP="001013D0">
      <w:pPr>
        <w:pStyle w:val="NormalWeb"/>
        <w:numPr>
          <w:ilvl w:val="0"/>
          <w:numId w:val="59"/>
        </w:numPr>
        <w:spacing w:before="192" w:beforeAutospacing="0" w:after="240" w:afterAutospacing="0"/>
        <w:ind w:left="0"/>
        <w:jc w:val="both"/>
        <w:rPr>
          <w:ins w:id="689" w:author="Unknown"/>
          <w:rFonts w:ascii="Helvetica" w:hAnsi="Helvetica"/>
          <w:color w:val="000000"/>
          <w:sz w:val="17"/>
          <w:szCs w:val="17"/>
        </w:rPr>
      </w:pPr>
      <w:ins w:id="690" w:author="Unknown">
        <w:r>
          <w:rPr>
            <w:rFonts w:ascii="Helvetica" w:hAnsi="Helvetica"/>
            <w:color w:val="000000"/>
            <w:sz w:val="17"/>
            <w:szCs w:val="17"/>
          </w:rPr>
          <w:t>Introduction to the Test Plan document</w:t>
        </w:r>
      </w:ins>
    </w:p>
    <w:p w:rsidR="005D51B8" w:rsidRDefault="005D51B8" w:rsidP="001013D0">
      <w:pPr>
        <w:pStyle w:val="NormalWeb"/>
        <w:numPr>
          <w:ilvl w:val="0"/>
          <w:numId w:val="59"/>
        </w:numPr>
        <w:spacing w:before="192" w:beforeAutospacing="0" w:after="240" w:afterAutospacing="0"/>
        <w:ind w:left="0"/>
        <w:jc w:val="both"/>
        <w:rPr>
          <w:ins w:id="691" w:author="Unknown"/>
          <w:rFonts w:ascii="Helvetica" w:hAnsi="Helvetica"/>
          <w:color w:val="000000"/>
          <w:sz w:val="17"/>
          <w:szCs w:val="17"/>
        </w:rPr>
      </w:pPr>
      <w:ins w:id="692" w:author="Unknown">
        <w:r>
          <w:rPr>
            <w:rFonts w:ascii="Helvetica" w:hAnsi="Helvetica"/>
            <w:color w:val="000000"/>
            <w:sz w:val="17"/>
            <w:szCs w:val="17"/>
          </w:rPr>
          <w:t>Assumptions when testing the application</w:t>
        </w:r>
      </w:ins>
    </w:p>
    <w:p w:rsidR="005D51B8" w:rsidRDefault="005D51B8" w:rsidP="001013D0">
      <w:pPr>
        <w:pStyle w:val="NormalWeb"/>
        <w:numPr>
          <w:ilvl w:val="0"/>
          <w:numId w:val="59"/>
        </w:numPr>
        <w:spacing w:before="192" w:beforeAutospacing="0" w:after="240" w:afterAutospacing="0"/>
        <w:ind w:left="0"/>
        <w:jc w:val="both"/>
        <w:rPr>
          <w:ins w:id="693" w:author="Unknown"/>
          <w:rFonts w:ascii="Helvetica" w:hAnsi="Helvetica"/>
          <w:color w:val="000000"/>
          <w:sz w:val="17"/>
          <w:szCs w:val="17"/>
        </w:rPr>
      </w:pPr>
      <w:ins w:id="694" w:author="Unknown">
        <w:r>
          <w:rPr>
            <w:rFonts w:ascii="Helvetica" w:hAnsi="Helvetica"/>
            <w:color w:val="000000"/>
            <w:sz w:val="17"/>
            <w:szCs w:val="17"/>
          </w:rPr>
          <w:t>List of test cases included in Testing the application</w:t>
        </w:r>
      </w:ins>
    </w:p>
    <w:p w:rsidR="005D51B8" w:rsidRDefault="005D51B8" w:rsidP="001013D0">
      <w:pPr>
        <w:pStyle w:val="NormalWeb"/>
        <w:numPr>
          <w:ilvl w:val="0"/>
          <w:numId w:val="59"/>
        </w:numPr>
        <w:spacing w:before="192" w:beforeAutospacing="0" w:after="240" w:afterAutospacing="0"/>
        <w:ind w:left="0"/>
        <w:jc w:val="both"/>
        <w:rPr>
          <w:ins w:id="695" w:author="Unknown"/>
          <w:rFonts w:ascii="Helvetica" w:hAnsi="Helvetica"/>
          <w:color w:val="000000"/>
          <w:sz w:val="17"/>
          <w:szCs w:val="17"/>
        </w:rPr>
      </w:pPr>
      <w:ins w:id="696" w:author="Unknown">
        <w:r>
          <w:rPr>
            <w:rFonts w:ascii="Helvetica" w:hAnsi="Helvetica"/>
            <w:color w:val="000000"/>
            <w:sz w:val="17"/>
            <w:szCs w:val="17"/>
          </w:rPr>
          <w:t>List of features to be tested</w:t>
        </w:r>
      </w:ins>
    </w:p>
    <w:p w:rsidR="005D51B8" w:rsidRDefault="005D51B8" w:rsidP="001013D0">
      <w:pPr>
        <w:pStyle w:val="NormalWeb"/>
        <w:numPr>
          <w:ilvl w:val="0"/>
          <w:numId w:val="59"/>
        </w:numPr>
        <w:spacing w:before="192" w:beforeAutospacing="0" w:after="240" w:afterAutospacing="0"/>
        <w:ind w:left="0"/>
        <w:jc w:val="both"/>
        <w:rPr>
          <w:ins w:id="697" w:author="Unknown"/>
          <w:rFonts w:ascii="Helvetica" w:hAnsi="Helvetica"/>
          <w:color w:val="000000"/>
          <w:sz w:val="17"/>
          <w:szCs w:val="17"/>
        </w:rPr>
      </w:pPr>
      <w:ins w:id="698" w:author="Unknown">
        <w:r>
          <w:rPr>
            <w:rFonts w:ascii="Helvetica" w:hAnsi="Helvetica"/>
            <w:color w:val="000000"/>
            <w:sz w:val="17"/>
            <w:szCs w:val="17"/>
          </w:rPr>
          <w:t>What sort of Approach to use when testing the software</w:t>
        </w:r>
      </w:ins>
    </w:p>
    <w:p w:rsidR="005D51B8" w:rsidRDefault="005D51B8" w:rsidP="001013D0">
      <w:pPr>
        <w:pStyle w:val="NormalWeb"/>
        <w:numPr>
          <w:ilvl w:val="0"/>
          <w:numId w:val="59"/>
        </w:numPr>
        <w:spacing w:before="192" w:beforeAutospacing="0" w:after="240" w:afterAutospacing="0"/>
        <w:ind w:left="0"/>
        <w:jc w:val="both"/>
        <w:rPr>
          <w:ins w:id="699" w:author="Unknown"/>
          <w:rFonts w:ascii="Helvetica" w:hAnsi="Helvetica"/>
          <w:color w:val="000000"/>
          <w:sz w:val="17"/>
          <w:szCs w:val="17"/>
        </w:rPr>
      </w:pPr>
      <w:ins w:id="700" w:author="Unknown">
        <w:r>
          <w:rPr>
            <w:rFonts w:ascii="Helvetica" w:hAnsi="Helvetica"/>
            <w:color w:val="000000"/>
            <w:sz w:val="17"/>
            <w:szCs w:val="17"/>
          </w:rPr>
          <w:t>List of Deliverables that need to be tested</w:t>
        </w:r>
      </w:ins>
    </w:p>
    <w:p w:rsidR="005D51B8" w:rsidRDefault="005D51B8" w:rsidP="001013D0">
      <w:pPr>
        <w:pStyle w:val="NormalWeb"/>
        <w:numPr>
          <w:ilvl w:val="0"/>
          <w:numId w:val="59"/>
        </w:numPr>
        <w:spacing w:before="192" w:beforeAutospacing="0" w:after="240" w:afterAutospacing="0"/>
        <w:ind w:left="0"/>
        <w:jc w:val="both"/>
        <w:rPr>
          <w:ins w:id="701" w:author="Unknown"/>
          <w:rFonts w:ascii="Helvetica" w:hAnsi="Helvetica"/>
          <w:color w:val="000000"/>
          <w:sz w:val="17"/>
          <w:szCs w:val="17"/>
        </w:rPr>
      </w:pPr>
      <w:ins w:id="702" w:author="Unknown">
        <w:r>
          <w:rPr>
            <w:rFonts w:ascii="Helvetica" w:hAnsi="Helvetica"/>
            <w:color w:val="000000"/>
            <w:sz w:val="17"/>
            <w:szCs w:val="17"/>
          </w:rPr>
          <w:t>The resources allocated for testing the application</w:t>
        </w:r>
      </w:ins>
    </w:p>
    <w:p w:rsidR="005D51B8" w:rsidRDefault="005D51B8" w:rsidP="001013D0">
      <w:pPr>
        <w:pStyle w:val="NormalWeb"/>
        <w:numPr>
          <w:ilvl w:val="0"/>
          <w:numId w:val="59"/>
        </w:numPr>
        <w:spacing w:before="192" w:beforeAutospacing="0" w:after="240" w:afterAutospacing="0"/>
        <w:ind w:left="0"/>
        <w:jc w:val="both"/>
        <w:rPr>
          <w:ins w:id="703" w:author="Unknown"/>
          <w:rFonts w:ascii="Helvetica" w:hAnsi="Helvetica"/>
          <w:color w:val="000000"/>
          <w:sz w:val="17"/>
          <w:szCs w:val="17"/>
        </w:rPr>
      </w:pPr>
      <w:ins w:id="704" w:author="Unknown">
        <w:r>
          <w:rPr>
            <w:rFonts w:ascii="Helvetica" w:hAnsi="Helvetica"/>
            <w:color w:val="000000"/>
            <w:sz w:val="17"/>
            <w:szCs w:val="17"/>
          </w:rPr>
          <w:t>Any Risks involved during the testing process</w:t>
        </w:r>
      </w:ins>
    </w:p>
    <w:p w:rsidR="005D51B8" w:rsidRDefault="005D51B8" w:rsidP="001013D0">
      <w:pPr>
        <w:pStyle w:val="NormalWeb"/>
        <w:numPr>
          <w:ilvl w:val="0"/>
          <w:numId w:val="59"/>
        </w:numPr>
        <w:spacing w:before="192" w:beforeAutospacing="0" w:after="240" w:afterAutospacing="0"/>
        <w:ind w:left="0"/>
        <w:jc w:val="both"/>
        <w:rPr>
          <w:ins w:id="705" w:author="Unknown"/>
          <w:rFonts w:ascii="Helvetica" w:hAnsi="Helvetica"/>
          <w:color w:val="000000"/>
          <w:sz w:val="17"/>
          <w:szCs w:val="17"/>
        </w:rPr>
      </w:pPr>
      <w:ins w:id="706" w:author="Unknown">
        <w:r>
          <w:rPr>
            <w:rFonts w:ascii="Helvetica" w:hAnsi="Helvetica"/>
            <w:color w:val="000000"/>
            <w:sz w:val="17"/>
            <w:szCs w:val="17"/>
          </w:rPr>
          <w:t>A Schedule of tasks and milestones as testing is started</w:t>
        </w:r>
      </w:ins>
    </w:p>
    <w:p w:rsidR="005D51B8" w:rsidRDefault="005D51B8" w:rsidP="005D51B8">
      <w:pPr>
        <w:pStyle w:val="Heading2"/>
        <w:spacing w:before="48" w:after="48" w:line="360" w:lineRule="atLeast"/>
        <w:ind w:right="48"/>
        <w:rPr>
          <w:ins w:id="707" w:author="Unknown"/>
          <w:rFonts w:ascii="Helvetica" w:hAnsi="Helvetica"/>
          <w:b w:val="0"/>
          <w:bCs w:val="0"/>
          <w:color w:val="000000"/>
          <w:sz w:val="27"/>
          <w:szCs w:val="27"/>
        </w:rPr>
      </w:pPr>
      <w:ins w:id="708" w:author="Unknown">
        <w:r>
          <w:rPr>
            <w:rFonts w:ascii="Helvetica" w:hAnsi="Helvetica"/>
            <w:b w:val="0"/>
            <w:bCs w:val="0"/>
            <w:color w:val="000000"/>
            <w:sz w:val="27"/>
            <w:szCs w:val="27"/>
          </w:rPr>
          <w:t>Test Scenario</w:t>
        </w:r>
      </w:ins>
    </w:p>
    <w:p w:rsidR="005D51B8" w:rsidRDefault="005D51B8" w:rsidP="005D51B8">
      <w:pPr>
        <w:pStyle w:val="NormalWeb"/>
        <w:spacing w:before="192" w:beforeAutospacing="0" w:after="240" w:afterAutospacing="0"/>
        <w:jc w:val="both"/>
        <w:rPr>
          <w:ins w:id="709" w:author="Unknown"/>
          <w:rFonts w:ascii="Helvetica" w:hAnsi="Helvetica"/>
          <w:color w:val="000000"/>
          <w:sz w:val="17"/>
          <w:szCs w:val="17"/>
        </w:rPr>
      </w:pPr>
      <w:ins w:id="710" w:author="Unknown">
        <w:r>
          <w:rPr>
            <w:rFonts w:ascii="Helvetica" w:hAnsi="Helvetica"/>
            <w:color w:val="000000"/>
            <w:sz w:val="17"/>
            <w:szCs w:val="17"/>
          </w:rPr>
          <w:t>A one line statement that tells what area in the application will be tested. Test Scenarios are used to ensure that all process flows are tested from end to end. A particular area of an application can have as little as one test scenario to a few hundred scenarios depending on the magnitude and complexity of the application.</w:t>
        </w:r>
      </w:ins>
    </w:p>
    <w:p w:rsidR="005D51B8" w:rsidRDefault="005D51B8" w:rsidP="005D51B8">
      <w:pPr>
        <w:pStyle w:val="NormalWeb"/>
        <w:spacing w:before="192" w:beforeAutospacing="0" w:after="240" w:afterAutospacing="0"/>
        <w:jc w:val="both"/>
        <w:rPr>
          <w:ins w:id="711" w:author="Unknown"/>
          <w:rFonts w:ascii="Helvetica" w:hAnsi="Helvetica"/>
          <w:color w:val="000000"/>
          <w:sz w:val="17"/>
          <w:szCs w:val="17"/>
        </w:rPr>
      </w:pPr>
      <w:ins w:id="712" w:author="Unknown">
        <w:r>
          <w:rPr>
            <w:rFonts w:ascii="Helvetica" w:hAnsi="Helvetica"/>
            <w:color w:val="000000"/>
            <w:sz w:val="17"/>
            <w:szCs w:val="17"/>
          </w:rPr>
          <w:t>The term test scenario and test cases are used interchangeably however the main difference being that test scenarios has several steps however test cases have a single step. When viewed from this perspective test scenarios are test cases, but they include several test cases and the sequence that they should be executed. Apart from this, each test is dependent on the output from the previous test.</w:t>
        </w:r>
      </w:ins>
    </w:p>
    <w:p w:rsidR="005D51B8" w:rsidRDefault="005D51B8" w:rsidP="005D51B8">
      <w:pPr>
        <w:rPr>
          <w:ins w:id="713" w:author="Unknown"/>
          <w:rStyle w:val="apple-style-span"/>
        </w:rPr>
      </w:pPr>
      <w:r>
        <w:rPr>
          <w:rFonts w:ascii="Helvetica" w:hAnsi="Helvetica"/>
          <w:color w:val="000000"/>
          <w:sz w:val="17"/>
          <w:szCs w:val="17"/>
          <w:lang w:bidi="ar-SA"/>
        </w:rPr>
        <w:drawing>
          <wp:inline distT="0" distB="0" distL="0" distR="0">
            <wp:extent cx="4446270" cy="2527935"/>
            <wp:effectExtent l="19050" t="0" r="0" b="0"/>
            <wp:docPr id="21" name="Picture 21" descr="Test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st Scenarios"/>
                    <pic:cNvPicPr>
                      <a:picLocks noChangeAspect="1" noChangeArrowheads="1"/>
                    </pic:cNvPicPr>
                  </pic:nvPicPr>
                  <pic:blipFill>
                    <a:blip r:embed="rId31"/>
                    <a:srcRect/>
                    <a:stretch>
                      <a:fillRect/>
                    </a:stretch>
                  </pic:blipFill>
                  <pic:spPr bwMode="auto">
                    <a:xfrm>
                      <a:off x="0" y="0"/>
                      <a:ext cx="4446270" cy="2527935"/>
                    </a:xfrm>
                    <a:prstGeom prst="rect">
                      <a:avLst/>
                    </a:prstGeom>
                    <a:noFill/>
                    <a:ln w="9525">
                      <a:noFill/>
                      <a:miter lim="800000"/>
                      <a:headEnd/>
                      <a:tailEnd/>
                    </a:ln>
                  </pic:spPr>
                </pic:pic>
              </a:graphicData>
            </a:graphic>
          </wp:inline>
        </w:drawing>
      </w:r>
    </w:p>
    <w:p w:rsidR="005D51B8" w:rsidRDefault="005D51B8" w:rsidP="005D51B8">
      <w:pPr>
        <w:pStyle w:val="Heading2"/>
        <w:spacing w:before="48" w:after="48" w:line="360" w:lineRule="atLeast"/>
        <w:ind w:right="48"/>
        <w:rPr>
          <w:ins w:id="714" w:author="Unknown"/>
          <w:b w:val="0"/>
          <w:bCs w:val="0"/>
          <w:sz w:val="27"/>
          <w:szCs w:val="27"/>
        </w:rPr>
      </w:pPr>
      <w:ins w:id="715" w:author="Unknown">
        <w:r>
          <w:rPr>
            <w:rFonts w:ascii="Helvetica" w:hAnsi="Helvetica"/>
            <w:b w:val="0"/>
            <w:bCs w:val="0"/>
            <w:color w:val="000000"/>
            <w:sz w:val="27"/>
            <w:szCs w:val="27"/>
          </w:rPr>
          <w:t>Test Case</w:t>
        </w:r>
      </w:ins>
    </w:p>
    <w:p w:rsidR="005D51B8" w:rsidRDefault="005D51B8" w:rsidP="005D51B8">
      <w:pPr>
        <w:pStyle w:val="NormalWeb"/>
        <w:spacing w:before="192" w:beforeAutospacing="0" w:after="240" w:afterAutospacing="0"/>
        <w:jc w:val="both"/>
        <w:rPr>
          <w:ins w:id="716" w:author="Unknown"/>
          <w:rFonts w:ascii="Helvetica" w:hAnsi="Helvetica"/>
          <w:color w:val="000000"/>
          <w:sz w:val="17"/>
          <w:szCs w:val="17"/>
        </w:rPr>
      </w:pPr>
      <w:ins w:id="717" w:author="Unknown">
        <w:r>
          <w:rPr>
            <w:rFonts w:ascii="Helvetica" w:hAnsi="Helvetica"/>
            <w:color w:val="000000"/>
            <w:sz w:val="17"/>
            <w:szCs w:val="17"/>
          </w:rPr>
          <w:t>Test cases involve the set of steps, conditions and inputs which can be used while performing the testing tasks. The main intent of this activity is to ensure whether the Software Passes or Fails in terms of its functionality and other aspects. There are many types of test cases like: functional, negative, error, logical test cases, physical test cases, UI test cases etc.</w:t>
        </w:r>
      </w:ins>
    </w:p>
    <w:p w:rsidR="005D51B8" w:rsidRDefault="005D51B8" w:rsidP="005D51B8">
      <w:pPr>
        <w:pStyle w:val="NormalWeb"/>
        <w:spacing w:before="192" w:beforeAutospacing="0" w:after="240" w:afterAutospacing="0"/>
        <w:jc w:val="both"/>
        <w:rPr>
          <w:ins w:id="718" w:author="Unknown"/>
          <w:rFonts w:ascii="Helvetica" w:hAnsi="Helvetica"/>
          <w:color w:val="000000"/>
          <w:sz w:val="17"/>
          <w:szCs w:val="17"/>
        </w:rPr>
      </w:pPr>
      <w:ins w:id="719" w:author="Unknown">
        <w:r>
          <w:rPr>
            <w:rFonts w:ascii="Helvetica" w:hAnsi="Helvetica"/>
            <w:color w:val="000000"/>
            <w:sz w:val="17"/>
            <w:szCs w:val="17"/>
          </w:rPr>
          <w:lastRenderedPageBreak/>
          <w:t>Furthermore test cases are written to keep track of testing coverage of Software. Generally, there is no formal template which is used during the test case writing. However, following are the main components which are always available and included in every test case:</w:t>
        </w:r>
      </w:ins>
    </w:p>
    <w:p w:rsidR="005D51B8" w:rsidRDefault="005D51B8" w:rsidP="001013D0">
      <w:pPr>
        <w:pStyle w:val="NormalWeb"/>
        <w:numPr>
          <w:ilvl w:val="0"/>
          <w:numId w:val="60"/>
        </w:numPr>
        <w:spacing w:before="192" w:beforeAutospacing="0" w:after="240" w:afterAutospacing="0"/>
        <w:ind w:left="0"/>
        <w:jc w:val="both"/>
        <w:rPr>
          <w:ins w:id="720" w:author="Unknown"/>
          <w:rFonts w:ascii="Helvetica" w:hAnsi="Helvetica"/>
          <w:color w:val="000000"/>
          <w:sz w:val="17"/>
          <w:szCs w:val="17"/>
        </w:rPr>
      </w:pPr>
      <w:ins w:id="721" w:author="Unknown">
        <w:r>
          <w:rPr>
            <w:rFonts w:ascii="Helvetica" w:hAnsi="Helvetica"/>
            <w:color w:val="000000"/>
            <w:sz w:val="17"/>
            <w:szCs w:val="17"/>
          </w:rPr>
          <w:t>Test case ID.</w:t>
        </w:r>
      </w:ins>
    </w:p>
    <w:p w:rsidR="005D51B8" w:rsidRDefault="005D51B8" w:rsidP="001013D0">
      <w:pPr>
        <w:pStyle w:val="NormalWeb"/>
        <w:numPr>
          <w:ilvl w:val="0"/>
          <w:numId w:val="60"/>
        </w:numPr>
        <w:spacing w:before="192" w:beforeAutospacing="0" w:after="240" w:afterAutospacing="0"/>
        <w:ind w:left="0"/>
        <w:jc w:val="both"/>
        <w:rPr>
          <w:ins w:id="722" w:author="Unknown"/>
          <w:rFonts w:ascii="Helvetica" w:hAnsi="Helvetica"/>
          <w:color w:val="000000"/>
          <w:sz w:val="17"/>
          <w:szCs w:val="17"/>
        </w:rPr>
      </w:pPr>
      <w:ins w:id="723" w:author="Unknown">
        <w:r>
          <w:rPr>
            <w:rFonts w:ascii="Helvetica" w:hAnsi="Helvetica"/>
            <w:color w:val="000000"/>
            <w:sz w:val="17"/>
            <w:szCs w:val="17"/>
          </w:rPr>
          <w:t>Product Module.</w:t>
        </w:r>
      </w:ins>
    </w:p>
    <w:p w:rsidR="005D51B8" w:rsidRDefault="005D51B8" w:rsidP="001013D0">
      <w:pPr>
        <w:pStyle w:val="NormalWeb"/>
        <w:numPr>
          <w:ilvl w:val="0"/>
          <w:numId w:val="60"/>
        </w:numPr>
        <w:spacing w:before="192" w:beforeAutospacing="0" w:after="240" w:afterAutospacing="0"/>
        <w:ind w:left="0"/>
        <w:jc w:val="both"/>
        <w:rPr>
          <w:ins w:id="724" w:author="Unknown"/>
          <w:rFonts w:ascii="Helvetica" w:hAnsi="Helvetica"/>
          <w:color w:val="000000"/>
          <w:sz w:val="17"/>
          <w:szCs w:val="17"/>
        </w:rPr>
      </w:pPr>
      <w:ins w:id="725" w:author="Unknown">
        <w:r>
          <w:rPr>
            <w:rFonts w:ascii="Helvetica" w:hAnsi="Helvetica"/>
            <w:color w:val="000000"/>
            <w:sz w:val="17"/>
            <w:szCs w:val="17"/>
          </w:rPr>
          <w:t>Product version.</w:t>
        </w:r>
      </w:ins>
    </w:p>
    <w:p w:rsidR="005D51B8" w:rsidRDefault="005D51B8" w:rsidP="001013D0">
      <w:pPr>
        <w:pStyle w:val="NormalWeb"/>
        <w:numPr>
          <w:ilvl w:val="0"/>
          <w:numId w:val="60"/>
        </w:numPr>
        <w:spacing w:before="192" w:beforeAutospacing="0" w:after="240" w:afterAutospacing="0"/>
        <w:ind w:left="0"/>
        <w:jc w:val="both"/>
        <w:rPr>
          <w:ins w:id="726" w:author="Unknown"/>
          <w:rFonts w:ascii="Helvetica" w:hAnsi="Helvetica"/>
          <w:color w:val="000000"/>
          <w:sz w:val="17"/>
          <w:szCs w:val="17"/>
        </w:rPr>
      </w:pPr>
      <w:ins w:id="727" w:author="Unknown">
        <w:r>
          <w:rPr>
            <w:rFonts w:ascii="Helvetica" w:hAnsi="Helvetica"/>
            <w:color w:val="000000"/>
            <w:sz w:val="17"/>
            <w:szCs w:val="17"/>
          </w:rPr>
          <w:t>Revision history.</w:t>
        </w:r>
      </w:ins>
    </w:p>
    <w:p w:rsidR="005D51B8" w:rsidRDefault="005D51B8" w:rsidP="001013D0">
      <w:pPr>
        <w:pStyle w:val="NormalWeb"/>
        <w:numPr>
          <w:ilvl w:val="0"/>
          <w:numId w:val="60"/>
        </w:numPr>
        <w:spacing w:before="192" w:beforeAutospacing="0" w:after="240" w:afterAutospacing="0"/>
        <w:ind w:left="0"/>
        <w:jc w:val="both"/>
        <w:rPr>
          <w:ins w:id="728" w:author="Unknown"/>
          <w:rFonts w:ascii="Helvetica" w:hAnsi="Helvetica"/>
          <w:color w:val="000000"/>
          <w:sz w:val="17"/>
          <w:szCs w:val="17"/>
        </w:rPr>
      </w:pPr>
      <w:ins w:id="729" w:author="Unknown">
        <w:r>
          <w:rPr>
            <w:rFonts w:ascii="Helvetica" w:hAnsi="Helvetica"/>
            <w:color w:val="000000"/>
            <w:sz w:val="17"/>
            <w:szCs w:val="17"/>
          </w:rPr>
          <w:t>Purpose</w:t>
        </w:r>
      </w:ins>
    </w:p>
    <w:p w:rsidR="005D51B8" w:rsidRDefault="005D51B8" w:rsidP="001013D0">
      <w:pPr>
        <w:pStyle w:val="NormalWeb"/>
        <w:numPr>
          <w:ilvl w:val="0"/>
          <w:numId w:val="60"/>
        </w:numPr>
        <w:spacing w:before="192" w:beforeAutospacing="0" w:after="240" w:afterAutospacing="0"/>
        <w:ind w:left="0"/>
        <w:jc w:val="both"/>
        <w:rPr>
          <w:ins w:id="730" w:author="Unknown"/>
          <w:rFonts w:ascii="Helvetica" w:hAnsi="Helvetica"/>
          <w:color w:val="000000"/>
          <w:sz w:val="17"/>
          <w:szCs w:val="17"/>
        </w:rPr>
      </w:pPr>
      <w:ins w:id="731" w:author="Unknown">
        <w:r>
          <w:rPr>
            <w:rFonts w:ascii="Helvetica" w:hAnsi="Helvetica"/>
            <w:color w:val="000000"/>
            <w:sz w:val="17"/>
            <w:szCs w:val="17"/>
          </w:rPr>
          <w:t>Assumptions</w:t>
        </w:r>
      </w:ins>
    </w:p>
    <w:p w:rsidR="005D51B8" w:rsidRDefault="005D51B8" w:rsidP="001013D0">
      <w:pPr>
        <w:pStyle w:val="NormalWeb"/>
        <w:numPr>
          <w:ilvl w:val="0"/>
          <w:numId w:val="60"/>
        </w:numPr>
        <w:spacing w:before="192" w:beforeAutospacing="0" w:after="240" w:afterAutospacing="0"/>
        <w:ind w:left="0"/>
        <w:jc w:val="both"/>
        <w:rPr>
          <w:ins w:id="732" w:author="Unknown"/>
          <w:rFonts w:ascii="Helvetica" w:hAnsi="Helvetica"/>
          <w:color w:val="000000"/>
          <w:sz w:val="17"/>
          <w:szCs w:val="17"/>
        </w:rPr>
      </w:pPr>
      <w:ins w:id="733" w:author="Unknown">
        <w:r>
          <w:rPr>
            <w:rFonts w:ascii="Helvetica" w:hAnsi="Helvetica"/>
            <w:color w:val="000000"/>
            <w:sz w:val="17"/>
            <w:szCs w:val="17"/>
          </w:rPr>
          <w:t>Pre-Conditions.</w:t>
        </w:r>
      </w:ins>
    </w:p>
    <w:p w:rsidR="005D51B8" w:rsidRDefault="005D51B8" w:rsidP="001013D0">
      <w:pPr>
        <w:pStyle w:val="NormalWeb"/>
        <w:numPr>
          <w:ilvl w:val="0"/>
          <w:numId w:val="60"/>
        </w:numPr>
        <w:spacing w:before="192" w:beforeAutospacing="0" w:after="240" w:afterAutospacing="0"/>
        <w:ind w:left="0"/>
        <w:jc w:val="both"/>
        <w:rPr>
          <w:ins w:id="734" w:author="Unknown"/>
          <w:rFonts w:ascii="Helvetica" w:hAnsi="Helvetica"/>
          <w:color w:val="000000"/>
          <w:sz w:val="17"/>
          <w:szCs w:val="17"/>
        </w:rPr>
      </w:pPr>
      <w:ins w:id="735" w:author="Unknown">
        <w:r>
          <w:rPr>
            <w:rFonts w:ascii="Helvetica" w:hAnsi="Helvetica"/>
            <w:color w:val="000000"/>
            <w:sz w:val="17"/>
            <w:szCs w:val="17"/>
          </w:rPr>
          <w:t>Steps.</w:t>
        </w:r>
      </w:ins>
    </w:p>
    <w:p w:rsidR="005D51B8" w:rsidRDefault="005D51B8" w:rsidP="001013D0">
      <w:pPr>
        <w:pStyle w:val="NormalWeb"/>
        <w:numPr>
          <w:ilvl w:val="0"/>
          <w:numId w:val="60"/>
        </w:numPr>
        <w:spacing w:before="192" w:beforeAutospacing="0" w:after="240" w:afterAutospacing="0"/>
        <w:ind w:left="0"/>
        <w:jc w:val="both"/>
        <w:rPr>
          <w:ins w:id="736" w:author="Unknown"/>
          <w:rFonts w:ascii="Helvetica" w:hAnsi="Helvetica"/>
          <w:color w:val="000000"/>
          <w:sz w:val="17"/>
          <w:szCs w:val="17"/>
        </w:rPr>
      </w:pPr>
      <w:ins w:id="737" w:author="Unknown">
        <w:r>
          <w:rPr>
            <w:rFonts w:ascii="Helvetica" w:hAnsi="Helvetica"/>
            <w:color w:val="000000"/>
            <w:sz w:val="17"/>
            <w:szCs w:val="17"/>
          </w:rPr>
          <w:t>Expected Outcome.</w:t>
        </w:r>
      </w:ins>
    </w:p>
    <w:p w:rsidR="005D51B8" w:rsidRDefault="005D51B8" w:rsidP="001013D0">
      <w:pPr>
        <w:pStyle w:val="NormalWeb"/>
        <w:numPr>
          <w:ilvl w:val="0"/>
          <w:numId w:val="60"/>
        </w:numPr>
        <w:spacing w:before="192" w:beforeAutospacing="0" w:after="240" w:afterAutospacing="0"/>
        <w:ind w:left="0"/>
        <w:jc w:val="both"/>
        <w:rPr>
          <w:ins w:id="738" w:author="Unknown"/>
          <w:rFonts w:ascii="Helvetica" w:hAnsi="Helvetica"/>
          <w:color w:val="000000"/>
          <w:sz w:val="17"/>
          <w:szCs w:val="17"/>
        </w:rPr>
      </w:pPr>
      <w:ins w:id="739" w:author="Unknown">
        <w:r>
          <w:rPr>
            <w:rFonts w:ascii="Helvetica" w:hAnsi="Helvetica"/>
            <w:color w:val="000000"/>
            <w:sz w:val="17"/>
            <w:szCs w:val="17"/>
          </w:rPr>
          <w:t>Actual Outcome.</w:t>
        </w:r>
      </w:ins>
    </w:p>
    <w:p w:rsidR="005D51B8" w:rsidRDefault="005D51B8" w:rsidP="001013D0">
      <w:pPr>
        <w:pStyle w:val="NormalWeb"/>
        <w:numPr>
          <w:ilvl w:val="0"/>
          <w:numId w:val="60"/>
        </w:numPr>
        <w:spacing w:before="192" w:beforeAutospacing="0" w:after="240" w:afterAutospacing="0"/>
        <w:ind w:left="0"/>
        <w:jc w:val="both"/>
        <w:rPr>
          <w:ins w:id="740" w:author="Unknown"/>
          <w:rFonts w:ascii="Helvetica" w:hAnsi="Helvetica"/>
          <w:color w:val="000000"/>
          <w:sz w:val="17"/>
          <w:szCs w:val="17"/>
        </w:rPr>
      </w:pPr>
      <w:ins w:id="741" w:author="Unknown">
        <w:r>
          <w:rPr>
            <w:rFonts w:ascii="Helvetica" w:hAnsi="Helvetica"/>
            <w:color w:val="000000"/>
            <w:sz w:val="17"/>
            <w:szCs w:val="17"/>
          </w:rPr>
          <w:t>Post Conditions.</w:t>
        </w:r>
      </w:ins>
    </w:p>
    <w:p w:rsidR="005D51B8" w:rsidRDefault="005D51B8" w:rsidP="005D51B8">
      <w:pPr>
        <w:pStyle w:val="NormalWeb"/>
        <w:spacing w:before="192" w:beforeAutospacing="0" w:after="240" w:afterAutospacing="0"/>
        <w:jc w:val="both"/>
        <w:rPr>
          <w:ins w:id="742" w:author="Unknown"/>
          <w:rFonts w:ascii="Helvetica" w:hAnsi="Helvetica"/>
          <w:color w:val="000000"/>
          <w:sz w:val="17"/>
          <w:szCs w:val="17"/>
        </w:rPr>
      </w:pPr>
      <w:ins w:id="743" w:author="Unknown">
        <w:r>
          <w:rPr>
            <w:rFonts w:ascii="Helvetica" w:hAnsi="Helvetica"/>
            <w:color w:val="000000"/>
            <w:sz w:val="17"/>
            <w:szCs w:val="17"/>
          </w:rPr>
          <w:t>Many Test cases can be derived from a single test scenario. In addition to this, some time it happened that multiple test cases are written for single Software which is collectively known as test suites.</w:t>
        </w:r>
      </w:ins>
    </w:p>
    <w:p w:rsidR="005D51B8" w:rsidRDefault="005D51B8" w:rsidP="005D51B8">
      <w:pPr>
        <w:pStyle w:val="Heading2"/>
        <w:spacing w:before="48" w:after="48" w:line="360" w:lineRule="atLeast"/>
        <w:ind w:right="48"/>
        <w:rPr>
          <w:ins w:id="744" w:author="Unknown"/>
          <w:rFonts w:ascii="Helvetica" w:hAnsi="Helvetica"/>
          <w:b w:val="0"/>
          <w:bCs w:val="0"/>
          <w:color w:val="000000"/>
          <w:sz w:val="27"/>
          <w:szCs w:val="27"/>
        </w:rPr>
      </w:pPr>
      <w:ins w:id="745" w:author="Unknown">
        <w:r>
          <w:rPr>
            <w:rFonts w:ascii="Helvetica" w:hAnsi="Helvetica"/>
            <w:b w:val="0"/>
            <w:bCs w:val="0"/>
            <w:color w:val="000000"/>
            <w:sz w:val="27"/>
            <w:szCs w:val="27"/>
          </w:rPr>
          <w:t>Traceability Matrix</w:t>
        </w:r>
      </w:ins>
    </w:p>
    <w:p w:rsidR="005D51B8" w:rsidRDefault="005D51B8" w:rsidP="005D51B8">
      <w:pPr>
        <w:pStyle w:val="NormalWeb"/>
        <w:spacing w:before="192" w:beforeAutospacing="0" w:after="240" w:afterAutospacing="0"/>
        <w:jc w:val="both"/>
        <w:rPr>
          <w:ins w:id="746" w:author="Unknown"/>
          <w:rFonts w:ascii="Helvetica" w:hAnsi="Helvetica"/>
          <w:color w:val="000000"/>
          <w:sz w:val="17"/>
          <w:szCs w:val="17"/>
        </w:rPr>
      </w:pPr>
      <w:ins w:id="747" w:author="Unknown">
        <w:r>
          <w:rPr>
            <w:rFonts w:ascii="Helvetica" w:hAnsi="Helvetica"/>
            <w:color w:val="000000"/>
            <w:sz w:val="17"/>
            <w:szCs w:val="17"/>
          </w:rPr>
          <w:t>Traceability Matrix (also known as Requirement Traceability Matrix - RTM) is a table which is used to trace the requirements during the Software development life Cycle. It can be used for forward tracing (i.e. from Requirements to Design or Coding) or backward (i.e. from Coding to Requirements). There are many user defined templates for RTM.</w:t>
        </w:r>
      </w:ins>
    </w:p>
    <w:p w:rsidR="005D51B8" w:rsidRDefault="005D51B8" w:rsidP="005D51B8">
      <w:pPr>
        <w:pStyle w:val="NormalWeb"/>
        <w:spacing w:before="192" w:beforeAutospacing="0" w:after="240" w:afterAutospacing="0"/>
        <w:jc w:val="both"/>
        <w:rPr>
          <w:ins w:id="748" w:author="Unknown"/>
          <w:rFonts w:ascii="Helvetica" w:hAnsi="Helvetica"/>
          <w:color w:val="000000"/>
          <w:sz w:val="17"/>
          <w:szCs w:val="17"/>
        </w:rPr>
      </w:pPr>
      <w:ins w:id="749" w:author="Unknown">
        <w:r>
          <w:rPr>
            <w:rFonts w:ascii="Helvetica" w:hAnsi="Helvetica"/>
            <w:color w:val="000000"/>
            <w:sz w:val="17"/>
            <w:szCs w:val="17"/>
          </w:rPr>
          <w:t>Each requirement in the RTM document is linked with its associated test case, so that testing can be done as per the mentioned requirements. Furthermore, Bug ID is also include and linked with its associated requirements and test case. The main goals for this matrix are:</w:t>
        </w:r>
      </w:ins>
    </w:p>
    <w:p w:rsidR="005D51B8" w:rsidRDefault="005D51B8" w:rsidP="001013D0">
      <w:pPr>
        <w:pStyle w:val="NormalWeb"/>
        <w:numPr>
          <w:ilvl w:val="0"/>
          <w:numId w:val="61"/>
        </w:numPr>
        <w:spacing w:before="192" w:beforeAutospacing="0" w:after="240" w:afterAutospacing="0"/>
        <w:ind w:left="0"/>
        <w:jc w:val="both"/>
        <w:rPr>
          <w:ins w:id="750" w:author="Unknown"/>
          <w:rFonts w:ascii="Helvetica" w:hAnsi="Helvetica"/>
          <w:color w:val="000000"/>
          <w:sz w:val="17"/>
          <w:szCs w:val="17"/>
        </w:rPr>
      </w:pPr>
      <w:ins w:id="751" w:author="Unknown">
        <w:r>
          <w:rPr>
            <w:rFonts w:ascii="Helvetica" w:hAnsi="Helvetica"/>
            <w:color w:val="000000"/>
            <w:sz w:val="17"/>
            <w:szCs w:val="17"/>
          </w:rPr>
          <w:t>Make sure Software is developed as per the mentioned requirements.</w:t>
        </w:r>
      </w:ins>
    </w:p>
    <w:p w:rsidR="005D51B8" w:rsidRDefault="005D51B8" w:rsidP="001013D0">
      <w:pPr>
        <w:pStyle w:val="NormalWeb"/>
        <w:numPr>
          <w:ilvl w:val="0"/>
          <w:numId w:val="61"/>
        </w:numPr>
        <w:spacing w:before="192" w:beforeAutospacing="0" w:after="240" w:afterAutospacing="0"/>
        <w:ind w:left="0"/>
        <w:jc w:val="both"/>
        <w:rPr>
          <w:ins w:id="752" w:author="Unknown"/>
          <w:rFonts w:ascii="Helvetica" w:hAnsi="Helvetica"/>
          <w:color w:val="000000"/>
          <w:sz w:val="17"/>
          <w:szCs w:val="17"/>
        </w:rPr>
      </w:pPr>
      <w:ins w:id="753" w:author="Unknown">
        <w:r>
          <w:rPr>
            <w:rFonts w:ascii="Helvetica" w:hAnsi="Helvetica"/>
            <w:color w:val="000000"/>
            <w:sz w:val="17"/>
            <w:szCs w:val="17"/>
          </w:rPr>
          <w:t>Helps in finding the root cause of any bug.</w:t>
        </w:r>
      </w:ins>
    </w:p>
    <w:p w:rsidR="005D51B8" w:rsidRDefault="005D51B8" w:rsidP="001013D0">
      <w:pPr>
        <w:pStyle w:val="NormalWeb"/>
        <w:numPr>
          <w:ilvl w:val="0"/>
          <w:numId w:val="61"/>
        </w:numPr>
        <w:spacing w:before="192" w:beforeAutospacing="0" w:after="240" w:afterAutospacing="0"/>
        <w:ind w:left="0"/>
        <w:jc w:val="both"/>
        <w:rPr>
          <w:ins w:id="754" w:author="Unknown"/>
          <w:rFonts w:ascii="Helvetica" w:hAnsi="Helvetica"/>
          <w:color w:val="000000"/>
          <w:sz w:val="17"/>
          <w:szCs w:val="17"/>
        </w:rPr>
      </w:pPr>
      <w:ins w:id="755" w:author="Unknown">
        <w:r>
          <w:rPr>
            <w:rFonts w:ascii="Helvetica" w:hAnsi="Helvetica"/>
            <w:color w:val="000000"/>
            <w:sz w:val="17"/>
            <w:szCs w:val="17"/>
          </w:rPr>
          <w:t>Helps in tracing the developed documents during different phases of SDLC.</w:t>
        </w:r>
      </w:ins>
    </w:p>
    <w:p w:rsidR="005D51B8" w:rsidRDefault="005D51B8" w:rsidP="005D51B8">
      <w:pPr>
        <w:pStyle w:val="Heading2"/>
        <w:spacing w:before="48" w:after="48" w:line="360" w:lineRule="atLeast"/>
        <w:ind w:right="48"/>
        <w:rPr>
          <w:ins w:id="756" w:author="Unknown"/>
          <w:rFonts w:ascii="Helvetica" w:hAnsi="Helvetica"/>
          <w:b w:val="0"/>
          <w:bCs w:val="0"/>
          <w:color w:val="000000"/>
          <w:sz w:val="27"/>
          <w:szCs w:val="27"/>
        </w:rPr>
      </w:pPr>
      <w:ins w:id="757" w:author="Unknown">
        <w:r>
          <w:rPr>
            <w:rFonts w:ascii="Helvetica" w:hAnsi="Helvetica"/>
            <w:b w:val="0"/>
            <w:bCs w:val="0"/>
            <w:color w:val="000000"/>
            <w:sz w:val="27"/>
            <w:szCs w:val="27"/>
          </w:rPr>
          <w:t>When to Stop Testing?</w:t>
        </w:r>
      </w:ins>
    </w:p>
    <w:p w:rsidR="005D51B8" w:rsidRDefault="005D51B8" w:rsidP="005D51B8">
      <w:pPr>
        <w:pStyle w:val="NormalWeb"/>
        <w:spacing w:before="192" w:beforeAutospacing="0" w:after="240" w:afterAutospacing="0"/>
        <w:jc w:val="both"/>
        <w:rPr>
          <w:ins w:id="758" w:author="Unknown"/>
          <w:rFonts w:ascii="Helvetica" w:hAnsi="Helvetica"/>
          <w:color w:val="000000"/>
          <w:sz w:val="17"/>
          <w:szCs w:val="17"/>
        </w:rPr>
      </w:pPr>
      <w:ins w:id="759" w:author="Unknown">
        <w:r>
          <w:rPr>
            <w:rFonts w:ascii="Helvetica" w:hAnsi="Helvetica"/>
            <w:color w:val="000000"/>
            <w:sz w:val="17"/>
            <w:szCs w:val="17"/>
          </w:rPr>
          <w:t>Unlike when to start testing it is difficult to determine when to stop testing, as testing is a never ending process and no one can say that any software is 100% tested. Following are the aspects which should be considered to stop the testing:</w:t>
        </w:r>
      </w:ins>
    </w:p>
    <w:p w:rsidR="005D51B8" w:rsidRDefault="005D51B8" w:rsidP="001013D0">
      <w:pPr>
        <w:pStyle w:val="NormalWeb"/>
        <w:numPr>
          <w:ilvl w:val="0"/>
          <w:numId w:val="62"/>
        </w:numPr>
        <w:spacing w:before="192" w:beforeAutospacing="0" w:after="240" w:afterAutospacing="0"/>
        <w:ind w:left="0"/>
        <w:jc w:val="both"/>
        <w:rPr>
          <w:ins w:id="760" w:author="Unknown"/>
          <w:rFonts w:ascii="Helvetica" w:hAnsi="Helvetica"/>
          <w:color w:val="000000"/>
          <w:sz w:val="17"/>
          <w:szCs w:val="17"/>
        </w:rPr>
      </w:pPr>
      <w:ins w:id="761" w:author="Unknown">
        <w:r>
          <w:rPr>
            <w:rFonts w:ascii="Helvetica" w:hAnsi="Helvetica"/>
            <w:color w:val="000000"/>
            <w:sz w:val="17"/>
            <w:szCs w:val="17"/>
          </w:rPr>
          <w:t>Testing Deadlines.</w:t>
        </w:r>
      </w:ins>
    </w:p>
    <w:p w:rsidR="005D51B8" w:rsidRDefault="005D51B8" w:rsidP="001013D0">
      <w:pPr>
        <w:pStyle w:val="NormalWeb"/>
        <w:numPr>
          <w:ilvl w:val="0"/>
          <w:numId w:val="62"/>
        </w:numPr>
        <w:spacing w:before="192" w:beforeAutospacing="0" w:after="240" w:afterAutospacing="0"/>
        <w:ind w:left="0"/>
        <w:jc w:val="both"/>
        <w:rPr>
          <w:ins w:id="762" w:author="Unknown"/>
          <w:rFonts w:ascii="Helvetica" w:hAnsi="Helvetica"/>
          <w:color w:val="000000"/>
          <w:sz w:val="17"/>
          <w:szCs w:val="17"/>
        </w:rPr>
      </w:pPr>
      <w:ins w:id="763" w:author="Unknown">
        <w:r>
          <w:rPr>
            <w:rFonts w:ascii="Helvetica" w:hAnsi="Helvetica"/>
            <w:color w:val="000000"/>
            <w:sz w:val="17"/>
            <w:szCs w:val="17"/>
          </w:rPr>
          <w:t>Completion of test case execution.</w:t>
        </w:r>
      </w:ins>
    </w:p>
    <w:p w:rsidR="005D51B8" w:rsidRDefault="005D51B8" w:rsidP="001013D0">
      <w:pPr>
        <w:pStyle w:val="NormalWeb"/>
        <w:numPr>
          <w:ilvl w:val="0"/>
          <w:numId w:val="62"/>
        </w:numPr>
        <w:spacing w:before="192" w:beforeAutospacing="0" w:after="240" w:afterAutospacing="0"/>
        <w:ind w:left="0"/>
        <w:jc w:val="both"/>
        <w:rPr>
          <w:ins w:id="764" w:author="Unknown"/>
          <w:rFonts w:ascii="Helvetica" w:hAnsi="Helvetica"/>
          <w:color w:val="000000"/>
          <w:sz w:val="17"/>
          <w:szCs w:val="17"/>
        </w:rPr>
      </w:pPr>
      <w:ins w:id="765" w:author="Unknown">
        <w:r>
          <w:rPr>
            <w:rFonts w:ascii="Helvetica" w:hAnsi="Helvetica"/>
            <w:color w:val="000000"/>
            <w:sz w:val="17"/>
            <w:szCs w:val="17"/>
          </w:rPr>
          <w:t>Completion of Functional and code coverage to a certain point.</w:t>
        </w:r>
      </w:ins>
    </w:p>
    <w:p w:rsidR="005D51B8" w:rsidRDefault="005D51B8" w:rsidP="001013D0">
      <w:pPr>
        <w:pStyle w:val="NormalWeb"/>
        <w:numPr>
          <w:ilvl w:val="0"/>
          <w:numId w:val="62"/>
        </w:numPr>
        <w:spacing w:before="192" w:beforeAutospacing="0" w:after="240" w:afterAutospacing="0"/>
        <w:ind w:left="0"/>
        <w:jc w:val="both"/>
        <w:rPr>
          <w:ins w:id="766" w:author="Unknown"/>
          <w:rFonts w:ascii="Helvetica" w:hAnsi="Helvetica"/>
          <w:color w:val="000000"/>
          <w:sz w:val="17"/>
          <w:szCs w:val="17"/>
        </w:rPr>
      </w:pPr>
      <w:ins w:id="767" w:author="Unknown">
        <w:r>
          <w:rPr>
            <w:rFonts w:ascii="Helvetica" w:hAnsi="Helvetica"/>
            <w:color w:val="000000"/>
            <w:sz w:val="17"/>
            <w:szCs w:val="17"/>
          </w:rPr>
          <w:lastRenderedPageBreak/>
          <w:t>Bug rate falls below a certain level and no high priority bugs are identified.</w:t>
        </w:r>
      </w:ins>
    </w:p>
    <w:p w:rsidR="005D51B8" w:rsidRDefault="005D51B8" w:rsidP="001013D0">
      <w:pPr>
        <w:pStyle w:val="NormalWeb"/>
        <w:numPr>
          <w:ilvl w:val="0"/>
          <w:numId w:val="62"/>
        </w:numPr>
        <w:spacing w:before="192" w:beforeAutospacing="0" w:after="240" w:afterAutospacing="0"/>
        <w:ind w:left="0"/>
        <w:jc w:val="both"/>
        <w:rPr>
          <w:ins w:id="768" w:author="Unknown"/>
          <w:rFonts w:ascii="Helvetica" w:hAnsi="Helvetica"/>
          <w:color w:val="000000"/>
          <w:sz w:val="17"/>
          <w:szCs w:val="17"/>
        </w:rPr>
      </w:pPr>
      <w:ins w:id="769" w:author="Unknown">
        <w:r>
          <w:rPr>
            <w:rFonts w:ascii="Helvetica" w:hAnsi="Helvetica"/>
            <w:color w:val="000000"/>
            <w:sz w:val="17"/>
            <w:szCs w:val="17"/>
          </w:rPr>
          <w:t>Management decision.</w:t>
        </w:r>
      </w:ins>
    </w:p>
    <w:p w:rsidR="00963895" w:rsidRDefault="00963895"/>
    <w:p w:rsidR="00963895" w:rsidRDefault="00963895"/>
    <w:sectPr w:rsidR="00963895" w:rsidSect="00E4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648"/>
    <w:multiLevelType w:val="multilevel"/>
    <w:tmpl w:val="1EF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3492E"/>
    <w:multiLevelType w:val="multilevel"/>
    <w:tmpl w:val="4A44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706E2"/>
    <w:multiLevelType w:val="multilevel"/>
    <w:tmpl w:val="7D6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523F7"/>
    <w:multiLevelType w:val="multilevel"/>
    <w:tmpl w:val="06F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2A0140"/>
    <w:multiLevelType w:val="hybridMultilevel"/>
    <w:tmpl w:val="5D060C82"/>
    <w:lvl w:ilvl="0" w:tplc="2C3C4250">
      <w:start w:val="1"/>
      <w:numFmt w:val="bullet"/>
      <w:lvlText w:val=""/>
      <w:lvlJc w:val="left"/>
      <w:pPr>
        <w:tabs>
          <w:tab w:val="num" w:pos="720"/>
        </w:tabs>
        <w:ind w:left="720" w:hanging="360"/>
      </w:pPr>
      <w:rPr>
        <w:rFonts w:ascii="Wingdings" w:hAnsi="Wingdings" w:hint="default"/>
      </w:rPr>
    </w:lvl>
    <w:lvl w:ilvl="1" w:tplc="5B16C86C" w:tentative="1">
      <w:start w:val="1"/>
      <w:numFmt w:val="bullet"/>
      <w:lvlText w:val=""/>
      <w:lvlJc w:val="left"/>
      <w:pPr>
        <w:tabs>
          <w:tab w:val="num" w:pos="1440"/>
        </w:tabs>
        <w:ind w:left="1440" w:hanging="360"/>
      </w:pPr>
      <w:rPr>
        <w:rFonts w:ascii="Wingdings" w:hAnsi="Wingdings" w:hint="default"/>
      </w:rPr>
    </w:lvl>
    <w:lvl w:ilvl="2" w:tplc="8C504E14" w:tentative="1">
      <w:start w:val="1"/>
      <w:numFmt w:val="bullet"/>
      <w:lvlText w:val=""/>
      <w:lvlJc w:val="left"/>
      <w:pPr>
        <w:tabs>
          <w:tab w:val="num" w:pos="2160"/>
        </w:tabs>
        <w:ind w:left="2160" w:hanging="360"/>
      </w:pPr>
      <w:rPr>
        <w:rFonts w:ascii="Wingdings" w:hAnsi="Wingdings" w:hint="default"/>
      </w:rPr>
    </w:lvl>
    <w:lvl w:ilvl="3" w:tplc="B4468AC8" w:tentative="1">
      <w:start w:val="1"/>
      <w:numFmt w:val="bullet"/>
      <w:lvlText w:val=""/>
      <w:lvlJc w:val="left"/>
      <w:pPr>
        <w:tabs>
          <w:tab w:val="num" w:pos="2880"/>
        </w:tabs>
        <w:ind w:left="2880" w:hanging="360"/>
      </w:pPr>
      <w:rPr>
        <w:rFonts w:ascii="Wingdings" w:hAnsi="Wingdings" w:hint="default"/>
      </w:rPr>
    </w:lvl>
    <w:lvl w:ilvl="4" w:tplc="7D8A84AA" w:tentative="1">
      <w:start w:val="1"/>
      <w:numFmt w:val="bullet"/>
      <w:lvlText w:val=""/>
      <w:lvlJc w:val="left"/>
      <w:pPr>
        <w:tabs>
          <w:tab w:val="num" w:pos="3600"/>
        </w:tabs>
        <w:ind w:left="3600" w:hanging="360"/>
      </w:pPr>
      <w:rPr>
        <w:rFonts w:ascii="Wingdings" w:hAnsi="Wingdings" w:hint="default"/>
      </w:rPr>
    </w:lvl>
    <w:lvl w:ilvl="5" w:tplc="D0CA780E" w:tentative="1">
      <w:start w:val="1"/>
      <w:numFmt w:val="bullet"/>
      <w:lvlText w:val=""/>
      <w:lvlJc w:val="left"/>
      <w:pPr>
        <w:tabs>
          <w:tab w:val="num" w:pos="4320"/>
        </w:tabs>
        <w:ind w:left="4320" w:hanging="360"/>
      </w:pPr>
      <w:rPr>
        <w:rFonts w:ascii="Wingdings" w:hAnsi="Wingdings" w:hint="default"/>
      </w:rPr>
    </w:lvl>
    <w:lvl w:ilvl="6" w:tplc="4E7A04F0" w:tentative="1">
      <w:start w:val="1"/>
      <w:numFmt w:val="bullet"/>
      <w:lvlText w:val=""/>
      <w:lvlJc w:val="left"/>
      <w:pPr>
        <w:tabs>
          <w:tab w:val="num" w:pos="5040"/>
        </w:tabs>
        <w:ind w:left="5040" w:hanging="360"/>
      </w:pPr>
      <w:rPr>
        <w:rFonts w:ascii="Wingdings" w:hAnsi="Wingdings" w:hint="default"/>
      </w:rPr>
    </w:lvl>
    <w:lvl w:ilvl="7" w:tplc="B56A24BA" w:tentative="1">
      <w:start w:val="1"/>
      <w:numFmt w:val="bullet"/>
      <w:lvlText w:val=""/>
      <w:lvlJc w:val="left"/>
      <w:pPr>
        <w:tabs>
          <w:tab w:val="num" w:pos="5760"/>
        </w:tabs>
        <w:ind w:left="5760" w:hanging="360"/>
      </w:pPr>
      <w:rPr>
        <w:rFonts w:ascii="Wingdings" w:hAnsi="Wingdings" w:hint="default"/>
      </w:rPr>
    </w:lvl>
    <w:lvl w:ilvl="8" w:tplc="5A503E6C" w:tentative="1">
      <w:start w:val="1"/>
      <w:numFmt w:val="bullet"/>
      <w:lvlText w:val=""/>
      <w:lvlJc w:val="left"/>
      <w:pPr>
        <w:tabs>
          <w:tab w:val="num" w:pos="6480"/>
        </w:tabs>
        <w:ind w:left="6480" w:hanging="360"/>
      </w:pPr>
      <w:rPr>
        <w:rFonts w:ascii="Wingdings" w:hAnsi="Wingdings" w:hint="default"/>
      </w:rPr>
    </w:lvl>
  </w:abstractNum>
  <w:abstractNum w:abstractNumId="5">
    <w:nsid w:val="0493360C"/>
    <w:multiLevelType w:val="multilevel"/>
    <w:tmpl w:val="6AF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DC13E4"/>
    <w:multiLevelType w:val="hybridMultilevel"/>
    <w:tmpl w:val="9B661C62"/>
    <w:lvl w:ilvl="0" w:tplc="3192313A">
      <w:start w:val="1"/>
      <w:numFmt w:val="bullet"/>
      <w:lvlText w:val=""/>
      <w:lvlJc w:val="left"/>
      <w:pPr>
        <w:tabs>
          <w:tab w:val="num" w:pos="720"/>
        </w:tabs>
        <w:ind w:left="720" w:hanging="360"/>
      </w:pPr>
      <w:rPr>
        <w:rFonts w:ascii="Wingdings" w:hAnsi="Wingdings" w:hint="default"/>
      </w:rPr>
    </w:lvl>
    <w:lvl w:ilvl="1" w:tplc="E77ACE22">
      <w:start w:val="1"/>
      <w:numFmt w:val="bullet"/>
      <w:lvlText w:val=""/>
      <w:lvlJc w:val="left"/>
      <w:pPr>
        <w:tabs>
          <w:tab w:val="num" w:pos="1440"/>
        </w:tabs>
        <w:ind w:left="1440" w:hanging="360"/>
      </w:pPr>
      <w:rPr>
        <w:rFonts w:ascii="Wingdings" w:hAnsi="Wingdings" w:hint="default"/>
      </w:rPr>
    </w:lvl>
    <w:lvl w:ilvl="2" w:tplc="A00A248C" w:tentative="1">
      <w:start w:val="1"/>
      <w:numFmt w:val="bullet"/>
      <w:lvlText w:val=""/>
      <w:lvlJc w:val="left"/>
      <w:pPr>
        <w:tabs>
          <w:tab w:val="num" w:pos="2160"/>
        </w:tabs>
        <w:ind w:left="2160" w:hanging="360"/>
      </w:pPr>
      <w:rPr>
        <w:rFonts w:ascii="Wingdings" w:hAnsi="Wingdings" w:hint="default"/>
      </w:rPr>
    </w:lvl>
    <w:lvl w:ilvl="3" w:tplc="83DC36BA" w:tentative="1">
      <w:start w:val="1"/>
      <w:numFmt w:val="bullet"/>
      <w:lvlText w:val=""/>
      <w:lvlJc w:val="left"/>
      <w:pPr>
        <w:tabs>
          <w:tab w:val="num" w:pos="2880"/>
        </w:tabs>
        <w:ind w:left="2880" w:hanging="360"/>
      </w:pPr>
      <w:rPr>
        <w:rFonts w:ascii="Wingdings" w:hAnsi="Wingdings" w:hint="default"/>
      </w:rPr>
    </w:lvl>
    <w:lvl w:ilvl="4" w:tplc="CBF85CFC" w:tentative="1">
      <w:start w:val="1"/>
      <w:numFmt w:val="bullet"/>
      <w:lvlText w:val=""/>
      <w:lvlJc w:val="left"/>
      <w:pPr>
        <w:tabs>
          <w:tab w:val="num" w:pos="3600"/>
        </w:tabs>
        <w:ind w:left="3600" w:hanging="360"/>
      </w:pPr>
      <w:rPr>
        <w:rFonts w:ascii="Wingdings" w:hAnsi="Wingdings" w:hint="default"/>
      </w:rPr>
    </w:lvl>
    <w:lvl w:ilvl="5" w:tplc="829AB8F0" w:tentative="1">
      <w:start w:val="1"/>
      <w:numFmt w:val="bullet"/>
      <w:lvlText w:val=""/>
      <w:lvlJc w:val="left"/>
      <w:pPr>
        <w:tabs>
          <w:tab w:val="num" w:pos="4320"/>
        </w:tabs>
        <w:ind w:left="4320" w:hanging="360"/>
      </w:pPr>
      <w:rPr>
        <w:rFonts w:ascii="Wingdings" w:hAnsi="Wingdings" w:hint="default"/>
      </w:rPr>
    </w:lvl>
    <w:lvl w:ilvl="6" w:tplc="82AA4452" w:tentative="1">
      <w:start w:val="1"/>
      <w:numFmt w:val="bullet"/>
      <w:lvlText w:val=""/>
      <w:lvlJc w:val="left"/>
      <w:pPr>
        <w:tabs>
          <w:tab w:val="num" w:pos="5040"/>
        </w:tabs>
        <w:ind w:left="5040" w:hanging="360"/>
      </w:pPr>
      <w:rPr>
        <w:rFonts w:ascii="Wingdings" w:hAnsi="Wingdings" w:hint="default"/>
      </w:rPr>
    </w:lvl>
    <w:lvl w:ilvl="7" w:tplc="4B4AD1EC" w:tentative="1">
      <w:start w:val="1"/>
      <w:numFmt w:val="bullet"/>
      <w:lvlText w:val=""/>
      <w:lvlJc w:val="left"/>
      <w:pPr>
        <w:tabs>
          <w:tab w:val="num" w:pos="5760"/>
        </w:tabs>
        <w:ind w:left="5760" w:hanging="360"/>
      </w:pPr>
      <w:rPr>
        <w:rFonts w:ascii="Wingdings" w:hAnsi="Wingdings" w:hint="default"/>
      </w:rPr>
    </w:lvl>
    <w:lvl w:ilvl="8" w:tplc="C8727B0E" w:tentative="1">
      <w:start w:val="1"/>
      <w:numFmt w:val="bullet"/>
      <w:lvlText w:val=""/>
      <w:lvlJc w:val="left"/>
      <w:pPr>
        <w:tabs>
          <w:tab w:val="num" w:pos="6480"/>
        </w:tabs>
        <w:ind w:left="6480" w:hanging="360"/>
      </w:pPr>
      <w:rPr>
        <w:rFonts w:ascii="Wingdings" w:hAnsi="Wingdings" w:hint="default"/>
      </w:rPr>
    </w:lvl>
  </w:abstractNum>
  <w:abstractNum w:abstractNumId="7">
    <w:nsid w:val="051A7372"/>
    <w:multiLevelType w:val="multilevel"/>
    <w:tmpl w:val="3D80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3A409A"/>
    <w:multiLevelType w:val="hybridMultilevel"/>
    <w:tmpl w:val="404631C8"/>
    <w:lvl w:ilvl="0" w:tplc="43FA3472">
      <w:start w:val="1"/>
      <w:numFmt w:val="bullet"/>
      <w:lvlText w:val=""/>
      <w:lvlJc w:val="left"/>
      <w:pPr>
        <w:tabs>
          <w:tab w:val="num" w:pos="720"/>
        </w:tabs>
        <w:ind w:left="720" w:hanging="360"/>
      </w:pPr>
      <w:rPr>
        <w:rFonts w:ascii="Wingdings" w:hAnsi="Wingdings" w:hint="default"/>
      </w:rPr>
    </w:lvl>
    <w:lvl w:ilvl="1" w:tplc="76227894">
      <w:start w:val="1"/>
      <w:numFmt w:val="bullet"/>
      <w:lvlText w:val=""/>
      <w:lvlJc w:val="left"/>
      <w:pPr>
        <w:tabs>
          <w:tab w:val="num" w:pos="1440"/>
        </w:tabs>
        <w:ind w:left="1440" w:hanging="360"/>
      </w:pPr>
      <w:rPr>
        <w:rFonts w:ascii="Wingdings" w:hAnsi="Wingdings" w:hint="default"/>
      </w:rPr>
    </w:lvl>
    <w:lvl w:ilvl="2" w:tplc="3F46D982">
      <w:start w:val="1802"/>
      <w:numFmt w:val="bullet"/>
      <w:lvlText w:val=""/>
      <w:lvlJc w:val="left"/>
      <w:pPr>
        <w:tabs>
          <w:tab w:val="num" w:pos="2160"/>
        </w:tabs>
        <w:ind w:left="2160" w:hanging="360"/>
      </w:pPr>
      <w:rPr>
        <w:rFonts w:ascii="Wingdings" w:hAnsi="Wingdings" w:hint="default"/>
      </w:rPr>
    </w:lvl>
    <w:lvl w:ilvl="3" w:tplc="E3CEE63C" w:tentative="1">
      <w:start w:val="1"/>
      <w:numFmt w:val="bullet"/>
      <w:lvlText w:val=""/>
      <w:lvlJc w:val="left"/>
      <w:pPr>
        <w:tabs>
          <w:tab w:val="num" w:pos="2880"/>
        </w:tabs>
        <w:ind w:left="2880" w:hanging="360"/>
      </w:pPr>
      <w:rPr>
        <w:rFonts w:ascii="Wingdings" w:hAnsi="Wingdings" w:hint="default"/>
      </w:rPr>
    </w:lvl>
    <w:lvl w:ilvl="4" w:tplc="4BD2239A" w:tentative="1">
      <w:start w:val="1"/>
      <w:numFmt w:val="bullet"/>
      <w:lvlText w:val=""/>
      <w:lvlJc w:val="left"/>
      <w:pPr>
        <w:tabs>
          <w:tab w:val="num" w:pos="3600"/>
        </w:tabs>
        <w:ind w:left="3600" w:hanging="360"/>
      </w:pPr>
      <w:rPr>
        <w:rFonts w:ascii="Wingdings" w:hAnsi="Wingdings" w:hint="default"/>
      </w:rPr>
    </w:lvl>
    <w:lvl w:ilvl="5" w:tplc="21726B3A" w:tentative="1">
      <w:start w:val="1"/>
      <w:numFmt w:val="bullet"/>
      <w:lvlText w:val=""/>
      <w:lvlJc w:val="left"/>
      <w:pPr>
        <w:tabs>
          <w:tab w:val="num" w:pos="4320"/>
        </w:tabs>
        <w:ind w:left="4320" w:hanging="360"/>
      </w:pPr>
      <w:rPr>
        <w:rFonts w:ascii="Wingdings" w:hAnsi="Wingdings" w:hint="default"/>
      </w:rPr>
    </w:lvl>
    <w:lvl w:ilvl="6" w:tplc="133AE3D2" w:tentative="1">
      <w:start w:val="1"/>
      <w:numFmt w:val="bullet"/>
      <w:lvlText w:val=""/>
      <w:lvlJc w:val="left"/>
      <w:pPr>
        <w:tabs>
          <w:tab w:val="num" w:pos="5040"/>
        </w:tabs>
        <w:ind w:left="5040" w:hanging="360"/>
      </w:pPr>
      <w:rPr>
        <w:rFonts w:ascii="Wingdings" w:hAnsi="Wingdings" w:hint="default"/>
      </w:rPr>
    </w:lvl>
    <w:lvl w:ilvl="7" w:tplc="85F820FC" w:tentative="1">
      <w:start w:val="1"/>
      <w:numFmt w:val="bullet"/>
      <w:lvlText w:val=""/>
      <w:lvlJc w:val="left"/>
      <w:pPr>
        <w:tabs>
          <w:tab w:val="num" w:pos="5760"/>
        </w:tabs>
        <w:ind w:left="5760" w:hanging="360"/>
      </w:pPr>
      <w:rPr>
        <w:rFonts w:ascii="Wingdings" w:hAnsi="Wingdings" w:hint="default"/>
      </w:rPr>
    </w:lvl>
    <w:lvl w:ilvl="8" w:tplc="D0CCD35A" w:tentative="1">
      <w:start w:val="1"/>
      <w:numFmt w:val="bullet"/>
      <w:lvlText w:val=""/>
      <w:lvlJc w:val="left"/>
      <w:pPr>
        <w:tabs>
          <w:tab w:val="num" w:pos="6480"/>
        </w:tabs>
        <w:ind w:left="6480" w:hanging="360"/>
      </w:pPr>
      <w:rPr>
        <w:rFonts w:ascii="Wingdings" w:hAnsi="Wingdings" w:hint="default"/>
      </w:rPr>
    </w:lvl>
  </w:abstractNum>
  <w:abstractNum w:abstractNumId="9">
    <w:nsid w:val="058E3DD4"/>
    <w:multiLevelType w:val="multilevel"/>
    <w:tmpl w:val="3F3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B81C15"/>
    <w:multiLevelType w:val="multilevel"/>
    <w:tmpl w:val="1CE2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8E2078"/>
    <w:multiLevelType w:val="hybridMultilevel"/>
    <w:tmpl w:val="9322F302"/>
    <w:lvl w:ilvl="0" w:tplc="47029526">
      <w:start w:val="1"/>
      <w:numFmt w:val="bullet"/>
      <w:lvlText w:val=""/>
      <w:lvlJc w:val="left"/>
      <w:pPr>
        <w:tabs>
          <w:tab w:val="num" w:pos="720"/>
        </w:tabs>
        <w:ind w:left="720" w:hanging="360"/>
      </w:pPr>
      <w:rPr>
        <w:rFonts w:ascii="Wingdings" w:hAnsi="Wingdings" w:hint="default"/>
      </w:rPr>
    </w:lvl>
    <w:lvl w:ilvl="1" w:tplc="699AAE70">
      <w:start w:val="5837"/>
      <w:numFmt w:val="bullet"/>
      <w:lvlText w:val=""/>
      <w:lvlJc w:val="left"/>
      <w:pPr>
        <w:tabs>
          <w:tab w:val="num" w:pos="1440"/>
        </w:tabs>
        <w:ind w:left="1440" w:hanging="360"/>
      </w:pPr>
      <w:rPr>
        <w:rFonts w:ascii="Wingdings" w:hAnsi="Wingdings" w:hint="default"/>
      </w:rPr>
    </w:lvl>
    <w:lvl w:ilvl="2" w:tplc="8E605EA8" w:tentative="1">
      <w:start w:val="1"/>
      <w:numFmt w:val="bullet"/>
      <w:lvlText w:val=""/>
      <w:lvlJc w:val="left"/>
      <w:pPr>
        <w:tabs>
          <w:tab w:val="num" w:pos="2160"/>
        </w:tabs>
        <w:ind w:left="2160" w:hanging="360"/>
      </w:pPr>
      <w:rPr>
        <w:rFonts w:ascii="Wingdings" w:hAnsi="Wingdings" w:hint="default"/>
      </w:rPr>
    </w:lvl>
    <w:lvl w:ilvl="3" w:tplc="D03C4B38" w:tentative="1">
      <w:start w:val="1"/>
      <w:numFmt w:val="bullet"/>
      <w:lvlText w:val=""/>
      <w:lvlJc w:val="left"/>
      <w:pPr>
        <w:tabs>
          <w:tab w:val="num" w:pos="2880"/>
        </w:tabs>
        <w:ind w:left="2880" w:hanging="360"/>
      </w:pPr>
      <w:rPr>
        <w:rFonts w:ascii="Wingdings" w:hAnsi="Wingdings" w:hint="default"/>
      </w:rPr>
    </w:lvl>
    <w:lvl w:ilvl="4" w:tplc="F8EC071E" w:tentative="1">
      <w:start w:val="1"/>
      <w:numFmt w:val="bullet"/>
      <w:lvlText w:val=""/>
      <w:lvlJc w:val="left"/>
      <w:pPr>
        <w:tabs>
          <w:tab w:val="num" w:pos="3600"/>
        </w:tabs>
        <w:ind w:left="3600" w:hanging="360"/>
      </w:pPr>
      <w:rPr>
        <w:rFonts w:ascii="Wingdings" w:hAnsi="Wingdings" w:hint="default"/>
      </w:rPr>
    </w:lvl>
    <w:lvl w:ilvl="5" w:tplc="5EA2C13C" w:tentative="1">
      <w:start w:val="1"/>
      <w:numFmt w:val="bullet"/>
      <w:lvlText w:val=""/>
      <w:lvlJc w:val="left"/>
      <w:pPr>
        <w:tabs>
          <w:tab w:val="num" w:pos="4320"/>
        </w:tabs>
        <w:ind w:left="4320" w:hanging="360"/>
      </w:pPr>
      <w:rPr>
        <w:rFonts w:ascii="Wingdings" w:hAnsi="Wingdings" w:hint="default"/>
      </w:rPr>
    </w:lvl>
    <w:lvl w:ilvl="6" w:tplc="8E9217FA" w:tentative="1">
      <w:start w:val="1"/>
      <w:numFmt w:val="bullet"/>
      <w:lvlText w:val=""/>
      <w:lvlJc w:val="left"/>
      <w:pPr>
        <w:tabs>
          <w:tab w:val="num" w:pos="5040"/>
        </w:tabs>
        <w:ind w:left="5040" w:hanging="360"/>
      </w:pPr>
      <w:rPr>
        <w:rFonts w:ascii="Wingdings" w:hAnsi="Wingdings" w:hint="default"/>
      </w:rPr>
    </w:lvl>
    <w:lvl w:ilvl="7" w:tplc="2AA2F642" w:tentative="1">
      <w:start w:val="1"/>
      <w:numFmt w:val="bullet"/>
      <w:lvlText w:val=""/>
      <w:lvlJc w:val="left"/>
      <w:pPr>
        <w:tabs>
          <w:tab w:val="num" w:pos="5760"/>
        </w:tabs>
        <w:ind w:left="5760" w:hanging="360"/>
      </w:pPr>
      <w:rPr>
        <w:rFonts w:ascii="Wingdings" w:hAnsi="Wingdings" w:hint="default"/>
      </w:rPr>
    </w:lvl>
    <w:lvl w:ilvl="8" w:tplc="FFF891E2" w:tentative="1">
      <w:start w:val="1"/>
      <w:numFmt w:val="bullet"/>
      <w:lvlText w:val=""/>
      <w:lvlJc w:val="left"/>
      <w:pPr>
        <w:tabs>
          <w:tab w:val="num" w:pos="6480"/>
        </w:tabs>
        <w:ind w:left="6480" w:hanging="360"/>
      </w:pPr>
      <w:rPr>
        <w:rFonts w:ascii="Wingdings" w:hAnsi="Wingdings" w:hint="default"/>
      </w:rPr>
    </w:lvl>
  </w:abstractNum>
  <w:abstractNum w:abstractNumId="12">
    <w:nsid w:val="087F2BA3"/>
    <w:multiLevelType w:val="hybridMultilevel"/>
    <w:tmpl w:val="A1388D2C"/>
    <w:lvl w:ilvl="0" w:tplc="42EE09FC">
      <w:start w:val="1"/>
      <w:numFmt w:val="bullet"/>
      <w:lvlText w:val=""/>
      <w:lvlJc w:val="left"/>
      <w:pPr>
        <w:tabs>
          <w:tab w:val="num" w:pos="720"/>
        </w:tabs>
        <w:ind w:left="720" w:hanging="360"/>
      </w:pPr>
      <w:rPr>
        <w:rFonts w:ascii="Wingdings" w:hAnsi="Wingdings" w:hint="default"/>
      </w:rPr>
    </w:lvl>
    <w:lvl w:ilvl="1" w:tplc="855E053A" w:tentative="1">
      <w:start w:val="1"/>
      <w:numFmt w:val="bullet"/>
      <w:lvlText w:val=""/>
      <w:lvlJc w:val="left"/>
      <w:pPr>
        <w:tabs>
          <w:tab w:val="num" w:pos="1440"/>
        </w:tabs>
        <w:ind w:left="1440" w:hanging="360"/>
      </w:pPr>
      <w:rPr>
        <w:rFonts w:ascii="Wingdings" w:hAnsi="Wingdings" w:hint="default"/>
      </w:rPr>
    </w:lvl>
    <w:lvl w:ilvl="2" w:tplc="F6A0192C" w:tentative="1">
      <w:start w:val="1"/>
      <w:numFmt w:val="bullet"/>
      <w:lvlText w:val=""/>
      <w:lvlJc w:val="left"/>
      <w:pPr>
        <w:tabs>
          <w:tab w:val="num" w:pos="2160"/>
        </w:tabs>
        <w:ind w:left="2160" w:hanging="360"/>
      </w:pPr>
      <w:rPr>
        <w:rFonts w:ascii="Wingdings" w:hAnsi="Wingdings" w:hint="default"/>
      </w:rPr>
    </w:lvl>
    <w:lvl w:ilvl="3" w:tplc="26A4E2EE" w:tentative="1">
      <w:start w:val="1"/>
      <w:numFmt w:val="bullet"/>
      <w:lvlText w:val=""/>
      <w:lvlJc w:val="left"/>
      <w:pPr>
        <w:tabs>
          <w:tab w:val="num" w:pos="2880"/>
        </w:tabs>
        <w:ind w:left="2880" w:hanging="360"/>
      </w:pPr>
      <w:rPr>
        <w:rFonts w:ascii="Wingdings" w:hAnsi="Wingdings" w:hint="default"/>
      </w:rPr>
    </w:lvl>
    <w:lvl w:ilvl="4" w:tplc="7FEE4C80" w:tentative="1">
      <w:start w:val="1"/>
      <w:numFmt w:val="bullet"/>
      <w:lvlText w:val=""/>
      <w:lvlJc w:val="left"/>
      <w:pPr>
        <w:tabs>
          <w:tab w:val="num" w:pos="3600"/>
        </w:tabs>
        <w:ind w:left="3600" w:hanging="360"/>
      </w:pPr>
      <w:rPr>
        <w:rFonts w:ascii="Wingdings" w:hAnsi="Wingdings" w:hint="default"/>
      </w:rPr>
    </w:lvl>
    <w:lvl w:ilvl="5" w:tplc="3A9E4EE8" w:tentative="1">
      <w:start w:val="1"/>
      <w:numFmt w:val="bullet"/>
      <w:lvlText w:val=""/>
      <w:lvlJc w:val="left"/>
      <w:pPr>
        <w:tabs>
          <w:tab w:val="num" w:pos="4320"/>
        </w:tabs>
        <w:ind w:left="4320" w:hanging="360"/>
      </w:pPr>
      <w:rPr>
        <w:rFonts w:ascii="Wingdings" w:hAnsi="Wingdings" w:hint="default"/>
      </w:rPr>
    </w:lvl>
    <w:lvl w:ilvl="6" w:tplc="88CC5AAA" w:tentative="1">
      <w:start w:val="1"/>
      <w:numFmt w:val="bullet"/>
      <w:lvlText w:val=""/>
      <w:lvlJc w:val="left"/>
      <w:pPr>
        <w:tabs>
          <w:tab w:val="num" w:pos="5040"/>
        </w:tabs>
        <w:ind w:left="5040" w:hanging="360"/>
      </w:pPr>
      <w:rPr>
        <w:rFonts w:ascii="Wingdings" w:hAnsi="Wingdings" w:hint="default"/>
      </w:rPr>
    </w:lvl>
    <w:lvl w:ilvl="7" w:tplc="7E4A6C56" w:tentative="1">
      <w:start w:val="1"/>
      <w:numFmt w:val="bullet"/>
      <w:lvlText w:val=""/>
      <w:lvlJc w:val="left"/>
      <w:pPr>
        <w:tabs>
          <w:tab w:val="num" w:pos="5760"/>
        </w:tabs>
        <w:ind w:left="5760" w:hanging="360"/>
      </w:pPr>
      <w:rPr>
        <w:rFonts w:ascii="Wingdings" w:hAnsi="Wingdings" w:hint="default"/>
      </w:rPr>
    </w:lvl>
    <w:lvl w:ilvl="8" w:tplc="81E6F636" w:tentative="1">
      <w:start w:val="1"/>
      <w:numFmt w:val="bullet"/>
      <w:lvlText w:val=""/>
      <w:lvlJc w:val="left"/>
      <w:pPr>
        <w:tabs>
          <w:tab w:val="num" w:pos="6480"/>
        </w:tabs>
        <w:ind w:left="6480" w:hanging="360"/>
      </w:pPr>
      <w:rPr>
        <w:rFonts w:ascii="Wingdings" w:hAnsi="Wingdings" w:hint="default"/>
      </w:rPr>
    </w:lvl>
  </w:abstractNum>
  <w:abstractNum w:abstractNumId="13">
    <w:nsid w:val="09AF29AA"/>
    <w:multiLevelType w:val="hybridMultilevel"/>
    <w:tmpl w:val="2AF68020"/>
    <w:lvl w:ilvl="0" w:tplc="CACA2348">
      <w:start w:val="1"/>
      <w:numFmt w:val="bullet"/>
      <w:lvlText w:val=""/>
      <w:lvlJc w:val="left"/>
      <w:pPr>
        <w:tabs>
          <w:tab w:val="num" w:pos="720"/>
        </w:tabs>
        <w:ind w:left="720" w:hanging="360"/>
      </w:pPr>
      <w:rPr>
        <w:rFonts w:ascii="Wingdings" w:hAnsi="Wingdings" w:hint="default"/>
      </w:rPr>
    </w:lvl>
    <w:lvl w:ilvl="1" w:tplc="E042DBC2" w:tentative="1">
      <w:start w:val="1"/>
      <w:numFmt w:val="bullet"/>
      <w:lvlText w:val=""/>
      <w:lvlJc w:val="left"/>
      <w:pPr>
        <w:tabs>
          <w:tab w:val="num" w:pos="1440"/>
        </w:tabs>
        <w:ind w:left="1440" w:hanging="360"/>
      </w:pPr>
      <w:rPr>
        <w:rFonts w:ascii="Wingdings" w:hAnsi="Wingdings" w:hint="default"/>
      </w:rPr>
    </w:lvl>
    <w:lvl w:ilvl="2" w:tplc="2F30BF64" w:tentative="1">
      <w:start w:val="1"/>
      <w:numFmt w:val="bullet"/>
      <w:lvlText w:val=""/>
      <w:lvlJc w:val="left"/>
      <w:pPr>
        <w:tabs>
          <w:tab w:val="num" w:pos="2160"/>
        </w:tabs>
        <w:ind w:left="2160" w:hanging="360"/>
      </w:pPr>
      <w:rPr>
        <w:rFonts w:ascii="Wingdings" w:hAnsi="Wingdings" w:hint="default"/>
      </w:rPr>
    </w:lvl>
    <w:lvl w:ilvl="3" w:tplc="F588F8B8" w:tentative="1">
      <w:start w:val="1"/>
      <w:numFmt w:val="bullet"/>
      <w:lvlText w:val=""/>
      <w:lvlJc w:val="left"/>
      <w:pPr>
        <w:tabs>
          <w:tab w:val="num" w:pos="2880"/>
        </w:tabs>
        <w:ind w:left="2880" w:hanging="360"/>
      </w:pPr>
      <w:rPr>
        <w:rFonts w:ascii="Wingdings" w:hAnsi="Wingdings" w:hint="default"/>
      </w:rPr>
    </w:lvl>
    <w:lvl w:ilvl="4" w:tplc="5C14EB12" w:tentative="1">
      <w:start w:val="1"/>
      <w:numFmt w:val="bullet"/>
      <w:lvlText w:val=""/>
      <w:lvlJc w:val="left"/>
      <w:pPr>
        <w:tabs>
          <w:tab w:val="num" w:pos="3600"/>
        </w:tabs>
        <w:ind w:left="3600" w:hanging="360"/>
      </w:pPr>
      <w:rPr>
        <w:rFonts w:ascii="Wingdings" w:hAnsi="Wingdings" w:hint="default"/>
      </w:rPr>
    </w:lvl>
    <w:lvl w:ilvl="5" w:tplc="D12E6618" w:tentative="1">
      <w:start w:val="1"/>
      <w:numFmt w:val="bullet"/>
      <w:lvlText w:val=""/>
      <w:lvlJc w:val="left"/>
      <w:pPr>
        <w:tabs>
          <w:tab w:val="num" w:pos="4320"/>
        </w:tabs>
        <w:ind w:left="4320" w:hanging="360"/>
      </w:pPr>
      <w:rPr>
        <w:rFonts w:ascii="Wingdings" w:hAnsi="Wingdings" w:hint="default"/>
      </w:rPr>
    </w:lvl>
    <w:lvl w:ilvl="6" w:tplc="1402F1C6" w:tentative="1">
      <w:start w:val="1"/>
      <w:numFmt w:val="bullet"/>
      <w:lvlText w:val=""/>
      <w:lvlJc w:val="left"/>
      <w:pPr>
        <w:tabs>
          <w:tab w:val="num" w:pos="5040"/>
        </w:tabs>
        <w:ind w:left="5040" w:hanging="360"/>
      </w:pPr>
      <w:rPr>
        <w:rFonts w:ascii="Wingdings" w:hAnsi="Wingdings" w:hint="default"/>
      </w:rPr>
    </w:lvl>
    <w:lvl w:ilvl="7" w:tplc="D5E2FBAA" w:tentative="1">
      <w:start w:val="1"/>
      <w:numFmt w:val="bullet"/>
      <w:lvlText w:val=""/>
      <w:lvlJc w:val="left"/>
      <w:pPr>
        <w:tabs>
          <w:tab w:val="num" w:pos="5760"/>
        </w:tabs>
        <w:ind w:left="5760" w:hanging="360"/>
      </w:pPr>
      <w:rPr>
        <w:rFonts w:ascii="Wingdings" w:hAnsi="Wingdings" w:hint="default"/>
      </w:rPr>
    </w:lvl>
    <w:lvl w:ilvl="8" w:tplc="63F04BBA" w:tentative="1">
      <w:start w:val="1"/>
      <w:numFmt w:val="bullet"/>
      <w:lvlText w:val=""/>
      <w:lvlJc w:val="left"/>
      <w:pPr>
        <w:tabs>
          <w:tab w:val="num" w:pos="6480"/>
        </w:tabs>
        <w:ind w:left="6480" w:hanging="360"/>
      </w:pPr>
      <w:rPr>
        <w:rFonts w:ascii="Wingdings" w:hAnsi="Wingdings" w:hint="default"/>
      </w:rPr>
    </w:lvl>
  </w:abstractNum>
  <w:abstractNum w:abstractNumId="14">
    <w:nsid w:val="0A133E80"/>
    <w:multiLevelType w:val="multilevel"/>
    <w:tmpl w:val="EFA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B037F6"/>
    <w:multiLevelType w:val="hybridMultilevel"/>
    <w:tmpl w:val="498297CA"/>
    <w:lvl w:ilvl="0" w:tplc="AAD433F0">
      <w:start w:val="1"/>
      <w:numFmt w:val="bullet"/>
      <w:lvlText w:val=""/>
      <w:lvlJc w:val="left"/>
      <w:pPr>
        <w:tabs>
          <w:tab w:val="num" w:pos="720"/>
        </w:tabs>
        <w:ind w:left="720" w:hanging="360"/>
      </w:pPr>
      <w:rPr>
        <w:rFonts w:ascii="Wingdings" w:hAnsi="Wingdings" w:hint="default"/>
      </w:rPr>
    </w:lvl>
    <w:lvl w:ilvl="1" w:tplc="F5102C36" w:tentative="1">
      <w:start w:val="1"/>
      <w:numFmt w:val="bullet"/>
      <w:lvlText w:val=""/>
      <w:lvlJc w:val="left"/>
      <w:pPr>
        <w:tabs>
          <w:tab w:val="num" w:pos="1440"/>
        </w:tabs>
        <w:ind w:left="1440" w:hanging="360"/>
      </w:pPr>
      <w:rPr>
        <w:rFonts w:ascii="Wingdings" w:hAnsi="Wingdings" w:hint="default"/>
      </w:rPr>
    </w:lvl>
    <w:lvl w:ilvl="2" w:tplc="7C8227E6" w:tentative="1">
      <w:start w:val="1"/>
      <w:numFmt w:val="bullet"/>
      <w:lvlText w:val=""/>
      <w:lvlJc w:val="left"/>
      <w:pPr>
        <w:tabs>
          <w:tab w:val="num" w:pos="2160"/>
        </w:tabs>
        <w:ind w:left="2160" w:hanging="360"/>
      </w:pPr>
      <w:rPr>
        <w:rFonts w:ascii="Wingdings" w:hAnsi="Wingdings" w:hint="default"/>
      </w:rPr>
    </w:lvl>
    <w:lvl w:ilvl="3" w:tplc="13B8F1B0" w:tentative="1">
      <w:start w:val="1"/>
      <w:numFmt w:val="bullet"/>
      <w:lvlText w:val=""/>
      <w:lvlJc w:val="left"/>
      <w:pPr>
        <w:tabs>
          <w:tab w:val="num" w:pos="2880"/>
        </w:tabs>
        <w:ind w:left="2880" w:hanging="360"/>
      </w:pPr>
      <w:rPr>
        <w:rFonts w:ascii="Wingdings" w:hAnsi="Wingdings" w:hint="default"/>
      </w:rPr>
    </w:lvl>
    <w:lvl w:ilvl="4" w:tplc="9E7EDAB4" w:tentative="1">
      <w:start w:val="1"/>
      <w:numFmt w:val="bullet"/>
      <w:lvlText w:val=""/>
      <w:lvlJc w:val="left"/>
      <w:pPr>
        <w:tabs>
          <w:tab w:val="num" w:pos="3600"/>
        </w:tabs>
        <w:ind w:left="3600" w:hanging="360"/>
      </w:pPr>
      <w:rPr>
        <w:rFonts w:ascii="Wingdings" w:hAnsi="Wingdings" w:hint="default"/>
      </w:rPr>
    </w:lvl>
    <w:lvl w:ilvl="5" w:tplc="B5A2BFE0" w:tentative="1">
      <w:start w:val="1"/>
      <w:numFmt w:val="bullet"/>
      <w:lvlText w:val=""/>
      <w:lvlJc w:val="left"/>
      <w:pPr>
        <w:tabs>
          <w:tab w:val="num" w:pos="4320"/>
        </w:tabs>
        <w:ind w:left="4320" w:hanging="360"/>
      </w:pPr>
      <w:rPr>
        <w:rFonts w:ascii="Wingdings" w:hAnsi="Wingdings" w:hint="default"/>
      </w:rPr>
    </w:lvl>
    <w:lvl w:ilvl="6" w:tplc="A4E0D2F0" w:tentative="1">
      <w:start w:val="1"/>
      <w:numFmt w:val="bullet"/>
      <w:lvlText w:val=""/>
      <w:lvlJc w:val="left"/>
      <w:pPr>
        <w:tabs>
          <w:tab w:val="num" w:pos="5040"/>
        </w:tabs>
        <w:ind w:left="5040" w:hanging="360"/>
      </w:pPr>
      <w:rPr>
        <w:rFonts w:ascii="Wingdings" w:hAnsi="Wingdings" w:hint="default"/>
      </w:rPr>
    </w:lvl>
    <w:lvl w:ilvl="7" w:tplc="E14A92D6" w:tentative="1">
      <w:start w:val="1"/>
      <w:numFmt w:val="bullet"/>
      <w:lvlText w:val=""/>
      <w:lvlJc w:val="left"/>
      <w:pPr>
        <w:tabs>
          <w:tab w:val="num" w:pos="5760"/>
        </w:tabs>
        <w:ind w:left="5760" w:hanging="360"/>
      </w:pPr>
      <w:rPr>
        <w:rFonts w:ascii="Wingdings" w:hAnsi="Wingdings" w:hint="default"/>
      </w:rPr>
    </w:lvl>
    <w:lvl w:ilvl="8" w:tplc="803E3EB8" w:tentative="1">
      <w:start w:val="1"/>
      <w:numFmt w:val="bullet"/>
      <w:lvlText w:val=""/>
      <w:lvlJc w:val="left"/>
      <w:pPr>
        <w:tabs>
          <w:tab w:val="num" w:pos="6480"/>
        </w:tabs>
        <w:ind w:left="6480" w:hanging="360"/>
      </w:pPr>
      <w:rPr>
        <w:rFonts w:ascii="Wingdings" w:hAnsi="Wingdings" w:hint="default"/>
      </w:rPr>
    </w:lvl>
  </w:abstractNum>
  <w:abstractNum w:abstractNumId="16">
    <w:nsid w:val="0F8F07FD"/>
    <w:multiLevelType w:val="multilevel"/>
    <w:tmpl w:val="6C18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C461D1"/>
    <w:multiLevelType w:val="multilevel"/>
    <w:tmpl w:val="CC7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261F03"/>
    <w:multiLevelType w:val="multilevel"/>
    <w:tmpl w:val="E674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341E84"/>
    <w:multiLevelType w:val="multilevel"/>
    <w:tmpl w:val="CB4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854EAD"/>
    <w:multiLevelType w:val="hybridMultilevel"/>
    <w:tmpl w:val="095A27B2"/>
    <w:lvl w:ilvl="0" w:tplc="27122DD2">
      <w:start w:val="1"/>
      <w:numFmt w:val="bullet"/>
      <w:lvlText w:val=""/>
      <w:lvlJc w:val="left"/>
      <w:pPr>
        <w:tabs>
          <w:tab w:val="num" w:pos="720"/>
        </w:tabs>
        <w:ind w:left="720" w:hanging="360"/>
      </w:pPr>
      <w:rPr>
        <w:rFonts w:ascii="Wingdings" w:hAnsi="Wingdings" w:hint="default"/>
      </w:rPr>
    </w:lvl>
    <w:lvl w:ilvl="1" w:tplc="5606B32A" w:tentative="1">
      <w:start w:val="1"/>
      <w:numFmt w:val="bullet"/>
      <w:lvlText w:val=""/>
      <w:lvlJc w:val="left"/>
      <w:pPr>
        <w:tabs>
          <w:tab w:val="num" w:pos="1440"/>
        </w:tabs>
        <w:ind w:left="1440" w:hanging="360"/>
      </w:pPr>
      <w:rPr>
        <w:rFonts w:ascii="Wingdings" w:hAnsi="Wingdings" w:hint="default"/>
      </w:rPr>
    </w:lvl>
    <w:lvl w:ilvl="2" w:tplc="BFA00DA8" w:tentative="1">
      <w:start w:val="1"/>
      <w:numFmt w:val="bullet"/>
      <w:lvlText w:val=""/>
      <w:lvlJc w:val="left"/>
      <w:pPr>
        <w:tabs>
          <w:tab w:val="num" w:pos="2160"/>
        </w:tabs>
        <w:ind w:left="2160" w:hanging="360"/>
      </w:pPr>
      <w:rPr>
        <w:rFonts w:ascii="Wingdings" w:hAnsi="Wingdings" w:hint="default"/>
      </w:rPr>
    </w:lvl>
    <w:lvl w:ilvl="3" w:tplc="2902AAFE" w:tentative="1">
      <w:start w:val="1"/>
      <w:numFmt w:val="bullet"/>
      <w:lvlText w:val=""/>
      <w:lvlJc w:val="left"/>
      <w:pPr>
        <w:tabs>
          <w:tab w:val="num" w:pos="2880"/>
        </w:tabs>
        <w:ind w:left="2880" w:hanging="360"/>
      </w:pPr>
      <w:rPr>
        <w:rFonts w:ascii="Wingdings" w:hAnsi="Wingdings" w:hint="default"/>
      </w:rPr>
    </w:lvl>
    <w:lvl w:ilvl="4" w:tplc="74AA2D9E" w:tentative="1">
      <w:start w:val="1"/>
      <w:numFmt w:val="bullet"/>
      <w:lvlText w:val=""/>
      <w:lvlJc w:val="left"/>
      <w:pPr>
        <w:tabs>
          <w:tab w:val="num" w:pos="3600"/>
        </w:tabs>
        <w:ind w:left="3600" w:hanging="360"/>
      </w:pPr>
      <w:rPr>
        <w:rFonts w:ascii="Wingdings" w:hAnsi="Wingdings" w:hint="default"/>
      </w:rPr>
    </w:lvl>
    <w:lvl w:ilvl="5" w:tplc="8EC80BDA" w:tentative="1">
      <w:start w:val="1"/>
      <w:numFmt w:val="bullet"/>
      <w:lvlText w:val=""/>
      <w:lvlJc w:val="left"/>
      <w:pPr>
        <w:tabs>
          <w:tab w:val="num" w:pos="4320"/>
        </w:tabs>
        <w:ind w:left="4320" w:hanging="360"/>
      </w:pPr>
      <w:rPr>
        <w:rFonts w:ascii="Wingdings" w:hAnsi="Wingdings" w:hint="default"/>
      </w:rPr>
    </w:lvl>
    <w:lvl w:ilvl="6" w:tplc="E67E2F46" w:tentative="1">
      <w:start w:val="1"/>
      <w:numFmt w:val="bullet"/>
      <w:lvlText w:val=""/>
      <w:lvlJc w:val="left"/>
      <w:pPr>
        <w:tabs>
          <w:tab w:val="num" w:pos="5040"/>
        </w:tabs>
        <w:ind w:left="5040" w:hanging="360"/>
      </w:pPr>
      <w:rPr>
        <w:rFonts w:ascii="Wingdings" w:hAnsi="Wingdings" w:hint="default"/>
      </w:rPr>
    </w:lvl>
    <w:lvl w:ilvl="7" w:tplc="047EC682" w:tentative="1">
      <w:start w:val="1"/>
      <w:numFmt w:val="bullet"/>
      <w:lvlText w:val=""/>
      <w:lvlJc w:val="left"/>
      <w:pPr>
        <w:tabs>
          <w:tab w:val="num" w:pos="5760"/>
        </w:tabs>
        <w:ind w:left="5760" w:hanging="360"/>
      </w:pPr>
      <w:rPr>
        <w:rFonts w:ascii="Wingdings" w:hAnsi="Wingdings" w:hint="default"/>
      </w:rPr>
    </w:lvl>
    <w:lvl w:ilvl="8" w:tplc="F976C2B6" w:tentative="1">
      <w:start w:val="1"/>
      <w:numFmt w:val="bullet"/>
      <w:lvlText w:val=""/>
      <w:lvlJc w:val="left"/>
      <w:pPr>
        <w:tabs>
          <w:tab w:val="num" w:pos="6480"/>
        </w:tabs>
        <w:ind w:left="6480" w:hanging="360"/>
      </w:pPr>
      <w:rPr>
        <w:rFonts w:ascii="Wingdings" w:hAnsi="Wingdings" w:hint="default"/>
      </w:rPr>
    </w:lvl>
  </w:abstractNum>
  <w:abstractNum w:abstractNumId="21">
    <w:nsid w:val="122E154D"/>
    <w:multiLevelType w:val="multilevel"/>
    <w:tmpl w:val="9B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677BF8"/>
    <w:multiLevelType w:val="hybridMultilevel"/>
    <w:tmpl w:val="3DB6BF5C"/>
    <w:lvl w:ilvl="0" w:tplc="C1D21B14">
      <w:start w:val="1"/>
      <w:numFmt w:val="bullet"/>
      <w:lvlText w:val=""/>
      <w:lvlJc w:val="left"/>
      <w:pPr>
        <w:tabs>
          <w:tab w:val="num" w:pos="720"/>
        </w:tabs>
        <w:ind w:left="720" w:hanging="360"/>
      </w:pPr>
      <w:rPr>
        <w:rFonts w:ascii="Wingdings" w:hAnsi="Wingdings" w:hint="default"/>
      </w:rPr>
    </w:lvl>
    <w:lvl w:ilvl="1" w:tplc="2B0E41D4" w:tentative="1">
      <w:start w:val="1"/>
      <w:numFmt w:val="bullet"/>
      <w:lvlText w:val=""/>
      <w:lvlJc w:val="left"/>
      <w:pPr>
        <w:tabs>
          <w:tab w:val="num" w:pos="1440"/>
        </w:tabs>
        <w:ind w:left="1440" w:hanging="360"/>
      </w:pPr>
      <w:rPr>
        <w:rFonts w:ascii="Wingdings" w:hAnsi="Wingdings" w:hint="default"/>
      </w:rPr>
    </w:lvl>
    <w:lvl w:ilvl="2" w:tplc="CFEC1B58" w:tentative="1">
      <w:start w:val="1"/>
      <w:numFmt w:val="bullet"/>
      <w:lvlText w:val=""/>
      <w:lvlJc w:val="left"/>
      <w:pPr>
        <w:tabs>
          <w:tab w:val="num" w:pos="2160"/>
        </w:tabs>
        <w:ind w:left="2160" w:hanging="360"/>
      </w:pPr>
      <w:rPr>
        <w:rFonts w:ascii="Wingdings" w:hAnsi="Wingdings" w:hint="default"/>
      </w:rPr>
    </w:lvl>
    <w:lvl w:ilvl="3" w:tplc="729C5802" w:tentative="1">
      <w:start w:val="1"/>
      <w:numFmt w:val="bullet"/>
      <w:lvlText w:val=""/>
      <w:lvlJc w:val="left"/>
      <w:pPr>
        <w:tabs>
          <w:tab w:val="num" w:pos="2880"/>
        </w:tabs>
        <w:ind w:left="2880" w:hanging="360"/>
      </w:pPr>
      <w:rPr>
        <w:rFonts w:ascii="Wingdings" w:hAnsi="Wingdings" w:hint="default"/>
      </w:rPr>
    </w:lvl>
    <w:lvl w:ilvl="4" w:tplc="A9A6BC4A" w:tentative="1">
      <w:start w:val="1"/>
      <w:numFmt w:val="bullet"/>
      <w:lvlText w:val=""/>
      <w:lvlJc w:val="left"/>
      <w:pPr>
        <w:tabs>
          <w:tab w:val="num" w:pos="3600"/>
        </w:tabs>
        <w:ind w:left="3600" w:hanging="360"/>
      </w:pPr>
      <w:rPr>
        <w:rFonts w:ascii="Wingdings" w:hAnsi="Wingdings" w:hint="default"/>
      </w:rPr>
    </w:lvl>
    <w:lvl w:ilvl="5" w:tplc="16AAF27A" w:tentative="1">
      <w:start w:val="1"/>
      <w:numFmt w:val="bullet"/>
      <w:lvlText w:val=""/>
      <w:lvlJc w:val="left"/>
      <w:pPr>
        <w:tabs>
          <w:tab w:val="num" w:pos="4320"/>
        </w:tabs>
        <w:ind w:left="4320" w:hanging="360"/>
      </w:pPr>
      <w:rPr>
        <w:rFonts w:ascii="Wingdings" w:hAnsi="Wingdings" w:hint="default"/>
      </w:rPr>
    </w:lvl>
    <w:lvl w:ilvl="6" w:tplc="BD620470" w:tentative="1">
      <w:start w:val="1"/>
      <w:numFmt w:val="bullet"/>
      <w:lvlText w:val=""/>
      <w:lvlJc w:val="left"/>
      <w:pPr>
        <w:tabs>
          <w:tab w:val="num" w:pos="5040"/>
        </w:tabs>
        <w:ind w:left="5040" w:hanging="360"/>
      </w:pPr>
      <w:rPr>
        <w:rFonts w:ascii="Wingdings" w:hAnsi="Wingdings" w:hint="default"/>
      </w:rPr>
    </w:lvl>
    <w:lvl w:ilvl="7" w:tplc="A3E86B92" w:tentative="1">
      <w:start w:val="1"/>
      <w:numFmt w:val="bullet"/>
      <w:lvlText w:val=""/>
      <w:lvlJc w:val="left"/>
      <w:pPr>
        <w:tabs>
          <w:tab w:val="num" w:pos="5760"/>
        </w:tabs>
        <w:ind w:left="5760" w:hanging="360"/>
      </w:pPr>
      <w:rPr>
        <w:rFonts w:ascii="Wingdings" w:hAnsi="Wingdings" w:hint="default"/>
      </w:rPr>
    </w:lvl>
    <w:lvl w:ilvl="8" w:tplc="23E42812" w:tentative="1">
      <w:start w:val="1"/>
      <w:numFmt w:val="bullet"/>
      <w:lvlText w:val=""/>
      <w:lvlJc w:val="left"/>
      <w:pPr>
        <w:tabs>
          <w:tab w:val="num" w:pos="6480"/>
        </w:tabs>
        <w:ind w:left="6480" w:hanging="360"/>
      </w:pPr>
      <w:rPr>
        <w:rFonts w:ascii="Wingdings" w:hAnsi="Wingdings" w:hint="default"/>
      </w:rPr>
    </w:lvl>
  </w:abstractNum>
  <w:abstractNum w:abstractNumId="23">
    <w:nsid w:val="137767C6"/>
    <w:multiLevelType w:val="multilevel"/>
    <w:tmpl w:val="C416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F66DC2"/>
    <w:multiLevelType w:val="multilevel"/>
    <w:tmpl w:val="035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D1726E"/>
    <w:multiLevelType w:val="multilevel"/>
    <w:tmpl w:val="771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4665EE"/>
    <w:multiLevelType w:val="multilevel"/>
    <w:tmpl w:val="2DC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9E42F3"/>
    <w:multiLevelType w:val="multilevel"/>
    <w:tmpl w:val="5A2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0A4F2A"/>
    <w:multiLevelType w:val="multilevel"/>
    <w:tmpl w:val="743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CDD0605"/>
    <w:multiLevelType w:val="multilevel"/>
    <w:tmpl w:val="44CE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0D42A5"/>
    <w:multiLevelType w:val="multilevel"/>
    <w:tmpl w:val="CFC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D3A7548"/>
    <w:multiLevelType w:val="multilevel"/>
    <w:tmpl w:val="3C28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03176D"/>
    <w:multiLevelType w:val="multilevel"/>
    <w:tmpl w:val="AB4A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E0862E0"/>
    <w:multiLevelType w:val="multilevel"/>
    <w:tmpl w:val="F6A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385CC0"/>
    <w:multiLevelType w:val="multilevel"/>
    <w:tmpl w:val="FA7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150B3A"/>
    <w:multiLevelType w:val="hybridMultilevel"/>
    <w:tmpl w:val="DD9E8036"/>
    <w:lvl w:ilvl="0" w:tplc="0A0E1E82">
      <w:start w:val="1"/>
      <w:numFmt w:val="bullet"/>
      <w:lvlText w:val=""/>
      <w:lvlJc w:val="left"/>
      <w:pPr>
        <w:tabs>
          <w:tab w:val="num" w:pos="720"/>
        </w:tabs>
        <w:ind w:left="720" w:hanging="360"/>
      </w:pPr>
      <w:rPr>
        <w:rFonts w:ascii="Wingdings" w:hAnsi="Wingdings" w:hint="default"/>
      </w:rPr>
    </w:lvl>
    <w:lvl w:ilvl="1" w:tplc="A9162780">
      <w:start w:val="3677"/>
      <w:numFmt w:val="bullet"/>
      <w:lvlText w:val=""/>
      <w:lvlJc w:val="left"/>
      <w:pPr>
        <w:tabs>
          <w:tab w:val="num" w:pos="1440"/>
        </w:tabs>
        <w:ind w:left="1440" w:hanging="360"/>
      </w:pPr>
      <w:rPr>
        <w:rFonts w:ascii="Wingdings" w:hAnsi="Wingdings" w:hint="default"/>
      </w:rPr>
    </w:lvl>
    <w:lvl w:ilvl="2" w:tplc="A0FC65B4" w:tentative="1">
      <w:start w:val="1"/>
      <w:numFmt w:val="bullet"/>
      <w:lvlText w:val=""/>
      <w:lvlJc w:val="left"/>
      <w:pPr>
        <w:tabs>
          <w:tab w:val="num" w:pos="2160"/>
        </w:tabs>
        <w:ind w:left="2160" w:hanging="360"/>
      </w:pPr>
      <w:rPr>
        <w:rFonts w:ascii="Wingdings" w:hAnsi="Wingdings" w:hint="default"/>
      </w:rPr>
    </w:lvl>
    <w:lvl w:ilvl="3" w:tplc="0BA2B1E0" w:tentative="1">
      <w:start w:val="1"/>
      <w:numFmt w:val="bullet"/>
      <w:lvlText w:val=""/>
      <w:lvlJc w:val="left"/>
      <w:pPr>
        <w:tabs>
          <w:tab w:val="num" w:pos="2880"/>
        </w:tabs>
        <w:ind w:left="2880" w:hanging="360"/>
      </w:pPr>
      <w:rPr>
        <w:rFonts w:ascii="Wingdings" w:hAnsi="Wingdings" w:hint="default"/>
      </w:rPr>
    </w:lvl>
    <w:lvl w:ilvl="4" w:tplc="70D0655C" w:tentative="1">
      <w:start w:val="1"/>
      <w:numFmt w:val="bullet"/>
      <w:lvlText w:val=""/>
      <w:lvlJc w:val="left"/>
      <w:pPr>
        <w:tabs>
          <w:tab w:val="num" w:pos="3600"/>
        </w:tabs>
        <w:ind w:left="3600" w:hanging="360"/>
      </w:pPr>
      <w:rPr>
        <w:rFonts w:ascii="Wingdings" w:hAnsi="Wingdings" w:hint="default"/>
      </w:rPr>
    </w:lvl>
    <w:lvl w:ilvl="5" w:tplc="E59044D2" w:tentative="1">
      <w:start w:val="1"/>
      <w:numFmt w:val="bullet"/>
      <w:lvlText w:val=""/>
      <w:lvlJc w:val="left"/>
      <w:pPr>
        <w:tabs>
          <w:tab w:val="num" w:pos="4320"/>
        </w:tabs>
        <w:ind w:left="4320" w:hanging="360"/>
      </w:pPr>
      <w:rPr>
        <w:rFonts w:ascii="Wingdings" w:hAnsi="Wingdings" w:hint="default"/>
      </w:rPr>
    </w:lvl>
    <w:lvl w:ilvl="6" w:tplc="83527A3C" w:tentative="1">
      <w:start w:val="1"/>
      <w:numFmt w:val="bullet"/>
      <w:lvlText w:val=""/>
      <w:lvlJc w:val="left"/>
      <w:pPr>
        <w:tabs>
          <w:tab w:val="num" w:pos="5040"/>
        </w:tabs>
        <w:ind w:left="5040" w:hanging="360"/>
      </w:pPr>
      <w:rPr>
        <w:rFonts w:ascii="Wingdings" w:hAnsi="Wingdings" w:hint="default"/>
      </w:rPr>
    </w:lvl>
    <w:lvl w:ilvl="7" w:tplc="EA38FA62" w:tentative="1">
      <w:start w:val="1"/>
      <w:numFmt w:val="bullet"/>
      <w:lvlText w:val=""/>
      <w:lvlJc w:val="left"/>
      <w:pPr>
        <w:tabs>
          <w:tab w:val="num" w:pos="5760"/>
        </w:tabs>
        <w:ind w:left="5760" w:hanging="360"/>
      </w:pPr>
      <w:rPr>
        <w:rFonts w:ascii="Wingdings" w:hAnsi="Wingdings" w:hint="default"/>
      </w:rPr>
    </w:lvl>
    <w:lvl w:ilvl="8" w:tplc="3D7AD648" w:tentative="1">
      <w:start w:val="1"/>
      <w:numFmt w:val="bullet"/>
      <w:lvlText w:val=""/>
      <w:lvlJc w:val="left"/>
      <w:pPr>
        <w:tabs>
          <w:tab w:val="num" w:pos="6480"/>
        </w:tabs>
        <w:ind w:left="6480" w:hanging="360"/>
      </w:pPr>
      <w:rPr>
        <w:rFonts w:ascii="Wingdings" w:hAnsi="Wingdings" w:hint="default"/>
      </w:rPr>
    </w:lvl>
  </w:abstractNum>
  <w:abstractNum w:abstractNumId="36">
    <w:nsid w:val="204358E0"/>
    <w:multiLevelType w:val="multilevel"/>
    <w:tmpl w:val="9D60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5D0FFE"/>
    <w:multiLevelType w:val="multilevel"/>
    <w:tmpl w:val="4CC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3844975"/>
    <w:multiLevelType w:val="hybridMultilevel"/>
    <w:tmpl w:val="A71A294C"/>
    <w:lvl w:ilvl="0" w:tplc="CA581AF8">
      <w:start w:val="1"/>
      <w:numFmt w:val="bullet"/>
      <w:lvlText w:val=""/>
      <w:lvlJc w:val="left"/>
      <w:pPr>
        <w:tabs>
          <w:tab w:val="num" w:pos="720"/>
        </w:tabs>
        <w:ind w:left="720" w:hanging="360"/>
      </w:pPr>
      <w:rPr>
        <w:rFonts w:ascii="Wingdings" w:hAnsi="Wingdings" w:hint="default"/>
      </w:rPr>
    </w:lvl>
    <w:lvl w:ilvl="1" w:tplc="0CAEB952" w:tentative="1">
      <w:start w:val="1"/>
      <w:numFmt w:val="bullet"/>
      <w:lvlText w:val=""/>
      <w:lvlJc w:val="left"/>
      <w:pPr>
        <w:tabs>
          <w:tab w:val="num" w:pos="1440"/>
        </w:tabs>
        <w:ind w:left="1440" w:hanging="360"/>
      </w:pPr>
      <w:rPr>
        <w:rFonts w:ascii="Wingdings" w:hAnsi="Wingdings" w:hint="default"/>
      </w:rPr>
    </w:lvl>
    <w:lvl w:ilvl="2" w:tplc="26F29680" w:tentative="1">
      <w:start w:val="1"/>
      <w:numFmt w:val="bullet"/>
      <w:lvlText w:val=""/>
      <w:lvlJc w:val="left"/>
      <w:pPr>
        <w:tabs>
          <w:tab w:val="num" w:pos="2160"/>
        </w:tabs>
        <w:ind w:left="2160" w:hanging="360"/>
      </w:pPr>
      <w:rPr>
        <w:rFonts w:ascii="Wingdings" w:hAnsi="Wingdings" w:hint="default"/>
      </w:rPr>
    </w:lvl>
    <w:lvl w:ilvl="3" w:tplc="28EC5028" w:tentative="1">
      <w:start w:val="1"/>
      <w:numFmt w:val="bullet"/>
      <w:lvlText w:val=""/>
      <w:lvlJc w:val="left"/>
      <w:pPr>
        <w:tabs>
          <w:tab w:val="num" w:pos="2880"/>
        </w:tabs>
        <w:ind w:left="2880" w:hanging="360"/>
      </w:pPr>
      <w:rPr>
        <w:rFonts w:ascii="Wingdings" w:hAnsi="Wingdings" w:hint="default"/>
      </w:rPr>
    </w:lvl>
    <w:lvl w:ilvl="4" w:tplc="618EF20A" w:tentative="1">
      <w:start w:val="1"/>
      <w:numFmt w:val="bullet"/>
      <w:lvlText w:val=""/>
      <w:lvlJc w:val="left"/>
      <w:pPr>
        <w:tabs>
          <w:tab w:val="num" w:pos="3600"/>
        </w:tabs>
        <w:ind w:left="3600" w:hanging="360"/>
      </w:pPr>
      <w:rPr>
        <w:rFonts w:ascii="Wingdings" w:hAnsi="Wingdings" w:hint="default"/>
      </w:rPr>
    </w:lvl>
    <w:lvl w:ilvl="5" w:tplc="F4BA2E96" w:tentative="1">
      <w:start w:val="1"/>
      <w:numFmt w:val="bullet"/>
      <w:lvlText w:val=""/>
      <w:lvlJc w:val="left"/>
      <w:pPr>
        <w:tabs>
          <w:tab w:val="num" w:pos="4320"/>
        </w:tabs>
        <w:ind w:left="4320" w:hanging="360"/>
      </w:pPr>
      <w:rPr>
        <w:rFonts w:ascii="Wingdings" w:hAnsi="Wingdings" w:hint="default"/>
      </w:rPr>
    </w:lvl>
    <w:lvl w:ilvl="6" w:tplc="B3AA3254" w:tentative="1">
      <w:start w:val="1"/>
      <w:numFmt w:val="bullet"/>
      <w:lvlText w:val=""/>
      <w:lvlJc w:val="left"/>
      <w:pPr>
        <w:tabs>
          <w:tab w:val="num" w:pos="5040"/>
        </w:tabs>
        <w:ind w:left="5040" w:hanging="360"/>
      </w:pPr>
      <w:rPr>
        <w:rFonts w:ascii="Wingdings" w:hAnsi="Wingdings" w:hint="default"/>
      </w:rPr>
    </w:lvl>
    <w:lvl w:ilvl="7" w:tplc="27D68612" w:tentative="1">
      <w:start w:val="1"/>
      <w:numFmt w:val="bullet"/>
      <w:lvlText w:val=""/>
      <w:lvlJc w:val="left"/>
      <w:pPr>
        <w:tabs>
          <w:tab w:val="num" w:pos="5760"/>
        </w:tabs>
        <w:ind w:left="5760" w:hanging="360"/>
      </w:pPr>
      <w:rPr>
        <w:rFonts w:ascii="Wingdings" w:hAnsi="Wingdings" w:hint="default"/>
      </w:rPr>
    </w:lvl>
    <w:lvl w:ilvl="8" w:tplc="DC6E10A0" w:tentative="1">
      <w:start w:val="1"/>
      <w:numFmt w:val="bullet"/>
      <w:lvlText w:val=""/>
      <w:lvlJc w:val="left"/>
      <w:pPr>
        <w:tabs>
          <w:tab w:val="num" w:pos="6480"/>
        </w:tabs>
        <w:ind w:left="6480" w:hanging="360"/>
      </w:pPr>
      <w:rPr>
        <w:rFonts w:ascii="Wingdings" w:hAnsi="Wingdings" w:hint="default"/>
      </w:rPr>
    </w:lvl>
  </w:abstractNum>
  <w:abstractNum w:abstractNumId="39">
    <w:nsid w:val="242C72E9"/>
    <w:multiLevelType w:val="multilevel"/>
    <w:tmpl w:val="2ECE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6507ADC"/>
    <w:multiLevelType w:val="multilevel"/>
    <w:tmpl w:val="2ED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C45498"/>
    <w:multiLevelType w:val="multilevel"/>
    <w:tmpl w:val="0D42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261971"/>
    <w:multiLevelType w:val="multilevel"/>
    <w:tmpl w:val="9A1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7C26CFF"/>
    <w:multiLevelType w:val="hybridMultilevel"/>
    <w:tmpl w:val="5EB6F91A"/>
    <w:lvl w:ilvl="0" w:tplc="EB0A9D88">
      <w:start w:val="1"/>
      <w:numFmt w:val="bullet"/>
      <w:lvlText w:val=""/>
      <w:lvlJc w:val="left"/>
      <w:pPr>
        <w:tabs>
          <w:tab w:val="num" w:pos="720"/>
        </w:tabs>
        <w:ind w:left="720" w:hanging="360"/>
      </w:pPr>
      <w:rPr>
        <w:rFonts w:ascii="Wingdings" w:hAnsi="Wingdings" w:hint="default"/>
      </w:rPr>
    </w:lvl>
    <w:lvl w:ilvl="1" w:tplc="E9E6C858" w:tentative="1">
      <w:start w:val="1"/>
      <w:numFmt w:val="bullet"/>
      <w:lvlText w:val=""/>
      <w:lvlJc w:val="left"/>
      <w:pPr>
        <w:tabs>
          <w:tab w:val="num" w:pos="1440"/>
        </w:tabs>
        <w:ind w:left="1440" w:hanging="360"/>
      </w:pPr>
      <w:rPr>
        <w:rFonts w:ascii="Wingdings" w:hAnsi="Wingdings" w:hint="default"/>
      </w:rPr>
    </w:lvl>
    <w:lvl w:ilvl="2" w:tplc="6B4E11EC" w:tentative="1">
      <w:start w:val="1"/>
      <w:numFmt w:val="bullet"/>
      <w:lvlText w:val=""/>
      <w:lvlJc w:val="left"/>
      <w:pPr>
        <w:tabs>
          <w:tab w:val="num" w:pos="2160"/>
        </w:tabs>
        <w:ind w:left="2160" w:hanging="360"/>
      </w:pPr>
      <w:rPr>
        <w:rFonts w:ascii="Wingdings" w:hAnsi="Wingdings" w:hint="default"/>
      </w:rPr>
    </w:lvl>
    <w:lvl w:ilvl="3" w:tplc="032278CE" w:tentative="1">
      <w:start w:val="1"/>
      <w:numFmt w:val="bullet"/>
      <w:lvlText w:val=""/>
      <w:lvlJc w:val="left"/>
      <w:pPr>
        <w:tabs>
          <w:tab w:val="num" w:pos="2880"/>
        </w:tabs>
        <w:ind w:left="2880" w:hanging="360"/>
      </w:pPr>
      <w:rPr>
        <w:rFonts w:ascii="Wingdings" w:hAnsi="Wingdings" w:hint="default"/>
      </w:rPr>
    </w:lvl>
    <w:lvl w:ilvl="4" w:tplc="03B8191E" w:tentative="1">
      <w:start w:val="1"/>
      <w:numFmt w:val="bullet"/>
      <w:lvlText w:val=""/>
      <w:lvlJc w:val="left"/>
      <w:pPr>
        <w:tabs>
          <w:tab w:val="num" w:pos="3600"/>
        </w:tabs>
        <w:ind w:left="3600" w:hanging="360"/>
      </w:pPr>
      <w:rPr>
        <w:rFonts w:ascii="Wingdings" w:hAnsi="Wingdings" w:hint="default"/>
      </w:rPr>
    </w:lvl>
    <w:lvl w:ilvl="5" w:tplc="F18A0232" w:tentative="1">
      <w:start w:val="1"/>
      <w:numFmt w:val="bullet"/>
      <w:lvlText w:val=""/>
      <w:lvlJc w:val="left"/>
      <w:pPr>
        <w:tabs>
          <w:tab w:val="num" w:pos="4320"/>
        </w:tabs>
        <w:ind w:left="4320" w:hanging="360"/>
      </w:pPr>
      <w:rPr>
        <w:rFonts w:ascii="Wingdings" w:hAnsi="Wingdings" w:hint="default"/>
      </w:rPr>
    </w:lvl>
    <w:lvl w:ilvl="6" w:tplc="ABF8EA60" w:tentative="1">
      <w:start w:val="1"/>
      <w:numFmt w:val="bullet"/>
      <w:lvlText w:val=""/>
      <w:lvlJc w:val="left"/>
      <w:pPr>
        <w:tabs>
          <w:tab w:val="num" w:pos="5040"/>
        </w:tabs>
        <w:ind w:left="5040" w:hanging="360"/>
      </w:pPr>
      <w:rPr>
        <w:rFonts w:ascii="Wingdings" w:hAnsi="Wingdings" w:hint="default"/>
      </w:rPr>
    </w:lvl>
    <w:lvl w:ilvl="7" w:tplc="FDFE85B6" w:tentative="1">
      <w:start w:val="1"/>
      <w:numFmt w:val="bullet"/>
      <w:lvlText w:val=""/>
      <w:lvlJc w:val="left"/>
      <w:pPr>
        <w:tabs>
          <w:tab w:val="num" w:pos="5760"/>
        </w:tabs>
        <w:ind w:left="5760" w:hanging="360"/>
      </w:pPr>
      <w:rPr>
        <w:rFonts w:ascii="Wingdings" w:hAnsi="Wingdings" w:hint="default"/>
      </w:rPr>
    </w:lvl>
    <w:lvl w:ilvl="8" w:tplc="1C508DEE" w:tentative="1">
      <w:start w:val="1"/>
      <w:numFmt w:val="bullet"/>
      <w:lvlText w:val=""/>
      <w:lvlJc w:val="left"/>
      <w:pPr>
        <w:tabs>
          <w:tab w:val="num" w:pos="6480"/>
        </w:tabs>
        <w:ind w:left="6480" w:hanging="360"/>
      </w:pPr>
      <w:rPr>
        <w:rFonts w:ascii="Wingdings" w:hAnsi="Wingdings" w:hint="default"/>
      </w:rPr>
    </w:lvl>
  </w:abstractNum>
  <w:abstractNum w:abstractNumId="44">
    <w:nsid w:val="29572785"/>
    <w:multiLevelType w:val="multilevel"/>
    <w:tmpl w:val="9B2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A5126EB"/>
    <w:multiLevelType w:val="multilevel"/>
    <w:tmpl w:val="85C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CFE424A"/>
    <w:multiLevelType w:val="multilevel"/>
    <w:tmpl w:val="8B1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D08470F"/>
    <w:multiLevelType w:val="multilevel"/>
    <w:tmpl w:val="769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D9315C6"/>
    <w:multiLevelType w:val="hybridMultilevel"/>
    <w:tmpl w:val="0E78570E"/>
    <w:lvl w:ilvl="0" w:tplc="335A92CC">
      <w:start w:val="1"/>
      <w:numFmt w:val="bullet"/>
      <w:lvlText w:val=""/>
      <w:lvlJc w:val="left"/>
      <w:pPr>
        <w:tabs>
          <w:tab w:val="num" w:pos="720"/>
        </w:tabs>
        <w:ind w:left="720" w:hanging="360"/>
      </w:pPr>
      <w:rPr>
        <w:rFonts w:ascii="Wingdings" w:hAnsi="Wingdings" w:hint="default"/>
      </w:rPr>
    </w:lvl>
    <w:lvl w:ilvl="1" w:tplc="0EC88E86" w:tentative="1">
      <w:start w:val="1"/>
      <w:numFmt w:val="bullet"/>
      <w:lvlText w:val=""/>
      <w:lvlJc w:val="left"/>
      <w:pPr>
        <w:tabs>
          <w:tab w:val="num" w:pos="1440"/>
        </w:tabs>
        <w:ind w:left="1440" w:hanging="360"/>
      </w:pPr>
      <w:rPr>
        <w:rFonts w:ascii="Wingdings" w:hAnsi="Wingdings" w:hint="default"/>
      </w:rPr>
    </w:lvl>
    <w:lvl w:ilvl="2" w:tplc="3BD25466" w:tentative="1">
      <w:start w:val="1"/>
      <w:numFmt w:val="bullet"/>
      <w:lvlText w:val=""/>
      <w:lvlJc w:val="left"/>
      <w:pPr>
        <w:tabs>
          <w:tab w:val="num" w:pos="2160"/>
        </w:tabs>
        <w:ind w:left="2160" w:hanging="360"/>
      </w:pPr>
      <w:rPr>
        <w:rFonts w:ascii="Wingdings" w:hAnsi="Wingdings" w:hint="default"/>
      </w:rPr>
    </w:lvl>
    <w:lvl w:ilvl="3" w:tplc="4E1AB9F4" w:tentative="1">
      <w:start w:val="1"/>
      <w:numFmt w:val="bullet"/>
      <w:lvlText w:val=""/>
      <w:lvlJc w:val="left"/>
      <w:pPr>
        <w:tabs>
          <w:tab w:val="num" w:pos="2880"/>
        </w:tabs>
        <w:ind w:left="2880" w:hanging="360"/>
      </w:pPr>
      <w:rPr>
        <w:rFonts w:ascii="Wingdings" w:hAnsi="Wingdings" w:hint="default"/>
      </w:rPr>
    </w:lvl>
    <w:lvl w:ilvl="4" w:tplc="3FB463C4" w:tentative="1">
      <w:start w:val="1"/>
      <w:numFmt w:val="bullet"/>
      <w:lvlText w:val=""/>
      <w:lvlJc w:val="left"/>
      <w:pPr>
        <w:tabs>
          <w:tab w:val="num" w:pos="3600"/>
        </w:tabs>
        <w:ind w:left="3600" w:hanging="360"/>
      </w:pPr>
      <w:rPr>
        <w:rFonts w:ascii="Wingdings" w:hAnsi="Wingdings" w:hint="default"/>
      </w:rPr>
    </w:lvl>
    <w:lvl w:ilvl="5" w:tplc="B0D6ABD0" w:tentative="1">
      <w:start w:val="1"/>
      <w:numFmt w:val="bullet"/>
      <w:lvlText w:val=""/>
      <w:lvlJc w:val="left"/>
      <w:pPr>
        <w:tabs>
          <w:tab w:val="num" w:pos="4320"/>
        </w:tabs>
        <w:ind w:left="4320" w:hanging="360"/>
      </w:pPr>
      <w:rPr>
        <w:rFonts w:ascii="Wingdings" w:hAnsi="Wingdings" w:hint="default"/>
      </w:rPr>
    </w:lvl>
    <w:lvl w:ilvl="6" w:tplc="D6F61DF6" w:tentative="1">
      <w:start w:val="1"/>
      <w:numFmt w:val="bullet"/>
      <w:lvlText w:val=""/>
      <w:lvlJc w:val="left"/>
      <w:pPr>
        <w:tabs>
          <w:tab w:val="num" w:pos="5040"/>
        </w:tabs>
        <w:ind w:left="5040" w:hanging="360"/>
      </w:pPr>
      <w:rPr>
        <w:rFonts w:ascii="Wingdings" w:hAnsi="Wingdings" w:hint="default"/>
      </w:rPr>
    </w:lvl>
    <w:lvl w:ilvl="7" w:tplc="A9BABB78" w:tentative="1">
      <w:start w:val="1"/>
      <w:numFmt w:val="bullet"/>
      <w:lvlText w:val=""/>
      <w:lvlJc w:val="left"/>
      <w:pPr>
        <w:tabs>
          <w:tab w:val="num" w:pos="5760"/>
        </w:tabs>
        <w:ind w:left="5760" w:hanging="360"/>
      </w:pPr>
      <w:rPr>
        <w:rFonts w:ascii="Wingdings" w:hAnsi="Wingdings" w:hint="default"/>
      </w:rPr>
    </w:lvl>
    <w:lvl w:ilvl="8" w:tplc="8B6ACBEC" w:tentative="1">
      <w:start w:val="1"/>
      <w:numFmt w:val="bullet"/>
      <w:lvlText w:val=""/>
      <w:lvlJc w:val="left"/>
      <w:pPr>
        <w:tabs>
          <w:tab w:val="num" w:pos="6480"/>
        </w:tabs>
        <w:ind w:left="6480" w:hanging="360"/>
      </w:pPr>
      <w:rPr>
        <w:rFonts w:ascii="Wingdings" w:hAnsi="Wingdings" w:hint="default"/>
      </w:rPr>
    </w:lvl>
  </w:abstractNum>
  <w:abstractNum w:abstractNumId="49">
    <w:nsid w:val="2EDB53A5"/>
    <w:multiLevelType w:val="multilevel"/>
    <w:tmpl w:val="3D2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F0332D6"/>
    <w:multiLevelType w:val="hybridMultilevel"/>
    <w:tmpl w:val="1384101A"/>
    <w:lvl w:ilvl="0" w:tplc="FB8A9AEE">
      <w:start w:val="1"/>
      <w:numFmt w:val="bullet"/>
      <w:lvlText w:val=""/>
      <w:lvlJc w:val="left"/>
      <w:pPr>
        <w:tabs>
          <w:tab w:val="num" w:pos="720"/>
        </w:tabs>
        <w:ind w:left="720" w:hanging="360"/>
      </w:pPr>
      <w:rPr>
        <w:rFonts w:ascii="Wingdings" w:hAnsi="Wingdings" w:hint="default"/>
      </w:rPr>
    </w:lvl>
    <w:lvl w:ilvl="1" w:tplc="11B00696" w:tentative="1">
      <w:start w:val="1"/>
      <w:numFmt w:val="bullet"/>
      <w:lvlText w:val=""/>
      <w:lvlJc w:val="left"/>
      <w:pPr>
        <w:tabs>
          <w:tab w:val="num" w:pos="1440"/>
        </w:tabs>
        <w:ind w:left="1440" w:hanging="360"/>
      </w:pPr>
      <w:rPr>
        <w:rFonts w:ascii="Wingdings" w:hAnsi="Wingdings" w:hint="default"/>
      </w:rPr>
    </w:lvl>
    <w:lvl w:ilvl="2" w:tplc="E28473A8" w:tentative="1">
      <w:start w:val="1"/>
      <w:numFmt w:val="bullet"/>
      <w:lvlText w:val=""/>
      <w:lvlJc w:val="left"/>
      <w:pPr>
        <w:tabs>
          <w:tab w:val="num" w:pos="2160"/>
        </w:tabs>
        <w:ind w:left="2160" w:hanging="360"/>
      </w:pPr>
      <w:rPr>
        <w:rFonts w:ascii="Wingdings" w:hAnsi="Wingdings" w:hint="default"/>
      </w:rPr>
    </w:lvl>
    <w:lvl w:ilvl="3" w:tplc="6B88DB16" w:tentative="1">
      <w:start w:val="1"/>
      <w:numFmt w:val="bullet"/>
      <w:lvlText w:val=""/>
      <w:lvlJc w:val="left"/>
      <w:pPr>
        <w:tabs>
          <w:tab w:val="num" w:pos="2880"/>
        </w:tabs>
        <w:ind w:left="2880" w:hanging="360"/>
      </w:pPr>
      <w:rPr>
        <w:rFonts w:ascii="Wingdings" w:hAnsi="Wingdings" w:hint="default"/>
      </w:rPr>
    </w:lvl>
    <w:lvl w:ilvl="4" w:tplc="7452E0A4" w:tentative="1">
      <w:start w:val="1"/>
      <w:numFmt w:val="bullet"/>
      <w:lvlText w:val=""/>
      <w:lvlJc w:val="left"/>
      <w:pPr>
        <w:tabs>
          <w:tab w:val="num" w:pos="3600"/>
        </w:tabs>
        <w:ind w:left="3600" w:hanging="360"/>
      </w:pPr>
      <w:rPr>
        <w:rFonts w:ascii="Wingdings" w:hAnsi="Wingdings" w:hint="default"/>
      </w:rPr>
    </w:lvl>
    <w:lvl w:ilvl="5" w:tplc="938AB602" w:tentative="1">
      <w:start w:val="1"/>
      <w:numFmt w:val="bullet"/>
      <w:lvlText w:val=""/>
      <w:lvlJc w:val="left"/>
      <w:pPr>
        <w:tabs>
          <w:tab w:val="num" w:pos="4320"/>
        </w:tabs>
        <w:ind w:left="4320" w:hanging="360"/>
      </w:pPr>
      <w:rPr>
        <w:rFonts w:ascii="Wingdings" w:hAnsi="Wingdings" w:hint="default"/>
      </w:rPr>
    </w:lvl>
    <w:lvl w:ilvl="6" w:tplc="F528BEC8" w:tentative="1">
      <w:start w:val="1"/>
      <w:numFmt w:val="bullet"/>
      <w:lvlText w:val=""/>
      <w:lvlJc w:val="left"/>
      <w:pPr>
        <w:tabs>
          <w:tab w:val="num" w:pos="5040"/>
        </w:tabs>
        <w:ind w:left="5040" w:hanging="360"/>
      </w:pPr>
      <w:rPr>
        <w:rFonts w:ascii="Wingdings" w:hAnsi="Wingdings" w:hint="default"/>
      </w:rPr>
    </w:lvl>
    <w:lvl w:ilvl="7" w:tplc="822C56A2" w:tentative="1">
      <w:start w:val="1"/>
      <w:numFmt w:val="bullet"/>
      <w:lvlText w:val=""/>
      <w:lvlJc w:val="left"/>
      <w:pPr>
        <w:tabs>
          <w:tab w:val="num" w:pos="5760"/>
        </w:tabs>
        <w:ind w:left="5760" w:hanging="360"/>
      </w:pPr>
      <w:rPr>
        <w:rFonts w:ascii="Wingdings" w:hAnsi="Wingdings" w:hint="default"/>
      </w:rPr>
    </w:lvl>
    <w:lvl w:ilvl="8" w:tplc="DE1A4AE2" w:tentative="1">
      <w:start w:val="1"/>
      <w:numFmt w:val="bullet"/>
      <w:lvlText w:val=""/>
      <w:lvlJc w:val="left"/>
      <w:pPr>
        <w:tabs>
          <w:tab w:val="num" w:pos="6480"/>
        </w:tabs>
        <w:ind w:left="6480" w:hanging="360"/>
      </w:pPr>
      <w:rPr>
        <w:rFonts w:ascii="Wingdings" w:hAnsi="Wingdings" w:hint="default"/>
      </w:rPr>
    </w:lvl>
  </w:abstractNum>
  <w:abstractNum w:abstractNumId="51">
    <w:nsid w:val="2F40607B"/>
    <w:multiLevelType w:val="multilevel"/>
    <w:tmpl w:val="480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06F5A23"/>
    <w:multiLevelType w:val="multilevel"/>
    <w:tmpl w:val="9A0C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0D06762"/>
    <w:multiLevelType w:val="multilevel"/>
    <w:tmpl w:val="BF965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15416F3"/>
    <w:multiLevelType w:val="multilevel"/>
    <w:tmpl w:val="2BA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23A1533"/>
    <w:multiLevelType w:val="hybridMultilevel"/>
    <w:tmpl w:val="E2EE4DBE"/>
    <w:lvl w:ilvl="0" w:tplc="FF7C05B8">
      <w:start w:val="1"/>
      <w:numFmt w:val="bullet"/>
      <w:lvlText w:val=""/>
      <w:lvlJc w:val="left"/>
      <w:pPr>
        <w:tabs>
          <w:tab w:val="num" w:pos="720"/>
        </w:tabs>
        <w:ind w:left="720" w:hanging="360"/>
      </w:pPr>
      <w:rPr>
        <w:rFonts w:ascii="Wingdings" w:hAnsi="Wingdings" w:hint="default"/>
      </w:rPr>
    </w:lvl>
    <w:lvl w:ilvl="1" w:tplc="C9C663D4">
      <w:start w:val="5572"/>
      <w:numFmt w:val="bullet"/>
      <w:lvlText w:val=""/>
      <w:lvlJc w:val="left"/>
      <w:pPr>
        <w:tabs>
          <w:tab w:val="num" w:pos="1440"/>
        </w:tabs>
        <w:ind w:left="1440" w:hanging="360"/>
      </w:pPr>
      <w:rPr>
        <w:rFonts w:ascii="Wingdings" w:hAnsi="Wingdings" w:hint="default"/>
      </w:rPr>
    </w:lvl>
    <w:lvl w:ilvl="2" w:tplc="19681258" w:tentative="1">
      <w:start w:val="1"/>
      <w:numFmt w:val="bullet"/>
      <w:lvlText w:val=""/>
      <w:lvlJc w:val="left"/>
      <w:pPr>
        <w:tabs>
          <w:tab w:val="num" w:pos="2160"/>
        </w:tabs>
        <w:ind w:left="2160" w:hanging="360"/>
      </w:pPr>
      <w:rPr>
        <w:rFonts w:ascii="Wingdings" w:hAnsi="Wingdings" w:hint="default"/>
      </w:rPr>
    </w:lvl>
    <w:lvl w:ilvl="3" w:tplc="F7541B28" w:tentative="1">
      <w:start w:val="1"/>
      <w:numFmt w:val="bullet"/>
      <w:lvlText w:val=""/>
      <w:lvlJc w:val="left"/>
      <w:pPr>
        <w:tabs>
          <w:tab w:val="num" w:pos="2880"/>
        </w:tabs>
        <w:ind w:left="2880" w:hanging="360"/>
      </w:pPr>
      <w:rPr>
        <w:rFonts w:ascii="Wingdings" w:hAnsi="Wingdings" w:hint="default"/>
      </w:rPr>
    </w:lvl>
    <w:lvl w:ilvl="4" w:tplc="1474F444" w:tentative="1">
      <w:start w:val="1"/>
      <w:numFmt w:val="bullet"/>
      <w:lvlText w:val=""/>
      <w:lvlJc w:val="left"/>
      <w:pPr>
        <w:tabs>
          <w:tab w:val="num" w:pos="3600"/>
        </w:tabs>
        <w:ind w:left="3600" w:hanging="360"/>
      </w:pPr>
      <w:rPr>
        <w:rFonts w:ascii="Wingdings" w:hAnsi="Wingdings" w:hint="default"/>
      </w:rPr>
    </w:lvl>
    <w:lvl w:ilvl="5" w:tplc="57DC1B04" w:tentative="1">
      <w:start w:val="1"/>
      <w:numFmt w:val="bullet"/>
      <w:lvlText w:val=""/>
      <w:lvlJc w:val="left"/>
      <w:pPr>
        <w:tabs>
          <w:tab w:val="num" w:pos="4320"/>
        </w:tabs>
        <w:ind w:left="4320" w:hanging="360"/>
      </w:pPr>
      <w:rPr>
        <w:rFonts w:ascii="Wingdings" w:hAnsi="Wingdings" w:hint="default"/>
      </w:rPr>
    </w:lvl>
    <w:lvl w:ilvl="6" w:tplc="ED5220AE" w:tentative="1">
      <w:start w:val="1"/>
      <w:numFmt w:val="bullet"/>
      <w:lvlText w:val=""/>
      <w:lvlJc w:val="left"/>
      <w:pPr>
        <w:tabs>
          <w:tab w:val="num" w:pos="5040"/>
        </w:tabs>
        <w:ind w:left="5040" w:hanging="360"/>
      </w:pPr>
      <w:rPr>
        <w:rFonts w:ascii="Wingdings" w:hAnsi="Wingdings" w:hint="default"/>
      </w:rPr>
    </w:lvl>
    <w:lvl w:ilvl="7" w:tplc="3212354C" w:tentative="1">
      <w:start w:val="1"/>
      <w:numFmt w:val="bullet"/>
      <w:lvlText w:val=""/>
      <w:lvlJc w:val="left"/>
      <w:pPr>
        <w:tabs>
          <w:tab w:val="num" w:pos="5760"/>
        </w:tabs>
        <w:ind w:left="5760" w:hanging="360"/>
      </w:pPr>
      <w:rPr>
        <w:rFonts w:ascii="Wingdings" w:hAnsi="Wingdings" w:hint="default"/>
      </w:rPr>
    </w:lvl>
    <w:lvl w:ilvl="8" w:tplc="3214731A" w:tentative="1">
      <w:start w:val="1"/>
      <w:numFmt w:val="bullet"/>
      <w:lvlText w:val=""/>
      <w:lvlJc w:val="left"/>
      <w:pPr>
        <w:tabs>
          <w:tab w:val="num" w:pos="6480"/>
        </w:tabs>
        <w:ind w:left="6480" w:hanging="360"/>
      </w:pPr>
      <w:rPr>
        <w:rFonts w:ascii="Wingdings" w:hAnsi="Wingdings" w:hint="default"/>
      </w:rPr>
    </w:lvl>
  </w:abstractNum>
  <w:abstractNum w:abstractNumId="56">
    <w:nsid w:val="34A860AB"/>
    <w:multiLevelType w:val="multilevel"/>
    <w:tmpl w:val="B71E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0A0963"/>
    <w:multiLevelType w:val="multilevel"/>
    <w:tmpl w:val="AE6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5110D30"/>
    <w:multiLevelType w:val="hybridMultilevel"/>
    <w:tmpl w:val="3C2831A4"/>
    <w:lvl w:ilvl="0" w:tplc="BCA45624">
      <w:start w:val="1"/>
      <w:numFmt w:val="bullet"/>
      <w:lvlText w:val=""/>
      <w:lvlJc w:val="left"/>
      <w:pPr>
        <w:tabs>
          <w:tab w:val="num" w:pos="720"/>
        </w:tabs>
        <w:ind w:left="720" w:hanging="360"/>
      </w:pPr>
      <w:rPr>
        <w:rFonts w:ascii="Wingdings" w:hAnsi="Wingdings" w:hint="default"/>
      </w:rPr>
    </w:lvl>
    <w:lvl w:ilvl="1" w:tplc="F9E4578C" w:tentative="1">
      <w:start w:val="1"/>
      <w:numFmt w:val="bullet"/>
      <w:lvlText w:val=""/>
      <w:lvlJc w:val="left"/>
      <w:pPr>
        <w:tabs>
          <w:tab w:val="num" w:pos="1440"/>
        </w:tabs>
        <w:ind w:left="1440" w:hanging="360"/>
      </w:pPr>
      <w:rPr>
        <w:rFonts w:ascii="Wingdings" w:hAnsi="Wingdings" w:hint="default"/>
      </w:rPr>
    </w:lvl>
    <w:lvl w:ilvl="2" w:tplc="F86CE6C8" w:tentative="1">
      <w:start w:val="1"/>
      <w:numFmt w:val="bullet"/>
      <w:lvlText w:val=""/>
      <w:lvlJc w:val="left"/>
      <w:pPr>
        <w:tabs>
          <w:tab w:val="num" w:pos="2160"/>
        </w:tabs>
        <w:ind w:left="2160" w:hanging="360"/>
      </w:pPr>
      <w:rPr>
        <w:rFonts w:ascii="Wingdings" w:hAnsi="Wingdings" w:hint="default"/>
      </w:rPr>
    </w:lvl>
    <w:lvl w:ilvl="3" w:tplc="4ACA8672" w:tentative="1">
      <w:start w:val="1"/>
      <w:numFmt w:val="bullet"/>
      <w:lvlText w:val=""/>
      <w:lvlJc w:val="left"/>
      <w:pPr>
        <w:tabs>
          <w:tab w:val="num" w:pos="2880"/>
        </w:tabs>
        <w:ind w:left="2880" w:hanging="360"/>
      </w:pPr>
      <w:rPr>
        <w:rFonts w:ascii="Wingdings" w:hAnsi="Wingdings" w:hint="default"/>
      </w:rPr>
    </w:lvl>
    <w:lvl w:ilvl="4" w:tplc="4DA89B8A" w:tentative="1">
      <w:start w:val="1"/>
      <w:numFmt w:val="bullet"/>
      <w:lvlText w:val=""/>
      <w:lvlJc w:val="left"/>
      <w:pPr>
        <w:tabs>
          <w:tab w:val="num" w:pos="3600"/>
        </w:tabs>
        <w:ind w:left="3600" w:hanging="360"/>
      </w:pPr>
      <w:rPr>
        <w:rFonts w:ascii="Wingdings" w:hAnsi="Wingdings" w:hint="default"/>
      </w:rPr>
    </w:lvl>
    <w:lvl w:ilvl="5" w:tplc="9A2C2920" w:tentative="1">
      <w:start w:val="1"/>
      <w:numFmt w:val="bullet"/>
      <w:lvlText w:val=""/>
      <w:lvlJc w:val="left"/>
      <w:pPr>
        <w:tabs>
          <w:tab w:val="num" w:pos="4320"/>
        </w:tabs>
        <w:ind w:left="4320" w:hanging="360"/>
      </w:pPr>
      <w:rPr>
        <w:rFonts w:ascii="Wingdings" w:hAnsi="Wingdings" w:hint="default"/>
      </w:rPr>
    </w:lvl>
    <w:lvl w:ilvl="6" w:tplc="063A5A00" w:tentative="1">
      <w:start w:val="1"/>
      <w:numFmt w:val="bullet"/>
      <w:lvlText w:val=""/>
      <w:lvlJc w:val="left"/>
      <w:pPr>
        <w:tabs>
          <w:tab w:val="num" w:pos="5040"/>
        </w:tabs>
        <w:ind w:left="5040" w:hanging="360"/>
      </w:pPr>
      <w:rPr>
        <w:rFonts w:ascii="Wingdings" w:hAnsi="Wingdings" w:hint="default"/>
      </w:rPr>
    </w:lvl>
    <w:lvl w:ilvl="7" w:tplc="0CA69A72" w:tentative="1">
      <w:start w:val="1"/>
      <w:numFmt w:val="bullet"/>
      <w:lvlText w:val=""/>
      <w:lvlJc w:val="left"/>
      <w:pPr>
        <w:tabs>
          <w:tab w:val="num" w:pos="5760"/>
        </w:tabs>
        <w:ind w:left="5760" w:hanging="360"/>
      </w:pPr>
      <w:rPr>
        <w:rFonts w:ascii="Wingdings" w:hAnsi="Wingdings" w:hint="default"/>
      </w:rPr>
    </w:lvl>
    <w:lvl w:ilvl="8" w:tplc="87FEB7E4" w:tentative="1">
      <w:start w:val="1"/>
      <w:numFmt w:val="bullet"/>
      <w:lvlText w:val=""/>
      <w:lvlJc w:val="left"/>
      <w:pPr>
        <w:tabs>
          <w:tab w:val="num" w:pos="6480"/>
        </w:tabs>
        <w:ind w:left="6480" w:hanging="360"/>
      </w:pPr>
      <w:rPr>
        <w:rFonts w:ascii="Wingdings" w:hAnsi="Wingdings" w:hint="default"/>
      </w:rPr>
    </w:lvl>
  </w:abstractNum>
  <w:abstractNum w:abstractNumId="59">
    <w:nsid w:val="37723FA1"/>
    <w:multiLevelType w:val="multilevel"/>
    <w:tmpl w:val="881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85C66E3"/>
    <w:multiLevelType w:val="multilevel"/>
    <w:tmpl w:val="DEB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8DC1610"/>
    <w:multiLevelType w:val="multilevel"/>
    <w:tmpl w:val="511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993735A"/>
    <w:multiLevelType w:val="multilevel"/>
    <w:tmpl w:val="052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9AE19E9"/>
    <w:multiLevelType w:val="hybridMultilevel"/>
    <w:tmpl w:val="5EEC1A0A"/>
    <w:lvl w:ilvl="0" w:tplc="6F465AB4">
      <w:start w:val="1"/>
      <w:numFmt w:val="bullet"/>
      <w:lvlText w:val=""/>
      <w:lvlJc w:val="left"/>
      <w:pPr>
        <w:tabs>
          <w:tab w:val="num" w:pos="720"/>
        </w:tabs>
        <w:ind w:left="720" w:hanging="360"/>
      </w:pPr>
      <w:rPr>
        <w:rFonts w:ascii="Wingdings" w:hAnsi="Wingdings" w:hint="default"/>
      </w:rPr>
    </w:lvl>
    <w:lvl w:ilvl="1" w:tplc="0094A078" w:tentative="1">
      <w:start w:val="1"/>
      <w:numFmt w:val="bullet"/>
      <w:lvlText w:val=""/>
      <w:lvlJc w:val="left"/>
      <w:pPr>
        <w:tabs>
          <w:tab w:val="num" w:pos="1440"/>
        </w:tabs>
        <w:ind w:left="1440" w:hanging="360"/>
      </w:pPr>
      <w:rPr>
        <w:rFonts w:ascii="Wingdings" w:hAnsi="Wingdings" w:hint="default"/>
      </w:rPr>
    </w:lvl>
    <w:lvl w:ilvl="2" w:tplc="95E86A9A" w:tentative="1">
      <w:start w:val="1"/>
      <w:numFmt w:val="bullet"/>
      <w:lvlText w:val=""/>
      <w:lvlJc w:val="left"/>
      <w:pPr>
        <w:tabs>
          <w:tab w:val="num" w:pos="2160"/>
        </w:tabs>
        <w:ind w:left="2160" w:hanging="360"/>
      </w:pPr>
      <w:rPr>
        <w:rFonts w:ascii="Wingdings" w:hAnsi="Wingdings" w:hint="default"/>
      </w:rPr>
    </w:lvl>
    <w:lvl w:ilvl="3" w:tplc="335E1BD4" w:tentative="1">
      <w:start w:val="1"/>
      <w:numFmt w:val="bullet"/>
      <w:lvlText w:val=""/>
      <w:lvlJc w:val="left"/>
      <w:pPr>
        <w:tabs>
          <w:tab w:val="num" w:pos="2880"/>
        </w:tabs>
        <w:ind w:left="2880" w:hanging="360"/>
      </w:pPr>
      <w:rPr>
        <w:rFonts w:ascii="Wingdings" w:hAnsi="Wingdings" w:hint="default"/>
      </w:rPr>
    </w:lvl>
    <w:lvl w:ilvl="4" w:tplc="F59E3BC8" w:tentative="1">
      <w:start w:val="1"/>
      <w:numFmt w:val="bullet"/>
      <w:lvlText w:val=""/>
      <w:lvlJc w:val="left"/>
      <w:pPr>
        <w:tabs>
          <w:tab w:val="num" w:pos="3600"/>
        </w:tabs>
        <w:ind w:left="3600" w:hanging="360"/>
      </w:pPr>
      <w:rPr>
        <w:rFonts w:ascii="Wingdings" w:hAnsi="Wingdings" w:hint="default"/>
      </w:rPr>
    </w:lvl>
    <w:lvl w:ilvl="5" w:tplc="E54AC5A8" w:tentative="1">
      <w:start w:val="1"/>
      <w:numFmt w:val="bullet"/>
      <w:lvlText w:val=""/>
      <w:lvlJc w:val="left"/>
      <w:pPr>
        <w:tabs>
          <w:tab w:val="num" w:pos="4320"/>
        </w:tabs>
        <w:ind w:left="4320" w:hanging="360"/>
      </w:pPr>
      <w:rPr>
        <w:rFonts w:ascii="Wingdings" w:hAnsi="Wingdings" w:hint="default"/>
      </w:rPr>
    </w:lvl>
    <w:lvl w:ilvl="6" w:tplc="43B83FE4" w:tentative="1">
      <w:start w:val="1"/>
      <w:numFmt w:val="bullet"/>
      <w:lvlText w:val=""/>
      <w:lvlJc w:val="left"/>
      <w:pPr>
        <w:tabs>
          <w:tab w:val="num" w:pos="5040"/>
        </w:tabs>
        <w:ind w:left="5040" w:hanging="360"/>
      </w:pPr>
      <w:rPr>
        <w:rFonts w:ascii="Wingdings" w:hAnsi="Wingdings" w:hint="default"/>
      </w:rPr>
    </w:lvl>
    <w:lvl w:ilvl="7" w:tplc="9E70E010" w:tentative="1">
      <w:start w:val="1"/>
      <w:numFmt w:val="bullet"/>
      <w:lvlText w:val=""/>
      <w:lvlJc w:val="left"/>
      <w:pPr>
        <w:tabs>
          <w:tab w:val="num" w:pos="5760"/>
        </w:tabs>
        <w:ind w:left="5760" w:hanging="360"/>
      </w:pPr>
      <w:rPr>
        <w:rFonts w:ascii="Wingdings" w:hAnsi="Wingdings" w:hint="default"/>
      </w:rPr>
    </w:lvl>
    <w:lvl w:ilvl="8" w:tplc="43906626" w:tentative="1">
      <w:start w:val="1"/>
      <w:numFmt w:val="bullet"/>
      <w:lvlText w:val=""/>
      <w:lvlJc w:val="left"/>
      <w:pPr>
        <w:tabs>
          <w:tab w:val="num" w:pos="6480"/>
        </w:tabs>
        <w:ind w:left="6480" w:hanging="360"/>
      </w:pPr>
      <w:rPr>
        <w:rFonts w:ascii="Wingdings" w:hAnsi="Wingdings" w:hint="default"/>
      </w:rPr>
    </w:lvl>
  </w:abstractNum>
  <w:abstractNum w:abstractNumId="64">
    <w:nsid w:val="3A77274A"/>
    <w:multiLevelType w:val="multilevel"/>
    <w:tmpl w:val="D1D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AC01EE9"/>
    <w:multiLevelType w:val="multilevel"/>
    <w:tmpl w:val="E9F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AE05432"/>
    <w:multiLevelType w:val="multilevel"/>
    <w:tmpl w:val="7564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B032B5A"/>
    <w:multiLevelType w:val="multilevel"/>
    <w:tmpl w:val="8FF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BBE2938"/>
    <w:multiLevelType w:val="multilevel"/>
    <w:tmpl w:val="0A4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C972184"/>
    <w:multiLevelType w:val="multilevel"/>
    <w:tmpl w:val="DB5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CBB05FE"/>
    <w:multiLevelType w:val="multilevel"/>
    <w:tmpl w:val="26F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E7128B9"/>
    <w:multiLevelType w:val="multilevel"/>
    <w:tmpl w:val="015E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F21291B"/>
    <w:multiLevelType w:val="hybridMultilevel"/>
    <w:tmpl w:val="79B2220A"/>
    <w:lvl w:ilvl="0" w:tplc="5B462282">
      <w:start w:val="1"/>
      <w:numFmt w:val="bullet"/>
      <w:lvlText w:val=""/>
      <w:lvlJc w:val="left"/>
      <w:pPr>
        <w:tabs>
          <w:tab w:val="num" w:pos="720"/>
        </w:tabs>
        <w:ind w:left="720" w:hanging="360"/>
      </w:pPr>
      <w:rPr>
        <w:rFonts w:ascii="Wingdings" w:hAnsi="Wingdings" w:hint="default"/>
      </w:rPr>
    </w:lvl>
    <w:lvl w:ilvl="1" w:tplc="22BCD7EC">
      <w:start w:val="4430"/>
      <w:numFmt w:val="bullet"/>
      <w:lvlText w:val="-"/>
      <w:lvlJc w:val="left"/>
      <w:pPr>
        <w:tabs>
          <w:tab w:val="num" w:pos="1440"/>
        </w:tabs>
        <w:ind w:left="1440" w:hanging="360"/>
      </w:pPr>
      <w:rPr>
        <w:rFonts w:ascii="Times New Roman" w:hAnsi="Times New Roman" w:hint="default"/>
      </w:rPr>
    </w:lvl>
    <w:lvl w:ilvl="2" w:tplc="07F48F3C" w:tentative="1">
      <w:start w:val="1"/>
      <w:numFmt w:val="bullet"/>
      <w:lvlText w:val=""/>
      <w:lvlJc w:val="left"/>
      <w:pPr>
        <w:tabs>
          <w:tab w:val="num" w:pos="2160"/>
        </w:tabs>
        <w:ind w:left="2160" w:hanging="360"/>
      </w:pPr>
      <w:rPr>
        <w:rFonts w:ascii="Wingdings" w:hAnsi="Wingdings" w:hint="default"/>
      </w:rPr>
    </w:lvl>
    <w:lvl w:ilvl="3" w:tplc="645EC08A" w:tentative="1">
      <w:start w:val="1"/>
      <w:numFmt w:val="bullet"/>
      <w:lvlText w:val=""/>
      <w:lvlJc w:val="left"/>
      <w:pPr>
        <w:tabs>
          <w:tab w:val="num" w:pos="2880"/>
        </w:tabs>
        <w:ind w:left="2880" w:hanging="360"/>
      </w:pPr>
      <w:rPr>
        <w:rFonts w:ascii="Wingdings" w:hAnsi="Wingdings" w:hint="default"/>
      </w:rPr>
    </w:lvl>
    <w:lvl w:ilvl="4" w:tplc="E7C2BE0E" w:tentative="1">
      <w:start w:val="1"/>
      <w:numFmt w:val="bullet"/>
      <w:lvlText w:val=""/>
      <w:lvlJc w:val="left"/>
      <w:pPr>
        <w:tabs>
          <w:tab w:val="num" w:pos="3600"/>
        </w:tabs>
        <w:ind w:left="3600" w:hanging="360"/>
      </w:pPr>
      <w:rPr>
        <w:rFonts w:ascii="Wingdings" w:hAnsi="Wingdings" w:hint="default"/>
      </w:rPr>
    </w:lvl>
    <w:lvl w:ilvl="5" w:tplc="CF8E2AEC" w:tentative="1">
      <w:start w:val="1"/>
      <w:numFmt w:val="bullet"/>
      <w:lvlText w:val=""/>
      <w:lvlJc w:val="left"/>
      <w:pPr>
        <w:tabs>
          <w:tab w:val="num" w:pos="4320"/>
        </w:tabs>
        <w:ind w:left="4320" w:hanging="360"/>
      </w:pPr>
      <w:rPr>
        <w:rFonts w:ascii="Wingdings" w:hAnsi="Wingdings" w:hint="default"/>
      </w:rPr>
    </w:lvl>
    <w:lvl w:ilvl="6" w:tplc="2A1AA416" w:tentative="1">
      <w:start w:val="1"/>
      <w:numFmt w:val="bullet"/>
      <w:lvlText w:val=""/>
      <w:lvlJc w:val="left"/>
      <w:pPr>
        <w:tabs>
          <w:tab w:val="num" w:pos="5040"/>
        </w:tabs>
        <w:ind w:left="5040" w:hanging="360"/>
      </w:pPr>
      <w:rPr>
        <w:rFonts w:ascii="Wingdings" w:hAnsi="Wingdings" w:hint="default"/>
      </w:rPr>
    </w:lvl>
    <w:lvl w:ilvl="7" w:tplc="4B103D74" w:tentative="1">
      <w:start w:val="1"/>
      <w:numFmt w:val="bullet"/>
      <w:lvlText w:val=""/>
      <w:lvlJc w:val="left"/>
      <w:pPr>
        <w:tabs>
          <w:tab w:val="num" w:pos="5760"/>
        </w:tabs>
        <w:ind w:left="5760" w:hanging="360"/>
      </w:pPr>
      <w:rPr>
        <w:rFonts w:ascii="Wingdings" w:hAnsi="Wingdings" w:hint="default"/>
      </w:rPr>
    </w:lvl>
    <w:lvl w:ilvl="8" w:tplc="194E10C2" w:tentative="1">
      <w:start w:val="1"/>
      <w:numFmt w:val="bullet"/>
      <w:lvlText w:val=""/>
      <w:lvlJc w:val="left"/>
      <w:pPr>
        <w:tabs>
          <w:tab w:val="num" w:pos="6480"/>
        </w:tabs>
        <w:ind w:left="6480" w:hanging="360"/>
      </w:pPr>
      <w:rPr>
        <w:rFonts w:ascii="Wingdings" w:hAnsi="Wingdings" w:hint="default"/>
      </w:rPr>
    </w:lvl>
  </w:abstractNum>
  <w:abstractNum w:abstractNumId="73">
    <w:nsid w:val="3F9E46C3"/>
    <w:multiLevelType w:val="multilevel"/>
    <w:tmpl w:val="F950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06772F7"/>
    <w:multiLevelType w:val="multilevel"/>
    <w:tmpl w:val="A24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06E6ACA"/>
    <w:multiLevelType w:val="hybridMultilevel"/>
    <w:tmpl w:val="0DA6F6A0"/>
    <w:lvl w:ilvl="0" w:tplc="ECD402EE">
      <w:start w:val="1"/>
      <w:numFmt w:val="bullet"/>
      <w:lvlText w:val=""/>
      <w:lvlJc w:val="left"/>
      <w:pPr>
        <w:tabs>
          <w:tab w:val="num" w:pos="720"/>
        </w:tabs>
        <w:ind w:left="720" w:hanging="360"/>
      </w:pPr>
      <w:rPr>
        <w:rFonts w:ascii="Wingdings" w:hAnsi="Wingdings" w:hint="default"/>
      </w:rPr>
    </w:lvl>
    <w:lvl w:ilvl="1" w:tplc="BD784F40" w:tentative="1">
      <w:start w:val="1"/>
      <w:numFmt w:val="bullet"/>
      <w:lvlText w:val=""/>
      <w:lvlJc w:val="left"/>
      <w:pPr>
        <w:tabs>
          <w:tab w:val="num" w:pos="1440"/>
        </w:tabs>
        <w:ind w:left="1440" w:hanging="360"/>
      </w:pPr>
      <w:rPr>
        <w:rFonts w:ascii="Wingdings" w:hAnsi="Wingdings" w:hint="default"/>
      </w:rPr>
    </w:lvl>
    <w:lvl w:ilvl="2" w:tplc="A63AAC92" w:tentative="1">
      <w:start w:val="1"/>
      <w:numFmt w:val="bullet"/>
      <w:lvlText w:val=""/>
      <w:lvlJc w:val="left"/>
      <w:pPr>
        <w:tabs>
          <w:tab w:val="num" w:pos="2160"/>
        </w:tabs>
        <w:ind w:left="2160" w:hanging="360"/>
      </w:pPr>
      <w:rPr>
        <w:rFonts w:ascii="Wingdings" w:hAnsi="Wingdings" w:hint="default"/>
      </w:rPr>
    </w:lvl>
    <w:lvl w:ilvl="3" w:tplc="ED66F3E6" w:tentative="1">
      <w:start w:val="1"/>
      <w:numFmt w:val="bullet"/>
      <w:lvlText w:val=""/>
      <w:lvlJc w:val="left"/>
      <w:pPr>
        <w:tabs>
          <w:tab w:val="num" w:pos="2880"/>
        </w:tabs>
        <w:ind w:left="2880" w:hanging="360"/>
      </w:pPr>
      <w:rPr>
        <w:rFonts w:ascii="Wingdings" w:hAnsi="Wingdings" w:hint="default"/>
      </w:rPr>
    </w:lvl>
    <w:lvl w:ilvl="4" w:tplc="7AEAE448" w:tentative="1">
      <w:start w:val="1"/>
      <w:numFmt w:val="bullet"/>
      <w:lvlText w:val=""/>
      <w:lvlJc w:val="left"/>
      <w:pPr>
        <w:tabs>
          <w:tab w:val="num" w:pos="3600"/>
        </w:tabs>
        <w:ind w:left="3600" w:hanging="360"/>
      </w:pPr>
      <w:rPr>
        <w:rFonts w:ascii="Wingdings" w:hAnsi="Wingdings" w:hint="default"/>
      </w:rPr>
    </w:lvl>
    <w:lvl w:ilvl="5" w:tplc="1C925330" w:tentative="1">
      <w:start w:val="1"/>
      <w:numFmt w:val="bullet"/>
      <w:lvlText w:val=""/>
      <w:lvlJc w:val="left"/>
      <w:pPr>
        <w:tabs>
          <w:tab w:val="num" w:pos="4320"/>
        </w:tabs>
        <w:ind w:left="4320" w:hanging="360"/>
      </w:pPr>
      <w:rPr>
        <w:rFonts w:ascii="Wingdings" w:hAnsi="Wingdings" w:hint="default"/>
      </w:rPr>
    </w:lvl>
    <w:lvl w:ilvl="6" w:tplc="CCFED67A" w:tentative="1">
      <w:start w:val="1"/>
      <w:numFmt w:val="bullet"/>
      <w:lvlText w:val=""/>
      <w:lvlJc w:val="left"/>
      <w:pPr>
        <w:tabs>
          <w:tab w:val="num" w:pos="5040"/>
        </w:tabs>
        <w:ind w:left="5040" w:hanging="360"/>
      </w:pPr>
      <w:rPr>
        <w:rFonts w:ascii="Wingdings" w:hAnsi="Wingdings" w:hint="default"/>
      </w:rPr>
    </w:lvl>
    <w:lvl w:ilvl="7" w:tplc="B0FC4792" w:tentative="1">
      <w:start w:val="1"/>
      <w:numFmt w:val="bullet"/>
      <w:lvlText w:val=""/>
      <w:lvlJc w:val="left"/>
      <w:pPr>
        <w:tabs>
          <w:tab w:val="num" w:pos="5760"/>
        </w:tabs>
        <w:ind w:left="5760" w:hanging="360"/>
      </w:pPr>
      <w:rPr>
        <w:rFonts w:ascii="Wingdings" w:hAnsi="Wingdings" w:hint="default"/>
      </w:rPr>
    </w:lvl>
    <w:lvl w:ilvl="8" w:tplc="0A68AA96" w:tentative="1">
      <w:start w:val="1"/>
      <w:numFmt w:val="bullet"/>
      <w:lvlText w:val=""/>
      <w:lvlJc w:val="left"/>
      <w:pPr>
        <w:tabs>
          <w:tab w:val="num" w:pos="6480"/>
        </w:tabs>
        <w:ind w:left="6480" w:hanging="360"/>
      </w:pPr>
      <w:rPr>
        <w:rFonts w:ascii="Wingdings" w:hAnsi="Wingdings" w:hint="default"/>
      </w:rPr>
    </w:lvl>
  </w:abstractNum>
  <w:abstractNum w:abstractNumId="76">
    <w:nsid w:val="41BB5CCF"/>
    <w:multiLevelType w:val="multilevel"/>
    <w:tmpl w:val="97A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22B2874"/>
    <w:multiLevelType w:val="multilevel"/>
    <w:tmpl w:val="44D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2B605EB"/>
    <w:multiLevelType w:val="hybridMultilevel"/>
    <w:tmpl w:val="6B0C2E9C"/>
    <w:lvl w:ilvl="0" w:tplc="858A9F42">
      <w:start w:val="1"/>
      <w:numFmt w:val="bullet"/>
      <w:lvlText w:val=""/>
      <w:lvlJc w:val="left"/>
      <w:pPr>
        <w:tabs>
          <w:tab w:val="num" w:pos="720"/>
        </w:tabs>
        <w:ind w:left="720" w:hanging="360"/>
      </w:pPr>
      <w:rPr>
        <w:rFonts w:ascii="Wingdings" w:hAnsi="Wingdings" w:hint="default"/>
      </w:rPr>
    </w:lvl>
    <w:lvl w:ilvl="1" w:tplc="2B64EDB6" w:tentative="1">
      <w:start w:val="1"/>
      <w:numFmt w:val="bullet"/>
      <w:lvlText w:val=""/>
      <w:lvlJc w:val="left"/>
      <w:pPr>
        <w:tabs>
          <w:tab w:val="num" w:pos="1440"/>
        </w:tabs>
        <w:ind w:left="1440" w:hanging="360"/>
      </w:pPr>
      <w:rPr>
        <w:rFonts w:ascii="Wingdings" w:hAnsi="Wingdings" w:hint="default"/>
      </w:rPr>
    </w:lvl>
    <w:lvl w:ilvl="2" w:tplc="F328D396" w:tentative="1">
      <w:start w:val="1"/>
      <w:numFmt w:val="bullet"/>
      <w:lvlText w:val=""/>
      <w:lvlJc w:val="left"/>
      <w:pPr>
        <w:tabs>
          <w:tab w:val="num" w:pos="2160"/>
        </w:tabs>
        <w:ind w:left="2160" w:hanging="360"/>
      </w:pPr>
      <w:rPr>
        <w:rFonts w:ascii="Wingdings" w:hAnsi="Wingdings" w:hint="default"/>
      </w:rPr>
    </w:lvl>
    <w:lvl w:ilvl="3" w:tplc="D586FA68" w:tentative="1">
      <w:start w:val="1"/>
      <w:numFmt w:val="bullet"/>
      <w:lvlText w:val=""/>
      <w:lvlJc w:val="left"/>
      <w:pPr>
        <w:tabs>
          <w:tab w:val="num" w:pos="2880"/>
        </w:tabs>
        <w:ind w:left="2880" w:hanging="360"/>
      </w:pPr>
      <w:rPr>
        <w:rFonts w:ascii="Wingdings" w:hAnsi="Wingdings" w:hint="default"/>
      </w:rPr>
    </w:lvl>
    <w:lvl w:ilvl="4" w:tplc="12EC2C44" w:tentative="1">
      <w:start w:val="1"/>
      <w:numFmt w:val="bullet"/>
      <w:lvlText w:val=""/>
      <w:lvlJc w:val="left"/>
      <w:pPr>
        <w:tabs>
          <w:tab w:val="num" w:pos="3600"/>
        </w:tabs>
        <w:ind w:left="3600" w:hanging="360"/>
      </w:pPr>
      <w:rPr>
        <w:rFonts w:ascii="Wingdings" w:hAnsi="Wingdings" w:hint="default"/>
      </w:rPr>
    </w:lvl>
    <w:lvl w:ilvl="5" w:tplc="A80C753C" w:tentative="1">
      <w:start w:val="1"/>
      <w:numFmt w:val="bullet"/>
      <w:lvlText w:val=""/>
      <w:lvlJc w:val="left"/>
      <w:pPr>
        <w:tabs>
          <w:tab w:val="num" w:pos="4320"/>
        </w:tabs>
        <w:ind w:left="4320" w:hanging="360"/>
      </w:pPr>
      <w:rPr>
        <w:rFonts w:ascii="Wingdings" w:hAnsi="Wingdings" w:hint="default"/>
      </w:rPr>
    </w:lvl>
    <w:lvl w:ilvl="6" w:tplc="E21CEF08" w:tentative="1">
      <w:start w:val="1"/>
      <w:numFmt w:val="bullet"/>
      <w:lvlText w:val=""/>
      <w:lvlJc w:val="left"/>
      <w:pPr>
        <w:tabs>
          <w:tab w:val="num" w:pos="5040"/>
        </w:tabs>
        <w:ind w:left="5040" w:hanging="360"/>
      </w:pPr>
      <w:rPr>
        <w:rFonts w:ascii="Wingdings" w:hAnsi="Wingdings" w:hint="default"/>
      </w:rPr>
    </w:lvl>
    <w:lvl w:ilvl="7" w:tplc="ABBA9608" w:tentative="1">
      <w:start w:val="1"/>
      <w:numFmt w:val="bullet"/>
      <w:lvlText w:val=""/>
      <w:lvlJc w:val="left"/>
      <w:pPr>
        <w:tabs>
          <w:tab w:val="num" w:pos="5760"/>
        </w:tabs>
        <w:ind w:left="5760" w:hanging="360"/>
      </w:pPr>
      <w:rPr>
        <w:rFonts w:ascii="Wingdings" w:hAnsi="Wingdings" w:hint="default"/>
      </w:rPr>
    </w:lvl>
    <w:lvl w:ilvl="8" w:tplc="2F1EE5B0" w:tentative="1">
      <w:start w:val="1"/>
      <w:numFmt w:val="bullet"/>
      <w:lvlText w:val=""/>
      <w:lvlJc w:val="left"/>
      <w:pPr>
        <w:tabs>
          <w:tab w:val="num" w:pos="6480"/>
        </w:tabs>
        <w:ind w:left="6480" w:hanging="360"/>
      </w:pPr>
      <w:rPr>
        <w:rFonts w:ascii="Wingdings" w:hAnsi="Wingdings" w:hint="default"/>
      </w:rPr>
    </w:lvl>
  </w:abstractNum>
  <w:abstractNum w:abstractNumId="79">
    <w:nsid w:val="42DD5DFE"/>
    <w:multiLevelType w:val="multilevel"/>
    <w:tmpl w:val="53B2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3F428FE"/>
    <w:multiLevelType w:val="multilevel"/>
    <w:tmpl w:val="9A8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4675B8D"/>
    <w:multiLevelType w:val="multilevel"/>
    <w:tmpl w:val="0A22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4CB6D21"/>
    <w:multiLevelType w:val="multilevel"/>
    <w:tmpl w:val="B62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74B501A"/>
    <w:multiLevelType w:val="multilevel"/>
    <w:tmpl w:val="81C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7FE2D23"/>
    <w:multiLevelType w:val="multilevel"/>
    <w:tmpl w:val="9D68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8552C50"/>
    <w:multiLevelType w:val="multilevel"/>
    <w:tmpl w:val="575E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85B1834"/>
    <w:multiLevelType w:val="multilevel"/>
    <w:tmpl w:val="5848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8913845"/>
    <w:multiLevelType w:val="hybridMultilevel"/>
    <w:tmpl w:val="DFA43062"/>
    <w:lvl w:ilvl="0" w:tplc="A742250C">
      <w:start w:val="1"/>
      <w:numFmt w:val="bullet"/>
      <w:lvlText w:val=""/>
      <w:lvlJc w:val="left"/>
      <w:pPr>
        <w:tabs>
          <w:tab w:val="num" w:pos="720"/>
        </w:tabs>
        <w:ind w:left="720" w:hanging="360"/>
      </w:pPr>
      <w:rPr>
        <w:rFonts w:ascii="Wingdings" w:hAnsi="Wingdings" w:hint="default"/>
      </w:rPr>
    </w:lvl>
    <w:lvl w:ilvl="1" w:tplc="9CCCBBAA" w:tentative="1">
      <w:start w:val="1"/>
      <w:numFmt w:val="bullet"/>
      <w:lvlText w:val=""/>
      <w:lvlJc w:val="left"/>
      <w:pPr>
        <w:tabs>
          <w:tab w:val="num" w:pos="1440"/>
        </w:tabs>
        <w:ind w:left="1440" w:hanging="360"/>
      </w:pPr>
      <w:rPr>
        <w:rFonts w:ascii="Wingdings" w:hAnsi="Wingdings" w:hint="default"/>
      </w:rPr>
    </w:lvl>
    <w:lvl w:ilvl="2" w:tplc="FFD665D2" w:tentative="1">
      <w:start w:val="1"/>
      <w:numFmt w:val="bullet"/>
      <w:lvlText w:val=""/>
      <w:lvlJc w:val="left"/>
      <w:pPr>
        <w:tabs>
          <w:tab w:val="num" w:pos="2160"/>
        </w:tabs>
        <w:ind w:left="2160" w:hanging="360"/>
      </w:pPr>
      <w:rPr>
        <w:rFonts w:ascii="Wingdings" w:hAnsi="Wingdings" w:hint="default"/>
      </w:rPr>
    </w:lvl>
    <w:lvl w:ilvl="3" w:tplc="C4627F3E" w:tentative="1">
      <w:start w:val="1"/>
      <w:numFmt w:val="bullet"/>
      <w:lvlText w:val=""/>
      <w:lvlJc w:val="left"/>
      <w:pPr>
        <w:tabs>
          <w:tab w:val="num" w:pos="2880"/>
        </w:tabs>
        <w:ind w:left="2880" w:hanging="360"/>
      </w:pPr>
      <w:rPr>
        <w:rFonts w:ascii="Wingdings" w:hAnsi="Wingdings" w:hint="default"/>
      </w:rPr>
    </w:lvl>
    <w:lvl w:ilvl="4" w:tplc="0E0C1ECE" w:tentative="1">
      <w:start w:val="1"/>
      <w:numFmt w:val="bullet"/>
      <w:lvlText w:val=""/>
      <w:lvlJc w:val="left"/>
      <w:pPr>
        <w:tabs>
          <w:tab w:val="num" w:pos="3600"/>
        </w:tabs>
        <w:ind w:left="3600" w:hanging="360"/>
      </w:pPr>
      <w:rPr>
        <w:rFonts w:ascii="Wingdings" w:hAnsi="Wingdings" w:hint="default"/>
      </w:rPr>
    </w:lvl>
    <w:lvl w:ilvl="5" w:tplc="318E5DF0" w:tentative="1">
      <w:start w:val="1"/>
      <w:numFmt w:val="bullet"/>
      <w:lvlText w:val=""/>
      <w:lvlJc w:val="left"/>
      <w:pPr>
        <w:tabs>
          <w:tab w:val="num" w:pos="4320"/>
        </w:tabs>
        <w:ind w:left="4320" w:hanging="360"/>
      </w:pPr>
      <w:rPr>
        <w:rFonts w:ascii="Wingdings" w:hAnsi="Wingdings" w:hint="default"/>
      </w:rPr>
    </w:lvl>
    <w:lvl w:ilvl="6" w:tplc="55EA6070" w:tentative="1">
      <w:start w:val="1"/>
      <w:numFmt w:val="bullet"/>
      <w:lvlText w:val=""/>
      <w:lvlJc w:val="left"/>
      <w:pPr>
        <w:tabs>
          <w:tab w:val="num" w:pos="5040"/>
        </w:tabs>
        <w:ind w:left="5040" w:hanging="360"/>
      </w:pPr>
      <w:rPr>
        <w:rFonts w:ascii="Wingdings" w:hAnsi="Wingdings" w:hint="default"/>
      </w:rPr>
    </w:lvl>
    <w:lvl w:ilvl="7" w:tplc="FE78DF2C" w:tentative="1">
      <w:start w:val="1"/>
      <w:numFmt w:val="bullet"/>
      <w:lvlText w:val=""/>
      <w:lvlJc w:val="left"/>
      <w:pPr>
        <w:tabs>
          <w:tab w:val="num" w:pos="5760"/>
        </w:tabs>
        <w:ind w:left="5760" w:hanging="360"/>
      </w:pPr>
      <w:rPr>
        <w:rFonts w:ascii="Wingdings" w:hAnsi="Wingdings" w:hint="default"/>
      </w:rPr>
    </w:lvl>
    <w:lvl w:ilvl="8" w:tplc="3A7E7B16" w:tentative="1">
      <w:start w:val="1"/>
      <w:numFmt w:val="bullet"/>
      <w:lvlText w:val=""/>
      <w:lvlJc w:val="left"/>
      <w:pPr>
        <w:tabs>
          <w:tab w:val="num" w:pos="6480"/>
        </w:tabs>
        <w:ind w:left="6480" w:hanging="360"/>
      </w:pPr>
      <w:rPr>
        <w:rFonts w:ascii="Wingdings" w:hAnsi="Wingdings" w:hint="default"/>
      </w:rPr>
    </w:lvl>
  </w:abstractNum>
  <w:abstractNum w:abstractNumId="88">
    <w:nsid w:val="495342C3"/>
    <w:multiLevelType w:val="multilevel"/>
    <w:tmpl w:val="F796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A696221"/>
    <w:multiLevelType w:val="multilevel"/>
    <w:tmpl w:val="916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A9321B6"/>
    <w:multiLevelType w:val="multilevel"/>
    <w:tmpl w:val="DC04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BEF56EE"/>
    <w:multiLevelType w:val="multilevel"/>
    <w:tmpl w:val="646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C62133B"/>
    <w:multiLevelType w:val="multilevel"/>
    <w:tmpl w:val="05A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CBD2BB8"/>
    <w:multiLevelType w:val="multilevel"/>
    <w:tmpl w:val="E832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D1F73D9"/>
    <w:multiLevelType w:val="multilevel"/>
    <w:tmpl w:val="3CC6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F2342A6"/>
    <w:multiLevelType w:val="multilevel"/>
    <w:tmpl w:val="252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F454C1C"/>
    <w:multiLevelType w:val="multilevel"/>
    <w:tmpl w:val="25AA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04F2F22"/>
    <w:multiLevelType w:val="multilevel"/>
    <w:tmpl w:val="C53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50FB7F94"/>
    <w:multiLevelType w:val="multilevel"/>
    <w:tmpl w:val="640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1811A53"/>
    <w:multiLevelType w:val="hybridMultilevel"/>
    <w:tmpl w:val="136EE036"/>
    <w:lvl w:ilvl="0" w:tplc="22A8D770">
      <w:start w:val="1"/>
      <w:numFmt w:val="bullet"/>
      <w:lvlText w:val=""/>
      <w:lvlJc w:val="left"/>
      <w:pPr>
        <w:tabs>
          <w:tab w:val="num" w:pos="720"/>
        </w:tabs>
        <w:ind w:left="720" w:hanging="360"/>
      </w:pPr>
      <w:rPr>
        <w:rFonts w:ascii="Wingdings" w:hAnsi="Wingdings" w:hint="default"/>
      </w:rPr>
    </w:lvl>
    <w:lvl w:ilvl="1" w:tplc="6286488A" w:tentative="1">
      <w:start w:val="1"/>
      <w:numFmt w:val="bullet"/>
      <w:lvlText w:val=""/>
      <w:lvlJc w:val="left"/>
      <w:pPr>
        <w:tabs>
          <w:tab w:val="num" w:pos="1440"/>
        </w:tabs>
        <w:ind w:left="1440" w:hanging="360"/>
      </w:pPr>
      <w:rPr>
        <w:rFonts w:ascii="Wingdings" w:hAnsi="Wingdings" w:hint="default"/>
      </w:rPr>
    </w:lvl>
    <w:lvl w:ilvl="2" w:tplc="44084CD6" w:tentative="1">
      <w:start w:val="1"/>
      <w:numFmt w:val="bullet"/>
      <w:lvlText w:val=""/>
      <w:lvlJc w:val="left"/>
      <w:pPr>
        <w:tabs>
          <w:tab w:val="num" w:pos="2160"/>
        </w:tabs>
        <w:ind w:left="2160" w:hanging="360"/>
      </w:pPr>
      <w:rPr>
        <w:rFonts w:ascii="Wingdings" w:hAnsi="Wingdings" w:hint="default"/>
      </w:rPr>
    </w:lvl>
    <w:lvl w:ilvl="3" w:tplc="1222EDCA" w:tentative="1">
      <w:start w:val="1"/>
      <w:numFmt w:val="bullet"/>
      <w:lvlText w:val=""/>
      <w:lvlJc w:val="left"/>
      <w:pPr>
        <w:tabs>
          <w:tab w:val="num" w:pos="2880"/>
        </w:tabs>
        <w:ind w:left="2880" w:hanging="360"/>
      </w:pPr>
      <w:rPr>
        <w:rFonts w:ascii="Wingdings" w:hAnsi="Wingdings" w:hint="default"/>
      </w:rPr>
    </w:lvl>
    <w:lvl w:ilvl="4" w:tplc="0674E188" w:tentative="1">
      <w:start w:val="1"/>
      <w:numFmt w:val="bullet"/>
      <w:lvlText w:val=""/>
      <w:lvlJc w:val="left"/>
      <w:pPr>
        <w:tabs>
          <w:tab w:val="num" w:pos="3600"/>
        </w:tabs>
        <w:ind w:left="3600" w:hanging="360"/>
      </w:pPr>
      <w:rPr>
        <w:rFonts w:ascii="Wingdings" w:hAnsi="Wingdings" w:hint="default"/>
      </w:rPr>
    </w:lvl>
    <w:lvl w:ilvl="5" w:tplc="DEEA547E" w:tentative="1">
      <w:start w:val="1"/>
      <w:numFmt w:val="bullet"/>
      <w:lvlText w:val=""/>
      <w:lvlJc w:val="left"/>
      <w:pPr>
        <w:tabs>
          <w:tab w:val="num" w:pos="4320"/>
        </w:tabs>
        <w:ind w:left="4320" w:hanging="360"/>
      </w:pPr>
      <w:rPr>
        <w:rFonts w:ascii="Wingdings" w:hAnsi="Wingdings" w:hint="default"/>
      </w:rPr>
    </w:lvl>
    <w:lvl w:ilvl="6" w:tplc="EA066BB2" w:tentative="1">
      <w:start w:val="1"/>
      <w:numFmt w:val="bullet"/>
      <w:lvlText w:val=""/>
      <w:lvlJc w:val="left"/>
      <w:pPr>
        <w:tabs>
          <w:tab w:val="num" w:pos="5040"/>
        </w:tabs>
        <w:ind w:left="5040" w:hanging="360"/>
      </w:pPr>
      <w:rPr>
        <w:rFonts w:ascii="Wingdings" w:hAnsi="Wingdings" w:hint="default"/>
      </w:rPr>
    </w:lvl>
    <w:lvl w:ilvl="7" w:tplc="E75E977A" w:tentative="1">
      <w:start w:val="1"/>
      <w:numFmt w:val="bullet"/>
      <w:lvlText w:val=""/>
      <w:lvlJc w:val="left"/>
      <w:pPr>
        <w:tabs>
          <w:tab w:val="num" w:pos="5760"/>
        </w:tabs>
        <w:ind w:left="5760" w:hanging="360"/>
      </w:pPr>
      <w:rPr>
        <w:rFonts w:ascii="Wingdings" w:hAnsi="Wingdings" w:hint="default"/>
      </w:rPr>
    </w:lvl>
    <w:lvl w:ilvl="8" w:tplc="91A047CC" w:tentative="1">
      <w:start w:val="1"/>
      <w:numFmt w:val="bullet"/>
      <w:lvlText w:val=""/>
      <w:lvlJc w:val="left"/>
      <w:pPr>
        <w:tabs>
          <w:tab w:val="num" w:pos="6480"/>
        </w:tabs>
        <w:ind w:left="6480" w:hanging="360"/>
      </w:pPr>
      <w:rPr>
        <w:rFonts w:ascii="Wingdings" w:hAnsi="Wingdings" w:hint="default"/>
      </w:rPr>
    </w:lvl>
  </w:abstractNum>
  <w:abstractNum w:abstractNumId="100">
    <w:nsid w:val="51D64109"/>
    <w:multiLevelType w:val="multilevel"/>
    <w:tmpl w:val="792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EC3997"/>
    <w:multiLevelType w:val="multilevel"/>
    <w:tmpl w:val="1A7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67F1073"/>
    <w:multiLevelType w:val="multilevel"/>
    <w:tmpl w:val="9F8C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9CB1A29"/>
    <w:multiLevelType w:val="multilevel"/>
    <w:tmpl w:val="A25C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A204D9C"/>
    <w:multiLevelType w:val="multilevel"/>
    <w:tmpl w:val="50D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A552838"/>
    <w:multiLevelType w:val="multilevel"/>
    <w:tmpl w:val="2A42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AA0058B"/>
    <w:multiLevelType w:val="hybridMultilevel"/>
    <w:tmpl w:val="9C2E1E10"/>
    <w:lvl w:ilvl="0" w:tplc="8B7445DA">
      <w:start w:val="1"/>
      <w:numFmt w:val="bullet"/>
      <w:lvlText w:val=""/>
      <w:lvlJc w:val="left"/>
      <w:pPr>
        <w:tabs>
          <w:tab w:val="num" w:pos="720"/>
        </w:tabs>
        <w:ind w:left="720" w:hanging="360"/>
      </w:pPr>
      <w:rPr>
        <w:rFonts w:ascii="Wingdings" w:hAnsi="Wingdings" w:hint="default"/>
      </w:rPr>
    </w:lvl>
    <w:lvl w:ilvl="1" w:tplc="0EFE86E4">
      <w:start w:val="4948"/>
      <w:numFmt w:val="bullet"/>
      <w:lvlText w:val=""/>
      <w:lvlJc w:val="left"/>
      <w:pPr>
        <w:tabs>
          <w:tab w:val="num" w:pos="1440"/>
        </w:tabs>
        <w:ind w:left="1440" w:hanging="360"/>
      </w:pPr>
      <w:rPr>
        <w:rFonts w:ascii="Wingdings" w:hAnsi="Wingdings" w:hint="default"/>
      </w:rPr>
    </w:lvl>
    <w:lvl w:ilvl="2" w:tplc="6172B006" w:tentative="1">
      <w:start w:val="1"/>
      <w:numFmt w:val="bullet"/>
      <w:lvlText w:val=""/>
      <w:lvlJc w:val="left"/>
      <w:pPr>
        <w:tabs>
          <w:tab w:val="num" w:pos="2160"/>
        </w:tabs>
        <w:ind w:left="2160" w:hanging="360"/>
      </w:pPr>
      <w:rPr>
        <w:rFonts w:ascii="Wingdings" w:hAnsi="Wingdings" w:hint="default"/>
      </w:rPr>
    </w:lvl>
    <w:lvl w:ilvl="3" w:tplc="803C023C" w:tentative="1">
      <w:start w:val="1"/>
      <w:numFmt w:val="bullet"/>
      <w:lvlText w:val=""/>
      <w:lvlJc w:val="left"/>
      <w:pPr>
        <w:tabs>
          <w:tab w:val="num" w:pos="2880"/>
        </w:tabs>
        <w:ind w:left="2880" w:hanging="360"/>
      </w:pPr>
      <w:rPr>
        <w:rFonts w:ascii="Wingdings" w:hAnsi="Wingdings" w:hint="default"/>
      </w:rPr>
    </w:lvl>
    <w:lvl w:ilvl="4" w:tplc="F7B81A72" w:tentative="1">
      <w:start w:val="1"/>
      <w:numFmt w:val="bullet"/>
      <w:lvlText w:val=""/>
      <w:lvlJc w:val="left"/>
      <w:pPr>
        <w:tabs>
          <w:tab w:val="num" w:pos="3600"/>
        </w:tabs>
        <w:ind w:left="3600" w:hanging="360"/>
      </w:pPr>
      <w:rPr>
        <w:rFonts w:ascii="Wingdings" w:hAnsi="Wingdings" w:hint="default"/>
      </w:rPr>
    </w:lvl>
    <w:lvl w:ilvl="5" w:tplc="02A6EF64" w:tentative="1">
      <w:start w:val="1"/>
      <w:numFmt w:val="bullet"/>
      <w:lvlText w:val=""/>
      <w:lvlJc w:val="left"/>
      <w:pPr>
        <w:tabs>
          <w:tab w:val="num" w:pos="4320"/>
        </w:tabs>
        <w:ind w:left="4320" w:hanging="360"/>
      </w:pPr>
      <w:rPr>
        <w:rFonts w:ascii="Wingdings" w:hAnsi="Wingdings" w:hint="default"/>
      </w:rPr>
    </w:lvl>
    <w:lvl w:ilvl="6" w:tplc="6BB4791A" w:tentative="1">
      <w:start w:val="1"/>
      <w:numFmt w:val="bullet"/>
      <w:lvlText w:val=""/>
      <w:lvlJc w:val="left"/>
      <w:pPr>
        <w:tabs>
          <w:tab w:val="num" w:pos="5040"/>
        </w:tabs>
        <w:ind w:left="5040" w:hanging="360"/>
      </w:pPr>
      <w:rPr>
        <w:rFonts w:ascii="Wingdings" w:hAnsi="Wingdings" w:hint="default"/>
      </w:rPr>
    </w:lvl>
    <w:lvl w:ilvl="7" w:tplc="4A724A88" w:tentative="1">
      <w:start w:val="1"/>
      <w:numFmt w:val="bullet"/>
      <w:lvlText w:val=""/>
      <w:lvlJc w:val="left"/>
      <w:pPr>
        <w:tabs>
          <w:tab w:val="num" w:pos="5760"/>
        </w:tabs>
        <w:ind w:left="5760" w:hanging="360"/>
      </w:pPr>
      <w:rPr>
        <w:rFonts w:ascii="Wingdings" w:hAnsi="Wingdings" w:hint="default"/>
      </w:rPr>
    </w:lvl>
    <w:lvl w:ilvl="8" w:tplc="D828F0AE" w:tentative="1">
      <w:start w:val="1"/>
      <w:numFmt w:val="bullet"/>
      <w:lvlText w:val=""/>
      <w:lvlJc w:val="left"/>
      <w:pPr>
        <w:tabs>
          <w:tab w:val="num" w:pos="6480"/>
        </w:tabs>
        <w:ind w:left="6480" w:hanging="360"/>
      </w:pPr>
      <w:rPr>
        <w:rFonts w:ascii="Wingdings" w:hAnsi="Wingdings" w:hint="default"/>
      </w:rPr>
    </w:lvl>
  </w:abstractNum>
  <w:abstractNum w:abstractNumId="107">
    <w:nsid w:val="5C9F1AB0"/>
    <w:multiLevelType w:val="multilevel"/>
    <w:tmpl w:val="F04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CAA2D98"/>
    <w:multiLevelType w:val="multilevel"/>
    <w:tmpl w:val="C5C0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CB72364"/>
    <w:multiLevelType w:val="multilevel"/>
    <w:tmpl w:val="B9F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CFE44AF"/>
    <w:multiLevelType w:val="multilevel"/>
    <w:tmpl w:val="7EDE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D0A1707"/>
    <w:multiLevelType w:val="hybridMultilevel"/>
    <w:tmpl w:val="1804C75C"/>
    <w:lvl w:ilvl="0" w:tplc="D2FA5416">
      <w:start w:val="1"/>
      <w:numFmt w:val="bullet"/>
      <w:lvlText w:val=""/>
      <w:lvlJc w:val="left"/>
      <w:pPr>
        <w:tabs>
          <w:tab w:val="num" w:pos="720"/>
        </w:tabs>
        <w:ind w:left="720" w:hanging="360"/>
      </w:pPr>
      <w:rPr>
        <w:rFonts w:ascii="Wingdings" w:hAnsi="Wingdings" w:hint="default"/>
      </w:rPr>
    </w:lvl>
    <w:lvl w:ilvl="1" w:tplc="6882A1F8" w:tentative="1">
      <w:start w:val="1"/>
      <w:numFmt w:val="bullet"/>
      <w:lvlText w:val=""/>
      <w:lvlJc w:val="left"/>
      <w:pPr>
        <w:tabs>
          <w:tab w:val="num" w:pos="1440"/>
        </w:tabs>
        <w:ind w:left="1440" w:hanging="360"/>
      </w:pPr>
      <w:rPr>
        <w:rFonts w:ascii="Wingdings" w:hAnsi="Wingdings" w:hint="default"/>
      </w:rPr>
    </w:lvl>
    <w:lvl w:ilvl="2" w:tplc="307A13C4" w:tentative="1">
      <w:start w:val="1"/>
      <w:numFmt w:val="bullet"/>
      <w:lvlText w:val=""/>
      <w:lvlJc w:val="left"/>
      <w:pPr>
        <w:tabs>
          <w:tab w:val="num" w:pos="2160"/>
        </w:tabs>
        <w:ind w:left="2160" w:hanging="360"/>
      </w:pPr>
      <w:rPr>
        <w:rFonts w:ascii="Wingdings" w:hAnsi="Wingdings" w:hint="default"/>
      </w:rPr>
    </w:lvl>
    <w:lvl w:ilvl="3" w:tplc="88C8F2C6" w:tentative="1">
      <w:start w:val="1"/>
      <w:numFmt w:val="bullet"/>
      <w:lvlText w:val=""/>
      <w:lvlJc w:val="left"/>
      <w:pPr>
        <w:tabs>
          <w:tab w:val="num" w:pos="2880"/>
        </w:tabs>
        <w:ind w:left="2880" w:hanging="360"/>
      </w:pPr>
      <w:rPr>
        <w:rFonts w:ascii="Wingdings" w:hAnsi="Wingdings" w:hint="default"/>
      </w:rPr>
    </w:lvl>
    <w:lvl w:ilvl="4" w:tplc="35C63CD4" w:tentative="1">
      <w:start w:val="1"/>
      <w:numFmt w:val="bullet"/>
      <w:lvlText w:val=""/>
      <w:lvlJc w:val="left"/>
      <w:pPr>
        <w:tabs>
          <w:tab w:val="num" w:pos="3600"/>
        </w:tabs>
        <w:ind w:left="3600" w:hanging="360"/>
      </w:pPr>
      <w:rPr>
        <w:rFonts w:ascii="Wingdings" w:hAnsi="Wingdings" w:hint="default"/>
      </w:rPr>
    </w:lvl>
    <w:lvl w:ilvl="5" w:tplc="FBC0ACAC" w:tentative="1">
      <w:start w:val="1"/>
      <w:numFmt w:val="bullet"/>
      <w:lvlText w:val=""/>
      <w:lvlJc w:val="left"/>
      <w:pPr>
        <w:tabs>
          <w:tab w:val="num" w:pos="4320"/>
        </w:tabs>
        <w:ind w:left="4320" w:hanging="360"/>
      </w:pPr>
      <w:rPr>
        <w:rFonts w:ascii="Wingdings" w:hAnsi="Wingdings" w:hint="default"/>
      </w:rPr>
    </w:lvl>
    <w:lvl w:ilvl="6" w:tplc="B4F4A8A0" w:tentative="1">
      <w:start w:val="1"/>
      <w:numFmt w:val="bullet"/>
      <w:lvlText w:val=""/>
      <w:lvlJc w:val="left"/>
      <w:pPr>
        <w:tabs>
          <w:tab w:val="num" w:pos="5040"/>
        </w:tabs>
        <w:ind w:left="5040" w:hanging="360"/>
      </w:pPr>
      <w:rPr>
        <w:rFonts w:ascii="Wingdings" w:hAnsi="Wingdings" w:hint="default"/>
      </w:rPr>
    </w:lvl>
    <w:lvl w:ilvl="7" w:tplc="72EE80A0" w:tentative="1">
      <w:start w:val="1"/>
      <w:numFmt w:val="bullet"/>
      <w:lvlText w:val=""/>
      <w:lvlJc w:val="left"/>
      <w:pPr>
        <w:tabs>
          <w:tab w:val="num" w:pos="5760"/>
        </w:tabs>
        <w:ind w:left="5760" w:hanging="360"/>
      </w:pPr>
      <w:rPr>
        <w:rFonts w:ascii="Wingdings" w:hAnsi="Wingdings" w:hint="default"/>
      </w:rPr>
    </w:lvl>
    <w:lvl w:ilvl="8" w:tplc="EB20D5BC" w:tentative="1">
      <w:start w:val="1"/>
      <w:numFmt w:val="bullet"/>
      <w:lvlText w:val=""/>
      <w:lvlJc w:val="left"/>
      <w:pPr>
        <w:tabs>
          <w:tab w:val="num" w:pos="6480"/>
        </w:tabs>
        <w:ind w:left="6480" w:hanging="360"/>
      </w:pPr>
      <w:rPr>
        <w:rFonts w:ascii="Wingdings" w:hAnsi="Wingdings" w:hint="default"/>
      </w:rPr>
    </w:lvl>
  </w:abstractNum>
  <w:abstractNum w:abstractNumId="112">
    <w:nsid w:val="5E4837D5"/>
    <w:multiLevelType w:val="multilevel"/>
    <w:tmpl w:val="5BB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E8901F9"/>
    <w:multiLevelType w:val="hybridMultilevel"/>
    <w:tmpl w:val="B0B214F2"/>
    <w:lvl w:ilvl="0" w:tplc="FE4E80D4">
      <w:start w:val="1"/>
      <w:numFmt w:val="bullet"/>
      <w:lvlText w:val=""/>
      <w:lvlJc w:val="left"/>
      <w:pPr>
        <w:tabs>
          <w:tab w:val="num" w:pos="720"/>
        </w:tabs>
        <w:ind w:left="720" w:hanging="360"/>
      </w:pPr>
      <w:rPr>
        <w:rFonts w:ascii="Wingdings" w:hAnsi="Wingdings" w:hint="default"/>
      </w:rPr>
    </w:lvl>
    <w:lvl w:ilvl="1" w:tplc="EE1A00C4" w:tentative="1">
      <w:start w:val="1"/>
      <w:numFmt w:val="bullet"/>
      <w:lvlText w:val=""/>
      <w:lvlJc w:val="left"/>
      <w:pPr>
        <w:tabs>
          <w:tab w:val="num" w:pos="1440"/>
        </w:tabs>
        <w:ind w:left="1440" w:hanging="360"/>
      </w:pPr>
      <w:rPr>
        <w:rFonts w:ascii="Wingdings" w:hAnsi="Wingdings" w:hint="default"/>
      </w:rPr>
    </w:lvl>
    <w:lvl w:ilvl="2" w:tplc="C8120994" w:tentative="1">
      <w:start w:val="1"/>
      <w:numFmt w:val="bullet"/>
      <w:lvlText w:val=""/>
      <w:lvlJc w:val="left"/>
      <w:pPr>
        <w:tabs>
          <w:tab w:val="num" w:pos="2160"/>
        </w:tabs>
        <w:ind w:left="2160" w:hanging="360"/>
      </w:pPr>
      <w:rPr>
        <w:rFonts w:ascii="Wingdings" w:hAnsi="Wingdings" w:hint="default"/>
      </w:rPr>
    </w:lvl>
    <w:lvl w:ilvl="3" w:tplc="EBF6027A" w:tentative="1">
      <w:start w:val="1"/>
      <w:numFmt w:val="bullet"/>
      <w:lvlText w:val=""/>
      <w:lvlJc w:val="left"/>
      <w:pPr>
        <w:tabs>
          <w:tab w:val="num" w:pos="2880"/>
        </w:tabs>
        <w:ind w:left="2880" w:hanging="360"/>
      </w:pPr>
      <w:rPr>
        <w:rFonts w:ascii="Wingdings" w:hAnsi="Wingdings" w:hint="default"/>
      </w:rPr>
    </w:lvl>
    <w:lvl w:ilvl="4" w:tplc="73EA5174" w:tentative="1">
      <w:start w:val="1"/>
      <w:numFmt w:val="bullet"/>
      <w:lvlText w:val=""/>
      <w:lvlJc w:val="left"/>
      <w:pPr>
        <w:tabs>
          <w:tab w:val="num" w:pos="3600"/>
        </w:tabs>
        <w:ind w:left="3600" w:hanging="360"/>
      </w:pPr>
      <w:rPr>
        <w:rFonts w:ascii="Wingdings" w:hAnsi="Wingdings" w:hint="default"/>
      </w:rPr>
    </w:lvl>
    <w:lvl w:ilvl="5" w:tplc="369C8894" w:tentative="1">
      <w:start w:val="1"/>
      <w:numFmt w:val="bullet"/>
      <w:lvlText w:val=""/>
      <w:lvlJc w:val="left"/>
      <w:pPr>
        <w:tabs>
          <w:tab w:val="num" w:pos="4320"/>
        </w:tabs>
        <w:ind w:left="4320" w:hanging="360"/>
      </w:pPr>
      <w:rPr>
        <w:rFonts w:ascii="Wingdings" w:hAnsi="Wingdings" w:hint="default"/>
      </w:rPr>
    </w:lvl>
    <w:lvl w:ilvl="6" w:tplc="08561496" w:tentative="1">
      <w:start w:val="1"/>
      <w:numFmt w:val="bullet"/>
      <w:lvlText w:val=""/>
      <w:lvlJc w:val="left"/>
      <w:pPr>
        <w:tabs>
          <w:tab w:val="num" w:pos="5040"/>
        </w:tabs>
        <w:ind w:left="5040" w:hanging="360"/>
      </w:pPr>
      <w:rPr>
        <w:rFonts w:ascii="Wingdings" w:hAnsi="Wingdings" w:hint="default"/>
      </w:rPr>
    </w:lvl>
    <w:lvl w:ilvl="7" w:tplc="0F8A7466" w:tentative="1">
      <w:start w:val="1"/>
      <w:numFmt w:val="bullet"/>
      <w:lvlText w:val=""/>
      <w:lvlJc w:val="left"/>
      <w:pPr>
        <w:tabs>
          <w:tab w:val="num" w:pos="5760"/>
        </w:tabs>
        <w:ind w:left="5760" w:hanging="360"/>
      </w:pPr>
      <w:rPr>
        <w:rFonts w:ascii="Wingdings" w:hAnsi="Wingdings" w:hint="default"/>
      </w:rPr>
    </w:lvl>
    <w:lvl w:ilvl="8" w:tplc="F95E4A06" w:tentative="1">
      <w:start w:val="1"/>
      <w:numFmt w:val="bullet"/>
      <w:lvlText w:val=""/>
      <w:lvlJc w:val="left"/>
      <w:pPr>
        <w:tabs>
          <w:tab w:val="num" w:pos="6480"/>
        </w:tabs>
        <w:ind w:left="6480" w:hanging="360"/>
      </w:pPr>
      <w:rPr>
        <w:rFonts w:ascii="Wingdings" w:hAnsi="Wingdings" w:hint="default"/>
      </w:rPr>
    </w:lvl>
  </w:abstractNum>
  <w:abstractNum w:abstractNumId="114">
    <w:nsid w:val="62757DD5"/>
    <w:multiLevelType w:val="multilevel"/>
    <w:tmpl w:val="654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35F7C58"/>
    <w:multiLevelType w:val="multilevel"/>
    <w:tmpl w:val="31E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38B14B2"/>
    <w:multiLevelType w:val="multilevel"/>
    <w:tmpl w:val="401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6395F4D"/>
    <w:multiLevelType w:val="hybridMultilevel"/>
    <w:tmpl w:val="98F8F288"/>
    <w:lvl w:ilvl="0" w:tplc="D8FCEB52">
      <w:start w:val="1"/>
      <w:numFmt w:val="bullet"/>
      <w:lvlText w:val=""/>
      <w:lvlJc w:val="left"/>
      <w:pPr>
        <w:tabs>
          <w:tab w:val="num" w:pos="720"/>
        </w:tabs>
        <w:ind w:left="720" w:hanging="360"/>
      </w:pPr>
      <w:rPr>
        <w:rFonts w:ascii="Wingdings" w:hAnsi="Wingdings" w:hint="default"/>
      </w:rPr>
    </w:lvl>
    <w:lvl w:ilvl="1" w:tplc="5DF6444E" w:tentative="1">
      <w:start w:val="1"/>
      <w:numFmt w:val="bullet"/>
      <w:lvlText w:val=""/>
      <w:lvlJc w:val="left"/>
      <w:pPr>
        <w:tabs>
          <w:tab w:val="num" w:pos="1440"/>
        </w:tabs>
        <w:ind w:left="1440" w:hanging="360"/>
      </w:pPr>
      <w:rPr>
        <w:rFonts w:ascii="Wingdings" w:hAnsi="Wingdings" w:hint="default"/>
      </w:rPr>
    </w:lvl>
    <w:lvl w:ilvl="2" w:tplc="D12ADBE6" w:tentative="1">
      <w:start w:val="1"/>
      <w:numFmt w:val="bullet"/>
      <w:lvlText w:val=""/>
      <w:lvlJc w:val="left"/>
      <w:pPr>
        <w:tabs>
          <w:tab w:val="num" w:pos="2160"/>
        </w:tabs>
        <w:ind w:left="2160" w:hanging="360"/>
      </w:pPr>
      <w:rPr>
        <w:rFonts w:ascii="Wingdings" w:hAnsi="Wingdings" w:hint="default"/>
      </w:rPr>
    </w:lvl>
    <w:lvl w:ilvl="3" w:tplc="AA168E90" w:tentative="1">
      <w:start w:val="1"/>
      <w:numFmt w:val="bullet"/>
      <w:lvlText w:val=""/>
      <w:lvlJc w:val="left"/>
      <w:pPr>
        <w:tabs>
          <w:tab w:val="num" w:pos="2880"/>
        </w:tabs>
        <w:ind w:left="2880" w:hanging="360"/>
      </w:pPr>
      <w:rPr>
        <w:rFonts w:ascii="Wingdings" w:hAnsi="Wingdings" w:hint="default"/>
      </w:rPr>
    </w:lvl>
    <w:lvl w:ilvl="4" w:tplc="D706AAE8" w:tentative="1">
      <w:start w:val="1"/>
      <w:numFmt w:val="bullet"/>
      <w:lvlText w:val=""/>
      <w:lvlJc w:val="left"/>
      <w:pPr>
        <w:tabs>
          <w:tab w:val="num" w:pos="3600"/>
        </w:tabs>
        <w:ind w:left="3600" w:hanging="360"/>
      </w:pPr>
      <w:rPr>
        <w:rFonts w:ascii="Wingdings" w:hAnsi="Wingdings" w:hint="default"/>
      </w:rPr>
    </w:lvl>
    <w:lvl w:ilvl="5" w:tplc="22187CC6" w:tentative="1">
      <w:start w:val="1"/>
      <w:numFmt w:val="bullet"/>
      <w:lvlText w:val=""/>
      <w:lvlJc w:val="left"/>
      <w:pPr>
        <w:tabs>
          <w:tab w:val="num" w:pos="4320"/>
        </w:tabs>
        <w:ind w:left="4320" w:hanging="360"/>
      </w:pPr>
      <w:rPr>
        <w:rFonts w:ascii="Wingdings" w:hAnsi="Wingdings" w:hint="default"/>
      </w:rPr>
    </w:lvl>
    <w:lvl w:ilvl="6" w:tplc="3A1245F2" w:tentative="1">
      <w:start w:val="1"/>
      <w:numFmt w:val="bullet"/>
      <w:lvlText w:val=""/>
      <w:lvlJc w:val="left"/>
      <w:pPr>
        <w:tabs>
          <w:tab w:val="num" w:pos="5040"/>
        </w:tabs>
        <w:ind w:left="5040" w:hanging="360"/>
      </w:pPr>
      <w:rPr>
        <w:rFonts w:ascii="Wingdings" w:hAnsi="Wingdings" w:hint="default"/>
      </w:rPr>
    </w:lvl>
    <w:lvl w:ilvl="7" w:tplc="B5B2FCAA" w:tentative="1">
      <w:start w:val="1"/>
      <w:numFmt w:val="bullet"/>
      <w:lvlText w:val=""/>
      <w:lvlJc w:val="left"/>
      <w:pPr>
        <w:tabs>
          <w:tab w:val="num" w:pos="5760"/>
        </w:tabs>
        <w:ind w:left="5760" w:hanging="360"/>
      </w:pPr>
      <w:rPr>
        <w:rFonts w:ascii="Wingdings" w:hAnsi="Wingdings" w:hint="default"/>
      </w:rPr>
    </w:lvl>
    <w:lvl w:ilvl="8" w:tplc="889E9156" w:tentative="1">
      <w:start w:val="1"/>
      <w:numFmt w:val="bullet"/>
      <w:lvlText w:val=""/>
      <w:lvlJc w:val="left"/>
      <w:pPr>
        <w:tabs>
          <w:tab w:val="num" w:pos="6480"/>
        </w:tabs>
        <w:ind w:left="6480" w:hanging="360"/>
      </w:pPr>
      <w:rPr>
        <w:rFonts w:ascii="Wingdings" w:hAnsi="Wingdings" w:hint="default"/>
      </w:rPr>
    </w:lvl>
  </w:abstractNum>
  <w:abstractNum w:abstractNumId="118">
    <w:nsid w:val="66673C92"/>
    <w:multiLevelType w:val="multilevel"/>
    <w:tmpl w:val="C5C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6767D95"/>
    <w:multiLevelType w:val="hybridMultilevel"/>
    <w:tmpl w:val="0A2A43A4"/>
    <w:lvl w:ilvl="0" w:tplc="4C78E5DE">
      <w:start w:val="1"/>
      <w:numFmt w:val="bullet"/>
      <w:lvlText w:val=""/>
      <w:lvlJc w:val="left"/>
      <w:pPr>
        <w:tabs>
          <w:tab w:val="num" w:pos="720"/>
        </w:tabs>
        <w:ind w:left="720" w:hanging="360"/>
      </w:pPr>
      <w:rPr>
        <w:rFonts w:ascii="Wingdings" w:hAnsi="Wingdings" w:hint="default"/>
      </w:rPr>
    </w:lvl>
    <w:lvl w:ilvl="1" w:tplc="F7B6CADA" w:tentative="1">
      <w:start w:val="1"/>
      <w:numFmt w:val="bullet"/>
      <w:lvlText w:val=""/>
      <w:lvlJc w:val="left"/>
      <w:pPr>
        <w:tabs>
          <w:tab w:val="num" w:pos="1440"/>
        </w:tabs>
        <w:ind w:left="1440" w:hanging="360"/>
      </w:pPr>
      <w:rPr>
        <w:rFonts w:ascii="Wingdings" w:hAnsi="Wingdings" w:hint="default"/>
      </w:rPr>
    </w:lvl>
    <w:lvl w:ilvl="2" w:tplc="A81E19F2" w:tentative="1">
      <w:start w:val="1"/>
      <w:numFmt w:val="bullet"/>
      <w:lvlText w:val=""/>
      <w:lvlJc w:val="left"/>
      <w:pPr>
        <w:tabs>
          <w:tab w:val="num" w:pos="2160"/>
        </w:tabs>
        <w:ind w:left="2160" w:hanging="360"/>
      </w:pPr>
      <w:rPr>
        <w:rFonts w:ascii="Wingdings" w:hAnsi="Wingdings" w:hint="default"/>
      </w:rPr>
    </w:lvl>
    <w:lvl w:ilvl="3" w:tplc="DFBE38CC" w:tentative="1">
      <w:start w:val="1"/>
      <w:numFmt w:val="bullet"/>
      <w:lvlText w:val=""/>
      <w:lvlJc w:val="left"/>
      <w:pPr>
        <w:tabs>
          <w:tab w:val="num" w:pos="2880"/>
        </w:tabs>
        <w:ind w:left="2880" w:hanging="360"/>
      </w:pPr>
      <w:rPr>
        <w:rFonts w:ascii="Wingdings" w:hAnsi="Wingdings" w:hint="default"/>
      </w:rPr>
    </w:lvl>
    <w:lvl w:ilvl="4" w:tplc="766A3728" w:tentative="1">
      <w:start w:val="1"/>
      <w:numFmt w:val="bullet"/>
      <w:lvlText w:val=""/>
      <w:lvlJc w:val="left"/>
      <w:pPr>
        <w:tabs>
          <w:tab w:val="num" w:pos="3600"/>
        </w:tabs>
        <w:ind w:left="3600" w:hanging="360"/>
      </w:pPr>
      <w:rPr>
        <w:rFonts w:ascii="Wingdings" w:hAnsi="Wingdings" w:hint="default"/>
      </w:rPr>
    </w:lvl>
    <w:lvl w:ilvl="5" w:tplc="582C1E82" w:tentative="1">
      <w:start w:val="1"/>
      <w:numFmt w:val="bullet"/>
      <w:lvlText w:val=""/>
      <w:lvlJc w:val="left"/>
      <w:pPr>
        <w:tabs>
          <w:tab w:val="num" w:pos="4320"/>
        </w:tabs>
        <w:ind w:left="4320" w:hanging="360"/>
      </w:pPr>
      <w:rPr>
        <w:rFonts w:ascii="Wingdings" w:hAnsi="Wingdings" w:hint="default"/>
      </w:rPr>
    </w:lvl>
    <w:lvl w:ilvl="6" w:tplc="A5727E20" w:tentative="1">
      <w:start w:val="1"/>
      <w:numFmt w:val="bullet"/>
      <w:lvlText w:val=""/>
      <w:lvlJc w:val="left"/>
      <w:pPr>
        <w:tabs>
          <w:tab w:val="num" w:pos="5040"/>
        </w:tabs>
        <w:ind w:left="5040" w:hanging="360"/>
      </w:pPr>
      <w:rPr>
        <w:rFonts w:ascii="Wingdings" w:hAnsi="Wingdings" w:hint="default"/>
      </w:rPr>
    </w:lvl>
    <w:lvl w:ilvl="7" w:tplc="024A2E3E" w:tentative="1">
      <w:start w:val="1"/>
      <w:numFmt w:val="bullet"/>
      <w:lvlText w:val=""/>
      <w:lvlJc w:val="left"/>
      <w:pPr>
        <w:tabs>
          <w:tab w:val="num" w:pos="5760"/>
        </w:tabs>
        <w:ind w:left="5760" w:hanging="360"/>
      </w:pPr>
      <w:rPr>
        <w:rFonts w:ascii="Wingdings" w:hAnsi="Wingdings" w:hint="default"/>
      </w:rPr>
    </w:lvl>
    <w:lvl w:ilvl="8" w:tplc="7D1C0CCA" w:tentative="1">
      <w:start w:val="1"/>
      <w:numFmt w:val="bullet"/>
      <w:lvlText w:val=""/>
      <w:lvlJc w:val="left"/>
      <w:pPr>
        <w:tabs>
          <w:tab w:val="num" w:pos="6480"/>
        </w:tabs>
        <w:ind w:left="6480" w:hanging="360"/>
      </w:pPr>
      <w:rPr>
        <w:rFonts w:ascii="Wingdings" w:hAnsi="Wingdings" w:hint="default"/>
      </w:rPr>
    </w:lvl>
  </w:abstractNum>
  <w:abstractNum w:abstractNumId="120">
    <w:nsid w:val="67C36F2B"/>
    <w:multiLevelType w:val="multilevel"/>
    <w:tmpl w:val="38BE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9650561"/>
    <w:multiLevelType w:val="hybridMultilevel"/>
    <w:tmpl w:val="2926EDE0"/>
    <w:lvl w:ilvl="0" w:tplc="36C2012C">
      <w:start w:val="1"/>
      <w:numFmt w:val="bullet"/>
      <w:lvlText w:val=""/>
      <w:lvlJc w:val="left"/>
      <w:pPr>
        <w:tabs>
          <w:tab w:val="num" w:pos="720"/>
        </w:tabs>
        <w:ind w:left="720" w:hanging="360"/>
      </w:pPr>
      <w:rPr>
        <w:rFonts w:ascii="Wingdings" w:hAnsi="Wingdings" w:hint="default"/>
      </w:rPr>
    </w:lvl>
    <w:lvl w:ilvl="1" w:tplc="5AD8A67E">
      <w:start w:val="4965"/>
      <w:numFmt w:val="bullet"/>
      <w:lvlText w:val=""/>
      <w:lvlJc w:val="left"/>
      <w:pPr>
        <w:tabs>
          <w:tab w:val="num" w:pos="1440"/>
        </w:tabs>
        <w:ind w:left="1440" w:hanging="360"/>
      </w:pPr>
      <w:rPr>
        <w:rFonts w:ascii="Wingdings" w:hAnsi="Wingdings" w:hint="default"/>
      </w:rPr>
    </w:lvl>
    <w:lvl w:ilvl="2" w:tplc="B8029766" w:tentative="1">
      <w:start w:val="1"/>
      <w:numFmt w:val="bullet"/>
      <w:lvlText w:val=""/>
      <w:lvlJc w:val="left"/>
      <w:pPr>
        <w:tabs>
          <w:tab w:val="num" w:pos="2160"/>
        </w:tabs>
        <w:ind w:left="2160" w:hanging="360"/>
      </w:pPr>
      <w:rPr>
        <w:rFonts w:ascii="Wingdings" w:hAnsi="Wingdings" w:hint="default"/>
      </w:rPr>
    </w:lvl>
    <w:lvl w:ilvl="3" w:tplc="D0FE39F0" w:tentative="1">
      <w:start w:val="1"/>
      <w:numFmt w:val="bullet"/>
      <w:lvlText w:val=""/>
      <w:lvlJc w:val="left"/>
      <w:pPr>
        <w:tabs>
          <w:tab w:val="num" w:pos="2880"/>
        </w:tabs>
        <w:ind w:left="2880" w:hanging="360"/>
      </w:pPr>
      <w:rPr>
        <w:rFonts w:ascii="Wingdings" w:hAnsi="Wingdings" w:hint="default"/>
      </w:rPr>
    </w:lvl>
    <w:lvl w:ilvl="4" w:tplc="260E570A" w:tentative="1">
      <w:start w:val="1"/>
      <w:numFmt w:val="bullet"/>
      <w:lvlText w:val=""/>
      <w:lvlJc w:val="left"/>
      <w:pPr>
        <w:tabs>
          <w:tab w:val="num" w:pos="3600"/>
        </w:tabs>
        <w:ind w:left="3600" w:hanging="360"/>
      </w:pPr>
      <w:rPr>
        <w:rFonts w:ascii="Wingdings" w:hAnsi="Wingdings" w:hint="default"/>
      </w:rPr>
    </w:lvl>
    <w:lvl w:ilvl="5" w:tplc="6FA6D67E" w:tentative="1">
      <w:start w:val="1"/>
      <w:numFmt w:val="bullet"/>
      <w:lvlText w:val=""/>
      <w:lvlJc w:val="left"/>
      <w:pPr>
        <w:tabs>
          <w:tab w:val="num" w:pos="4320"/>
        </w:tabs>
        <w:ind w:left="4320" w:hanging="360"/>
      </w:pPr>
      <w:rPr>
        <w:rFonts w:ascii="Wingdings" w:hAnsi="Wingdings" w:hint="default"/>
      </w:rPr>
    </w:lvl>
    <w:lvl w:ilvl="6" w:tplc="4A82ECD0" w:tentative="1">
      <w:start w:val="1"/>
      <w:numFmt w:val="bullet"/>
      <w:lvlText w:val=""/>
      <w:lvlJc w:val="left"/>
      <w:pPr>
        <w:tabs>
          <w:tab w:val="num" w:pos="5040"/>
        </w:tabs>
        <w:ind w:left="5040" w:hanging="360"/>
      </w:pPr>
      <w:rPr>
        <w:rFonts w:ascii="Wingdings" w:hAnsi="Wingdings" w:hint="default"/>
      </w:rPr>
    </w:lvl>
    <w:lvl w:ilvl="7" w:tplc="715680E2" w:tentative="1">
      <w:start w:val="1"/>
      <w:numFmt w:val="bullet"/>
      <w:lvlText w:val=""/>
      <w:lvlJc w:val="left"/>
      <w:pPr>
        <w:tabs>
          <w:tab w:val="num" w:pos="5760"/>
        </w:tabs>
        <w:ind w:left="5760" w:hanging="360"/>
      </w:pPr>
      <w:rPr>
        <w:rFonts w:ascii="Wingdings" w:hAnsi="Wingdings" w:hint="default"/>
      </w:rPr>
    </w:lvl>
    <w:lvl w:ilvl="8" w:tplc="D0E6ABF2" w:tentative="1">
      <w:start w:val="1"/>
      <w:numFmt w:val="bullet"/>
      <w:lvlText w:val=""/>
      <w:lvlJc w:val="left"/>
      <w:pPr>
        <w:tabs>
          <w:tab w:val="num" w:pos="6480"/>
        </w:tabs>
        <w:ind w:left="6480" w:hanging="360"/>
      </w:pPr>
      <w:rPr>
        <w:rFonts w:ascii="Wingdings" w:hAnsi="Wingdings" w:hint="default"/>
      </w:rPr>
    </w:lvl>
  </w:abstractNum>
  <w:abstractNum w:abstractNumId="122">
    <w:nsid w:val="6A0E693F"/>
    <w:multiLevelType w:val="multilevel"/>
    <w:tmpl w:val="A336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A8D772E"/>
    <w:multiLevelType w:val="multilevel"/>
    <w:tmpl w:val="086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C2B71F3"/>
    <w:multiLevelType w:val="multilevel"/>
    <w:tmpl w:val="88B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F2D6721"/>
    <w:multiLevelType w:val="multilevel"/>
    <w:tmpl w:val="325A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1080655"/>
    <w:multiLevelType w:val="multilevel"/>
    <w:tmpl w:val="44BA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36367D9"/>
    <w:multiLevelType w:val="multilevel"/>
    <w:tmpl w:val="5428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4EB2DC6"/>
    <w:multiLevelType w:val="multilevel"/>
    <w:tmpl w:val="7E50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5017CE6"/>
    <w:multiLevelType w:val="multilevel"/>
    <w:tmpl w:val="CC6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6CF43A3"/>
    <w:multiLevelType w:val="multilevel"/>
    <w:tmpl w:val="0DA8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6D75B27"/>
    <w:multiLevelType w:val="multilevel"/>
    <w:tmpl w:val="58AC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787488D"/>
    <w:multiLevelType w:val="hybridMultilevel"/>
    <w:tmpl w:val="003A0640"/>
    <w:lvl w:ilvl="0" w:tplc="0E286210">
      <w:start w:val="1"/>
      <w:numFmt w:val="bullet"/>
      <w:lvlText w:val=""/>
      <w:lvlJc w:val="left"/>
      <w:pPr>
        <w:tabs>
          <w:tab w:val="num" w:pos="720"/>
        </w:tabs>
        <w:ind w:left="720" w:hanging="360"/>
      </w:pPr>
      <w:rPr>
        <w:rFonts w:ascii="Wingdings" w:hAnsi="Wingdings" w:hint="default"/>
      </w:rPr>
    </w:lvl>
    <w:lvl w:ilvl="1" w:tplc="7C94CB14">
      <w:start w:val="4580"/>
      <w:numFmt w:val="bullet"/>
      <w:lvlText w:val=""/>
      <w:lvlJc w:val="left"/>
      <w:pPr>
        <w:tabs>
          <w:tab w:val="num" w:pos="1440"/>
        </w:tabs>
        <w:ind w:left="1440" w:hanging="360"/>
      </w:pPr>
      <w:rPr>
        <w:rFonts w:ascii="Wingdings" w:hAnsi="Wingdings" w:hint="default"/>
      </w:rPr>
    </w:lvl>
    <w:lvl w:ilvl="2" w:tplc="53F0ACE8" w:tentative="1">
      <w:start w:val="1"/>
      <w:numFmt w:val="bullet"/>
      <w:lvlText w:val=""/>
      <w:lvlJc w:val="left"/>
      <w:pPr>
        <w:tabs>
          <w:tab w:val="num" w:pos="2160"/>
        </w:tabs>
        <w:ind w:left="2160" w:hanging="360"/>
      </w:pPr>
      <w:rPr>
        <w:rFonts w:ascii="Wingdings" w:hAnsi="Wingdings" w:hint="default"/>
      </w:rPr>
    </w:lvl>
    <w:lvl w:ilvl="3" w:tplc="EAE0483C" w:tentative="1">
      <w:start w:val="1"/>
      <w:numFmt w:val="bullet"/>
      <w:lvlText w:val=""/>
      <w:lvlJc w:val="left"/>
      <w:pPr>
        <w:tabs>
          <w:tab w:val="num" w:pos="2880"/>
        </w:tabs>
        <w:ind w:left="2880" w:hanging="360"/>
      </w:pPr>
      <w:rPr>
        <w:rFonts w:ascii="Wingdings" w:hAnsi="Wingdings" w:hint="default"/>
      </w:rPr>
    </w:lvl>
    <w:lvl w:ilvl="4" w:tplc="B7945D8E" w:tentative="1">
      <w:start w:val="1"/>
      <w:numFmt w:val="bullet"/>
      <w:lvlText w:val=""/>
      <w:lvlJc w:val="left"/>
      <w:pPr>
        <w:tabs>
          <w:tab w:val="num" w:pos="3600"/>
        </w:tabs>
        <w:ind w:left="3600" w:hanging="360"/>
      </w:pPr>
      <w:rPr>
        <w:rFonts w:ascii="Wingdings" w:hAnsi="Wingdings" w:hint="default"/>
      </w:rPr>
    </w:lvl>
    <w:lvl w:ilvl="5" w:tplc="7CFE8DEA" w:tentative="1">
      <w:start w:val="1"/>
      <w:numFmt w:val="bullet"/>
      <w:lvlText w:val=""/>
      <w:lvlJc w:val="left"/>
      <w:pPr>
        <w:tabs>
          <w:tab w:val="num" w:pos="4320"/>
        </w:tabs>
        <w:ind w:left="4320" w:hanging="360"/>
      </w:pPr>
      <w:rPr>
        <w:rFonts w:ascii="Wingdings" w:hAnsi="Wingdings" w:hint="default"/>
      </w:rPr>
    </w:lvl>
    <w:lvl w:ilvl="6" w:tplc="D6CABE02" w:tentative="1">
      <w:start w:val="1"/>
      <w:numFmt w:val="bullet"/>
      <w:lvlText w:val=""/>
      <w:lvlJc w:val="left"/>
      <w:pPr>
        <w:tabs>
          <w:tab w:val="num" w:pos="5040"/>
        </w:tabs>
        <w:ind w:left="5040" w:hanging="360"/>
      </w:pPr>
      <w:rPr>
        <w:rFonts w:ascii="Wingdings" w:hAnsi="Wingdings" w:hint="default"/>
      </w:rPr>
    </w:lvl>
    <w:lvl w:ilvl="7" w:tplc="0C4ABA02" w:tentative="1">
      <w:start w:val="1"/>
      <w:numFmt w:val="bullet"/>
      <w:lvlText w:val=""/>
      <w:lvlJc w:val="left"/>
      <w:pPr>
        <w:tabs>
          <w:tab w:val="num" w:pos="5760"/>
        </w:tabs>
        <w:ind w:left="5760" w:hanging="360"/>
      </w:pPr>
      <w:rPr>
        <w:rFonts w:ascii="Wingdings" w:hAnsi="Wingdings" w:hint="default"/>
      </w:rPr>
    </w:lvl>
    <w:lvl w:ilvl="8" w:tplc="93EA0908" w:tentative="1">
      <w:start w:val="1"/>
      <w:numFmt w:val="bullet"/>
      <w:lvlText w:val=""/>
      <w:lvlJc w:val="left"/>
      <w:pPr>
        <w:tabs>
          <w:tab w:val="num" w:pos="6480"/>
        </w:tabs>
        <w:ind w:left="6480" w:hanging="360"/>
      </w:pPr>
      <w:rPr>
        <w:rFonts w:ascii="Wingdings" w:hAnsi="Wingdings" w:hint="default"/>
      </w:rPr>
    </w:lvl>
  </w:abstractNum>
  <w:abstractNum w:abstractNumId="133">
    <w:nsid w:val="784426DC"/>
    <w:multiLevelType w:val="multilevel"/>
    <w:tmpl w:val="032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7BA418FF"/>
    <w:multiLevelType w:val="multilevel"/>
    <w:tmpl w:val="603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C3B263B"/>
    <w:multiLevelType w:val="multilevel"/>
    <w:tmpl w:val="B86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D16059F"/>
    <w:multiLevelType w:val="hybridMultilevel"/>
    <w:tmpl w:val="85045954"/>
    <w:lvl w:ilvl="0" w:tplc="66928EE8">
      <w:start w:val="1"/>
      <w:numFmt w:val="bullet"/>
      <w:lvlText w:val=""/>
      <w:lvlJc w:val="left"/>
      <w:pPr>
        <w:tabs>
          <w:tab w:val="num" w:pos="720"/>
        </w:tabs>
        <w:ind w:left="720" w:hanging="360"/>
      </w:pPr>
      <w:rPr>
        <w:rFonts w:ascii="Wingdings" w:hAnsi="Wingdings" w:hint="default"/>
      </w:rPr>
    </w:lvl>
    <w:lvl w:ilvl="1" w:tplc="D180C48C" w:tentative="1">
      <w:start w:val="1"/>
      <w:numFmt w:val="bullet"/>
      <w:lvlText w:val=""/>
      <w:lvlJc w:val="left"/>
      <w:pPr>
        <w:tabs>
          <w:tab w:val="num" w:pos="1440"/>
        </w:tabs>
        <w:ind w:left="1440" w:hanging="360"/>
      </w:pPr>
      <w:rPr>
        <w:rFonts w:ascii="Wingdings" w:hAnsi="Wingdings" w:hint="default"/>
      </w:rPr>
    </w:lvl>
    <w:lvl w:ilvl="2" w:tplc="A6A2265A" w:tentative="1">
      <w:start w:val="1"/>
      <w:numFmt w:val="bullet"/>
      <w:lvlText w:val=""/>
      <w:lvlJc w:val="left"/>
      <w:pPr>
        <w:tabs>
          <w:tab w:val="num" w:pos="2160"/>
        </w:tabs>
        <w:ind w:left="2160" w:hanging="360"/>
      </w:pPr>
      <w:rPr>
        <w:rFonts w:ascii="Wingdings" w:hAnsi="Wingdings" w:hint="default"/>
      </w:rPr>
    </w:lvl>
    <w:lvl w:ilvl="3" w:tplc="AE1048D8" w:tentative="1">
      <w:start w:val="1"/>
      <w:numFmt w:val="bullet"/>
      <w:lvlText w:val=""/>
      <w:lvlJc w:val="left"/>
      <w:pPr>
        <w:tabs>
          <w:tab w:val="num" w:pos="2880"/>
        </w:tabs>
        <w:ind w:left="2880" w:hanging="360"/>
      </w:pPr>
      <w:rPr>
        <w:rFonts w:ascii="Wingdings" w:hAnsi="Wingdings" w:hint="default"/>
      </w:rPr>
    </w:lvl>
    <w:lvl w:ilvl="4" w:tplc="0ADE283E" w:tentative="1">
      <w:start w:val="1"/>
      <w:numFmt w:val="bullet"/>
      <w:lvlText w:val=""/>
      <w:lvlJc w:val="left"/>
      <w:pPr>
        <w:tabs>
          <w:tab w:val="num" w:pos="3600"/>
        </w:tabs>
        <w:ind w:left="3600" w:hanging="360"/>
      </w:pPr>
      <w:rPr>
        <w:rFonts w:ascii="Wingdings" w:hAnsi="Wingdings" w:hint="default"/>
      </w:rPr>
    </w:lvl>
    <w:lvl w:ilvl="5" w:tplc="3CBC4B48" w:tentative="1">
      <w:start w:val="1"/>
      <w:numFmt w:val="bullet"/>
      <w:lvlText w:val=""/>
      <w:lvlJc w:val="left"/>
      <w:pPr>
        <w:tabs>
          <w:tab w:val="num" w:pos="4320"/>
        </w:tabs>
        <w:ind w:left="4320" w:hanging="360"/>
      </w:pPr>
      <w:rPr>
        <w:rFonts w:ascii="Wingdings" w:hAnsi="Wingdings" w:hint="default"/>
      </w:rPr>
    </w:lvl>
    <w:lvl w:ilvl="6" w:tplc="6B507172" w:tentative="1">
      <w:start w:val="1"/>
      <w:numFmt w:val="bullet"/>
      <w:lvlText w:val=""/>
      <w:lvlJc w:val="left"/>
      <w:pPr>
        <w:tabs>
          <w:tab w:val="num" w:pos="5040"/>
        </w:tabs>
        <w:ind w:left="5040" w:hanging="360"/>
      </w:pPr>
      <w:rPr>
        <w:rFonts w:ascii="Wingdings" w:hAnsi="Wingdings" w:hint="default"/>
      </w:rPr>
    </w:lvl>
    <w:lvl w:ilvl="7" w:tplc="BEAEBE9A" w:tentative="1">
      <w:start w:val="1"/>
      <w:numFmt w:val="bullet"/>
      <w:lvlText w:val=""/>
      <w:lvlJc w:val="left"/>
      <w:pPr>
        <w:tabs>
          <w:tab w:val="num" w:pos="5760"/>
        </w:tabs>
        <w:ind w:left="5760" w:hanging="360"/>
      </w:pPr>
      <w:rPr>
        <w:rFonts w:ascii="Wingdings" w:hAnsi="Wingdings" w:hint="default"/>
      </w:rPr>
    </w:lvl>
    <w:lvl w:ilvl="8" w:tplc="8B02307C" w:tentative="1">
      <w:start w:val="1"/>
      <w:numFmt w:val="bullet"/>
      <w:lvlText w:val=""/>
      <w:lvlJc w:val="left"/>
      <w:pPr>
        <w:tabs>
          <w:tab w:val="num" w:pos="6480"/>
        </w:tabs>
        <w:ind w:left="6480" w:hanging="360"/>
      </w:pPr>
      <w:rPr>
        <w:rFonts w:ascii="Wingdings" w:hAnsi="Wingdings" w:hint="default"/>
      </w:rPr>
    </w:lvl>
  </w:abstractNum>
  <w:abstractNum w:abstractNumId="137">
    <w:nsid w:val="7D2F3D2C"/>
    <w:multiLevelType w:val="multilevel"/>
    <w:tmpl w:val="2184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DB14FF4"/>
    <w:multiLevelType w:val="multilevel"/>
    <w:tmpl w:val="2D68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DD24302"/>
    <w:multiLevelType w:val="multilevel"/>
    <w:tmpl w:val="BE2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F8A259E"/>
    <w:multiLevelType w:val="multilevel"/>
    <w:tmpl w:val="CC7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21"/>
  </w:num>
  <w:num w:numId="3">
    <w:abstractNumId w:val="137"/>
  </w:num>
  <w:num w:numId="4">
    <w:abstractNumId w:val="131"/>
  </w:num>
  <w:num w:numId="5">
    <w:abstractNumId w:val="86"/>
  </w:num>
  <w:num w:numId="6">
    <w:abstractNumId w:val="73"/>
  </w:num>
  <w:num w:numId="7">
    <w:abstractNumId w:val="118"/>
  </w:num>
  <w:num w:numId="8">
    <w:abstractNumId w:val="61"/>
  </w:num>
  <w:num w:numId="9">
    <w:abstractNumId w:val="108"/>
  </w:num>
  <w:num w:numId="10">
    <w:abstractNumId w:val="74"/>
  </w:num>
  <w:num w:numId="11">
    <w:abstractNumId w:val="46"/>
  </w:num>
  <w:num w:numId="12">
    <w:abstractNumId w:val="129"/>
  </w:num>
  <w:num w:numId="13">
    <w:abstractNumId w:val="65"/>
  </w:num>
  <w:num w:numId="14">
    <w:abstractNumId w:val="140"/>
  </w:num>
  <w:num w:numId="15">
    <w:abstractNumId w:val="84"/>
  </w:num>
  <w:num w:numId="16">
    <w:abstractNumId w:val="10"/>
  </w:num>
  <w:num w:numId="17">
    <w:abstractNumId w:val="30"/>
  </w:num>
  <w:num w:numId="18">
    <w:abstractNumId w:val="25"/>
  </w:num>
  <w:num w:numId="19">
    <w:abstractNumId w:val="57"/>
  </w:num>
  <w:num w:numId="20">
    <w:abstractNumId w:val="112"/>
  </w:num>
  <w:num w:numId="21">
    <w:abstractNumId w:val="82"/>
  </w:num>
  <w:num w:numId="22">
    <w:abstractNumId w:val="139"/>
  </w:num>
  <w:num w:numId="23">
    <w:abstractNumId w:val="23"/>
  </w:num>
  <w:num w:numId="24">
    <w:abstractNumId w:val="54"/>
  </w:num>
  <w:num w:numId="25">
    <w:abstractNumId w:val="116"/>
  </w:num>
  <w:num w:numId="26">
    <w:abstractNumId w:val="115"/>
  </w:num>
  <w:num w:numId="27">
    <w:abstractNumId w:val="85"/>
  </w:num>
  <w:num w:numId="28">
    <w:abstractNumId w:val="26"/>
  </w:num>
  <w:num w:numId="29">
    <w:abstractNumId w:val="28"/>
  </w:num>
  <w:num w:numId="30">
    <w:abstractNumId w:val="27"/>
  </w:num>
  <w:num w:numId="31">
    <w:abstractNumId w:val="33"/>
  </w:num>
  <w:num w:numId="32">
    <w:abstractNumId w:val="29"/>
  </w:num>
  <w:num w:numId="33">
    <w:abstractNumId w:val="17"/>
  </w:num>
  <w:num w:numId="34">
    <w:abstractNumId w:val="9"/>
  </w:num>
  <w:num w:numId="35">
    <w:abstractNumId w:val="56"/>
  </w:num>
  <w:num w:numId="36">
    <w:abstractNumId w:val="122"/>
  </w:num>
  <w:num w:numId="37">
    <w:abstractNumId w:val="125"/>
  </w:num>
  <w:num w:numId="38">
    <w:abstractNumId w:val="102"/>
  </w:num>
  <w:num w:numId="39">
    <w:abstractNumId w:val="101"/>
  </w:num>
  <w:num w:numId="40">
    <w:abstractNumId w:val="126"/>
  </w:num>
  <w:num w:numId="41">
    <w:abstractNumId w:val="71"/>
  </w:num>
  <w:num w:numId="42">
    <w:abstractNumId w:val="95"/>
  </w:num>
  <w:num w:numId="43">
    <w:abstractNumId w:val="62"/>
  </w:num>
  <w:num w:numId="44">
    <w:abstractNumId w:val="124"/>
  </w:num>
  <w:num w:numId="45">
    <w:abstractNumId w:val="0"/>
  </w:num>
  <w:num w:numId="46">
    <w:abstractNumId w:val="98"/>
  </w:num>
  <w:num w:numId="47">
    <w:abstractNumId w:val="135"/>
  </w:num>
  <w:num w:numId="48">
    <w:abstractNumId w:val="76"/>
  </w:num>
  <w:num w:numId="49">
    <w:abstractNumId w:val="14"/>
  </w:num>
  <w:num w:numId="50">
    <w:abstractNumId w:val="127"/>
  </w:num>
  <w:num w:numId="51">
    <w:abstractNumId w:val="81"/>
  </w:num>
  <w:num w:numId="52">
    <w:abstractNumId w:val="100"/>
  </w:num>
  <w:num w:numId="53">
    <w:abstractNumId w:val="67"/>
  </w:num>
  <w:num w:numId="54">
    <w:abstractNumId w:val="91"/>
  </w:num>
  <w:num w:numId="55">
    <w:abstractNumId w:val="34"/>
  </w:num>
  <w:num w:numId="56">
    <w:abstractNumId w:val="40"/>
  </w:num>
  <w:num w:numId="57">
    <w:abstractNumId w:val="105"/>
  </w:num>
  <w:num w:numId="58">
    <w:abstractNumId w:val="130"/>
  </w:num>
  <w:num w:numId="59">
    <w:abstractNumId w:val="94"/>
  </w:num>
  <w:num w:numId="60">
    <w:abstractNumId w:val="18"/>
  </w:num>
  <w:num w:numId="61">
    <w:abstractNumId w:val="66"/>
  </w:num>
  <w:num w:numId="62">
    <w:abstractNumId w:val="104"/>
  </w:num>
  <w:num w:numId="63">
    <w:abstractNumId w:val="41"/>
  </w:num>
  <w:num w:numId="64">
    <w:abstractNumId w:val="31"/>
  </w:num>
  <w:num w:numId="65">
    <w:abstractNumId w:val="114"/>
  </w:num>
  <w:num w:numId="66">
    <w:abstractNumId w:val="36"/>
  </w:num>
  <w:num w:numId="67">
    <w:abstractNumId w:val="44"/>
  </w:num>
  <w:num w:numId="68">
    <w:abstractNumId w:val="39"/>
  </w:num>
  <w:num w:numId="69">
    <w:abstractNumId w:val="89"/>
  </w:num>
  <w:num w:numId="70">
    <w:abstractNumId w:val="42"/>
  </w:num>
  <w:num w:numId="71">
    <w:abstractNumId w:val="2"/>
  </w:num>
  <w:num w:numId="72">
    <w:abstractNumId w:val="96"/>
  </w:num>
  <w:num w:numId="73">
    <w:abstractNumId w:val="123"/>
  </w:num>
  <w:num w:numId="74">
    <w:abstractNumId w:val="59"/>
  </w:num>
  <w:num w:numId="75">
    <w:abstractNumId w:val="80"/>
  </w:num>
  <w:num w:numId="76">
    <w:abstractNumId w:val="109"/>
  </w:num>
  <w:num w:numId="77">
    <w:abstractNumId w:val="16"/>
  </w:num>
  <w:num w:numId="78">
    <w:abstractNumId w:val="77"/>
  </w:num>
  <w:num w:numId="79">
    <w:abstractNumId w:val="69"/>
  </w:num>
  <w:num w:numId="80">
    <w:abstractNumId w:val="70"/>
  </w:num>
  <w:num w:numId="81">
    <w:abstractNumId w:val="45"/>
  </w:num>
  <w:num w:numId="82">
    <w:abstractNumId w:val="107"/>
  </w:num>
  <w:num w:numId="83">
    <w:abstractNumId w:val="68"/>
  </w:num>
  <w:num w:numId="84">
    <w:abstractNumId w:val="103"/>
  </w:num>
  <w:num w:numId="85">
    <w:abstractNumId w:val="47"/>
  </w:num>
  <w:num w:numId="86">
    <w:abstractNumId w:val="19"/>
  </w:num>
  <w:num w:numId="87">
    <w:abstractNumId w:val="3"/>
  </w:num>
  <w:num w:numId="88">
    <w:abstractNumId w:val="128"/>
  </w:num>
  <w:num w:numId="89">
    <w:abstractNumId w:val="24"/>
  </w:num>
  <w:num w:numId="90">
    <w:abstractNumId w:val="51"/>
  </w:num>
  <w:num w:numId="91">
    <w:abstractNumId w:val="83"/>
  </w:num>
  <w:num w:numId="92">
    <w:abstractNumId w:val="5"/>
  </w:num>
  <w:num w:numId="93">
    <w:abstractNumId w:val="7"/>
  </w:num>
  <w:num w:numId="94">
    <w:abstractNumId w:val="88"/>
  </w:num>
  <w:num w:numId="95">
    <w:abstractNumId w:val="52"/>
  </w:num>
  <w:num w:numId="96">
    <w:abstractNumId w:val="1"/>
  </w:num>
  <w:num w:numId="97">
    <w:abstractNumId w:val="90"/>
  </w:num>
  <w:num w:numId="98">
    <w:abstractNumId w:val="49"/>
  </w:num>
  <w:num w:numId="99">
    <w:abstractNumId w:val="92"/>
  </w:num>
  <w:num w:numId="100">
    <w:abstractNumId w:val="110"/>
  </w:num>
  <w:num w:numId="101">
    <w:abstractNumId w:val="134"/>
  </w:num>
  <w:num w:numId="102">
    <w:abstractNumId w:val="60"/>
  </w:num>
  <w:num w:numId="103">
    <w:abstractNumId w:val="120"/>
  </w:num>
  <w:num w:numId="104">
    <w:abstractNumId w:val="93"/>
  </w:num>
  <w:num w:numId="105">
    <w:abstractNumId w:val="32"/>
  </w:num>
  <w:num w:numId="106">
    <w:abstractNumId w:val="138"/>
  </w:num>
  <w:num w:numId="107">
    <w:abstractNumId w:val="133"/>
  </w:num>
  <w:num w:numId="108">
    <w:abstractNumId w:val="37"/>
  </w:num>
  <w:num w:numId="109">
    <w:abstractNumId w:val="79"/>
  </w:num>
  <w:num w:numId="110">
    <w:abstractNumId w:val="97"/>
  </w:num>
  <w:num w:numId="111">
    <w:abstractNumId w:val="8"/>
  </w:num>
  <w:num w:numId="112">
    <w:abstractNumId w:val="72"/>
  </w:num>
  <w:num w:numId="113">
    <w:abstractNumId w:val="106"/>
  </w:num>
  <w:num w:numId="114">
    <w:abstractNumId w:val="132"/>
  </w:num>
  <w:num w:numId="115">
    <w:abstractNumId w:val="121"/>
  </w:num>
  <w:num w:numId="116">
    <w:abstractNumId w:val="6"/>
  </w:num>
  <w:num w:numId="117">
    <w:abstractNumId w:val="99"/>
  </w:num>
  <w:num w:numId="118">
    <w:abstractNumId w:val="63"/>
  </w:num>
  <w:num w:numId="119">
    <w:abstractNumId w:val="20"/>
  </w:num>
  <w:num w:numId="120">
    <w:abstractNumId w:val="4"/>
  </w:num>
  <w:num w:numId="121">
    <w:abstractNumId w:val="136"/>
  </w:num>
  <w:num w:numId="122">
    <w:abstractNumId w:val="35"/>
  </w:num>
  <w:num w:numId="123">
    <w:abstractNumId w:val="38"/>
  </w:num>
  <w:num w:numId="124">
    <w:abstractNumId w:val="13"/>
  </w:num>
  <w:num w:numId="125">
    <w:abstractNumId w:val="50"/>
  </w:num>
  <w:num w:numId="126">
    <w:abstractNumId w:val="75"/>
  </w:num>
  <w:num w:numId="127">
    <w:abstractNumId w:val="117"/>
  </w:num>
  <w:num w:numId="128">
    <w:abstractNumId w:val="12"/>
  </w:num>
  <w:num w:numId="129">
    <w:abstractNumId w:val="119"/>
  </w:num>
  <w:num w:numId="130">
    <w:abstractNumId w:val="113"/>
  </w:num>
  <w:num w:numId="131">
    <w:abstractNumId w:val="55"/>
  </w:num>
  <w:num w:numId="132">
    <w:abstractNumId w:val="43"/>
  </w:num>
  <w:num w:numId="133">
    <w:abstractNumId w:val="58"/>
  </w:num>
  <w:num w:numId="134">
    <w:abstractNumId w:val="78"/>
  </w:num>
  <w:num w:numId="135">
    <w:abstractNumId w:val="48"/>
  </w:num>
  <w:num w:numId="136">
    <w:abstractNumId w:val="11"/>
  </w:num>
  <w:num w:numId="137">
    <w:abstractNumId w:val="22"/>
  </w:num>
  <w:num w:numId="138">
    <w:abstractNumId w:val="87"/>
  </w:num>
  <w:num w:numId="139">
    <w:abstractNumId w:val="15"/>
  </w:num>
  <w:num w:numId="140">
    <w:abstractNumId w:val="111"/>
  </w:num>
  <w:num w:numId="141">
    <w:abstractNumId w:val="53"/>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EE5156"/>
    <w:rsid w:val="00007C2C"/>
    <w:rsid w:val="000314CB"/>
    <w:rsid w:val="00033A18"/>
    <w:rsid w:val="00036504"/>
    <w:rsid w:val="00047B85"/>
    <w:rsid w:val="00047F2F"/>
    <w:rsid w:val="0005421A"/>
    <w:rsid w:val="000552FC"/>
    <w:rsid w:val="000616C2"/>
    <w:rsid w:val="00063D67"/>
    <w:rsid w:val="000A5CC5"/>
    <w:rsid w:val="000A6DE6"/>
    <w:rsid w:val="000C3782"/>
    <w:rsid w:val="000E24F5"/>
    <w:rsid w:val="000E40ED"/>
    <w:rsid w:val="001013D0"/>
    <w:rsid w:val="001127AD"/>
    <w:rsid w:val="0013424E"/>
    <w:rsid w:val="001401D8"/>
    <w:rsid w:val="001507B0"/>
    <w:rsid w:val="00151505"/>
    <w:rsid w:val="001631CC"/>
    <w:rsid w:val="0019046C"/>
    <w:rsid w:val="001905C9"/>
    <w:rsid w:val="001A4497"/>
    <w:rsid w:val="001B44B8"/>
    <w:rsid w:val="001C3CEB"/>
    <w:rsid w:val="001D0ADF"/>
    <w:rsid w:val="001E6E7E"/>
    <w:rsid w:val="001E738B"/>
    <w:rsid w:val="001F2161"/>
    <w:rsid w:val="001F2B2C"/>
    <w:rsid w:val="00215862"/>
    <w:rsid w:val="002331EB"/>
    <w:rsid w:val="00257668"/>
    <w:rsid w:val="00262A04"/>
    <w:rsid w:val="00282BD8"/>
    <w:rsid w:val="00284327"/>
    <w:rsid w:val="002F7378"/>
    <w:rsid w:val="003136FB"/>
    <w:rsid w:val="00320B9D"/>
    <w:rsid w:val="0032744D"/>
    <w:rsid w:val="00340004"/>
    <w:rsid w:val="00365E7D"/>
    <w:rsid w:val="00374BC7"/>
    <w:rsid w:val="00385B54"/>
    <w:rsid w:val="003A2845"/>
    <w:rsid w:val="003C7998"/>
    <w:rsid w:val="003E63EE"/>
    <w:rsid w:val="00402DD4"/>
    <w:rsid w:val="00425949"/>
    <w:rsid w:val="00486F10"/>
    <w:rsid w:val="004957D9"/>
    <w:rsid w:val="00495EF6"/>
    <w:rsid w:val="004A4062"/>
    <w:rsid w:val="004C1FC8"/>
    <w:rsid w:val="004C643F"/>
    <w:rsid w:val="004C7F84"/>
    <w:rsid w:val="004D3AE5"/>
    <w:rsid w:val="004E357C"/>
    <w:rsid w:val="004E6F67"/>
    <w:rsid w:val="004F330B"/>
    <w:rsid w:val="00514EF7"/>
    <w:rsid w:val="00514FD7"/>
    <w:rsid w:val="00522269"/>
    <w:rsid w:val="0054785B"/>
    <w:rsid w:val="005524F1"/>
    <w:rsid w:val="0056420D"/>
    <w:rsid w:val="00597F98"/>
    <w:rsid w:val="005D51B8"/>
    <w:rsid w:val="005E1EC7"/>
    <w:rsid w:val="005F2C82"/>
    <w:rsid w:val="006105B7"/>
    <w:rsid w:val="00615425"/>
    <w:rsid w:val="0065029B"/>
    <w:rsid w:val="00651C7F"/>
    <w:rsid w:val="00664859"/>
    <w:rsid w:val="0066747D"/>
    <w:rsid w:val="006676E8"/>
    <w:rsid w:val="006967CC"/>
    <w:rsid w:val="006A7AA5"/>
    <w:rsid w:val="006B43CF"/>
    <w:rsid w:val="006D0C3A"/>
    <w:rsid w:val="006D2D56"/>
    <w:rsid w:val="006E55D2"/>
    <w:rsid w:val="006F27B5"/>
    <w:rsid w:val="007135A8"/>
    <w:rsid w:val="00732954"/>
    <w:rsid w:val="00767542"/>
    <w:rsid w:val="00767628"/>
    <w:rsid w:val="00776394"/>
    <w:rsid w:val="0078693A"/>
    <w:rsid w:val="007A2251"/>
    <w:rsid w:val="00803320"/>
    <w:rsid w:val="00807879"/>
    <w:rsid w:val="0082050A"/>
    <w:rsid w:val="008231A2"/>
    <w:rsid w:val="0087765E"/>
    <w:rsid w:val="00877BA3"/>
    <w:rsid w:val="00884148"/>
    <w:rsid w:val="00885F07"/>
    <w:rsid w:val="00896458"/>
    <w:rsid w:val="008A5E65"/>
    <w:rsid w:val="008C78DC"/>
    <w:rsid w:val="008D6C6E"/>
    <w:rsid w:val="008E71E7"/>
    <w:rsid w:val="00916FEA"/>
    <w:rsid w:val="0091789B"/>
    <w:rsid w:val="00935AA4"/>
    <w:rsid w:val="00952509"/>
    <w:rsid w:val="00963895"/>
    <w:rsid w:val="00984873"/>
    <w:rsid w:val="00997A04"/>
    <w:rsid w:val="009A46E0"/>
    <w:rsid w:val="009A541B"/>
    <w:rsid w:val="009B07DF"/>
    <w:rsid w:val="00A2204E"/>
    <w:rsid w:val="00A26EE3"/>
    <w:rsid w:val="00A42E3E"/>
    <w:rsid w:val="00A434AD"/>
    <w:rsid w:val="00A45D91"/>
    <w:rsid w:val="00A5336A"/>
    <w:rsid w:val="00A53D44"/>
    <w:rsid w:val="00A65A77"/>
    <w:rsid w:val="00A9011A"/>
    <w:rsid w:val="00AB2A82"/>
    <w:rsid w:val="00AB7B0F"/>
    <w:rsid w:val="00AE6BF0"/>
    <w:rsid w:val="00AF56E9"/>
    <w:rsid w:val="00B01903"/>
    <w:rsid w:val="00B03DEA"/>
    <w:rsid w:val="00B32256"/>
    <w:rsid w:val="00B352C0"/>
    <w:rsid w:val="00B66E38"/>
    <w:rsid w:val="00B77C69"/>
    <w:rsid w:val="00BC192E"/>
    <w:rsid w:val="00BD1BB3"/>
    <w:rsid w:val="00C02A6C"/>
    <w:rsid w:val="00C12914"/>
    <w:rsid w:val="00C32E52"/>
    <w:rsid w:val="00C555A3"/>
    <w:rsid w:val="00C86F93"/>
    <w:rsid w:val="00C8765A"/>
    <w:rsid w:val="00CD2781"/>
    <w:rsid w:val="00CD3BEC"/>
    <w:rsid w:val="00CF1558"/>
    <w:rsid w:val="00D25F0B"/>
    <w:rsid w:val="00D41EAA"/>
    <w:rsid w:val="00D42E28"/>
    <w:rsid w:val="00D50D97"/>
    <w:rsid w:val="00D63A70"/>
    <w:rsid w:val="00D73CF6"/>
    <w:rsid w:val="00D926ED"/>
    <w:rsid w:val="00DA3042"/>
    <w:rsid w:val="00DA6811"/>
    <w:rsid w:val="00DE0C47"/>
    <w:rsid w:val="00DE25AE"/>
    <w:rsid w:val="00E15A8A"/>
    <w:rsid w:val="00E26BC8"/>
    <w:rsid w:val="00E323EA"/>
    <w:rsid w:val="00E4331B"/>
    <w:rsid w:val="00E460B9"/>
    <w:rsid w:val="00E55902"/>
    <w:rsid w:val="00E722E0"/>
    <w:rsid w:val="00E86B5D"/>
    <w:rsid w:val="00E92F6D"/>
    <w:rsid w:val="00E94F04"/>
    <w:rsid w:val="00EA1860"/>
    <w:rsid w:val="00EA649D"/>
    <w:rsid w:val="00EB289A"/>
    <w:rsid w:val="00EB2F66"/>
    <w:rsid w:val="00ED1F84"/>
    <w:rsid w:val="00EE2014"/>
    <w:rsid w:val="00EE3933"/>
    <w:rsid w:val="00EE5156"/>
    <w:rsid w:val="00EE5ABC"/>
    <w:rsid w:val="00EF670E"/>
    <w:rsid w:val="00F1294E"/>
    <w:rsid w:val="00F20CC7"/>
    <w:rsid w:val="00F5611D"/>
    <w:rsid w:val="00F82F4C"/>
    <w:rsid w:val="00FE44A3"/>
    <w:rsid w:val="00FF2C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B9"/>
    <w:rPr>
      <w:noProof/>
      <w:lang w:bidi="hi-IN"/>
    </w:rPr>
  </w:style>
  <w:style w:type="paragraph" w:styleId="Heading1">
    <w:name w:val="heading 1"/>
    <w:basedOn w:val="Normal"/>
    <w:link w:val="Heading1Char"/>
    <w:uiPriority w:val="9"/>
    <w:qFormat/>
    <w:rsid w:val="00CD278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next w:val="Normal"/>
    <w:link w:val="Heading2Char"/>
    <w:uiPriority w:val="9"/>
    <w:semiHidden/>
    <w:unhideWhenUsed/>
    <w:qFormat/>
    <w:rsid w:val="00EB2F66"/>
    <w:pPr>
      <w:keepNext/>
      <w:keepLines/>
      <w:spacing w:before="200" w:after="0"/>
      <w:outlineLvl w:val="1"/>
    </w:pPr>
    <w:rPr>
      <w:rFonts w:asciiTheme="majorHAnsi" w:eastAsiaTheme="majorEastAsia" w:hAnsiTheme="majorHAnsi"/>
      <w:b/>
      <w:bCs/>
      <w:color w:val="4F81BD" w:themeColor="accent1"/>
      <w:sz w:val="26"/>
      <w:szCs w:val="23"/>
    </w:rPr>
  </w:style>
  <w:style w:type="paragraph" w:styleId="Heading3">
    <w:name w:val="heading 3"/>
    <w:basedOn w:val="Normal"/>
    <w:link w:val="Heading3Char"/>
    <w:uiPriority w:val="9"/>
    <w:qFormat/>
    <w:rsid w:val="00CD2781"/>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next w:val="Normal"/>
    <w:link w:val="Heading4Char"/>
    <w:uiPriority w:val="9"/>
    <w:semiHidden/>
    <w:unhideWhenUsed/>
    <w:qFormat/>
    <w:rsid w:val="001013D0"/>
    <w:pPr>
      <w:keepNext/>
      <w:keepLines/>
      <w:spacing w:before="200" w:after="0"/>
      <w:outlineLvl w:val="3"/>
    </w:pPr>
    <w:rPr>
      <w:rFonts w:asciiTheme="majorHAnsi" w:eastAsiaTheme="majorEastAsia" w:hAnsiTheme="majorHAnsi" w:cstheme="majorBidi"/>
      <w:b/>
      <w:bCs/>
      <w:i/>
      <w:iCs/>
      <w:color w:val="4F81BD" w:themeColor="accent1"/>
      <w:szCs w:val="20"/>
    </w:rPr>
  </w:style>
  <w:style w:type="paragraph" w:styleId="Heading5">
    <w:name w:val="heading 5"/>
    <w:basedOn w:val="Normal"/>
    <w:link w:val="Heading5Char"/>
    <w:uiPriority w:val="9"/>
    <w:qFormat/>
    <w:rsid w:val="00CD2781"/>
    <w:pPr>
      <w:spacing w:before="100" w:beforeAutospacing="1" w:after="100" w:afterAutospacing="1" w:line="240" w:lineRule="auto"/>
      <w:outlineLvl w:val="4"/>
    </w:pPr>
    <w:rPr>
      <w:rFonts w:ascii="Times New Roman" w:eastAsia="Times New Roman" w:hAnsi="Times New Roman" w:cs="Times New Roman"/>
      <w:b/>
      <w:bCs/>
      <w:noProof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81"/>
    <w:rPr>
      <w:rFonts w:ascii="Times New Roman" w:eastAsia="Times New Roman" w:hAnsi="Times New Roman" w:cs="Times New Roman"/>
      <w:b/>
      <w:bCs/>
      <w:kern w:val="36"/>
      <w:sz w:val="48"/>
      <w:szCs w:val="48"/>
      <w:lang w:bidi="hi-IN"/>
    </w:rPr>
  </w:style>
  <w:style w:type="character" w:customStyle="1" w:styleId="Heading3Char">
    <w:name w:val="Heading 3 Char"/>
    <w:basedOn w:val="DefaultParagraphFont"/>
    <w:link w:val="Heading3"/>
    <w:uiPriority w:val="9"/>
    <w:rsid w:val="00CD2781"/>
    <w:rPr>
      <w:rFonts w:ascii="Times New Roman" w:eastAsia="Times New Roman" w:hAnsi="Times New Roman" w:cs="Times New Roman"/>
      <w:b/>
      <w:bCs/>
      <w:sz w:val="27"/>
      <w:szCs w:val="27"/>
      <w:lang w:bidi="hi-IN"/>
    </w:rPr>
  </w:style>
  <w:style w:type="character" w:customStyle="1" w:styleId="Heading5Char">
    <w:name w:val="Heading 5 Char"/>
    <w:basedOn w:val="DefaultParagraphFont"/>
    <w:link w:val="Heading5"/>
    <w:uiPriority w:val="9"/>
    <w:rsid w:val="00CD2781"/>
    <w:rPr>
      <w:rFonts w:ascii="Times New Roman" w:eastAsia="Times New Roman" w:hAnsi="Times New Roman" w:cs="Times New Roman"/>
      <w:b/>
      <w:bCs/>
      <w:sz w:val="20"/>
      <w:szCs w:val="20"/>
      <w:lang w:bidi="hi-IN"/>
    </w:rPr>
  </w:style>
  <w:style w:type="paragraph" w:styleId="NormalWeb">
    <w:name w:val="Normal (Web)"/>
    <w:basedOn w:val="Normal"/>
    <w:uiPriority w:val="99"/>
    <w:unhideWhenUsed/>
    <w:rsid w:val="00CD2781"/>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CD2781"/>
    <w:rPr>
      <w:b/>
      <w:bCs/>
    </w:rPr>
  </w:style>
  <w:style w:type="character" w:styleId="Emphasis">
    <w:name w:val="Emphasis"/>
    <w:basedOn w:val="DefaultParagraphFont"/>
    <w:uiPriority w:val="20"/>
    <w:qFormat/>
    <w:rsid w:val="00CD2781"/>
    <w:rPr>
      <w:i/>
      <w:iCs/>
    </w:rPr>
  </w:style>
  <w:style w:type="paragraph" w:styleId="BalloonText">
    <w:name w:val="Balloon Text"/>
    <w:basedOn w:val="Normal"/>
    <w:link w:val="BalloonTextChar"/>
    <w:uiPriority w:val="99"/>
    <w:semiHidden/>
    <w:unhideWhenUsed/>
    <w:rsid w:val="00CD278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D2781"/>
    <w:rPr>
      <w:rFonts w:ascii="Tahoma" w:hAnsi="Tahoma"/>
      <w:noProof/>
      <w:sz w:val="16"/>
      <w:szCs w:val="14"/>
      <w:lang w:bidi="hi-IN"/>
    </w:rPr>
  </w:style>
  <w:style w:type="character" w:customStyle="1" w:styleId="Date1">
    <w:name w:val="Date1"/>
    <w:basedOn w:val="DefaultParagraphFont"/>
    <w:rsid w:val="00CD2781"/>
  </w:style>
  <w:style w:type="character" w:customStyle="1" w:styleId="stmainservices">
    <w:name w:val="stmainservices"/>
    <w:basedOn w:val="DefaultParagraphFont"/>
    <w:rsid w:val="00CD2781"/>
  </w:style>
  <w:style w:type="character" w:customStyle="1" w:styleId="stbubblehcount">
    <w:name w:val="stbubble_hcount"/>
    <w:basedOn w:val="DefaultParagraphFont"/>
    <w:rsid w:val="00CD2781"/>
  </w:style>
  <w:style w:type="character" w:customStyle="1" w:styleId="stplusonehcount">
    <w:name w:val="st_plusone_hcount"/>
    <w:basedOn w:val="DefaultParagraphFont"/>
    <w:rsid w:val="00CD2781"/>
  </w:style>
  <w:style w:type="character" w:customStyle="1" w:styleId="stfblikehcount">
    <w:name w:val="st_fblike_hcount"/>
    <w:basedOn w:val="DefaultParagraphFont"/>
    <w:rsid w:val="00CD2781"/>
  </w:style>
  <w:style w:type="character" w:styleId="Hyperlink">
    <w:name w:val="Hyperlink"/>
    <w:basedOn w:val="DefaultParagraphFont"/>
    <w:uiPriority w:val="99"/>
    <w:unhideWhenUsed/>
    <w:rsid w:val="00CD2781"/>
    <w:rPr>
      <w:color w:val="0000FF"/>
      <w:u w:val="single"/>
    </w:rPr>
  </w:style>
  <w:style w:type="character" w:customStyle="1" w:styleId="Heading2Char">
    <w:name w:val="Heading 2 Char"/>
    <w:basedOn w:val="DefaultParagraphFont"/>
    <w:link w:val="Heading2"/>
    <w:uiPriority w:val="9"/>
    <w:semiHidden/>
    <w:rsid w:val="00EB2F66"/>
    <w:rPr>
      <w:rFonts w:asciiTheme="majorHAnsi" w:eastAsiaTheme="majorEastAsia" w:hAnsiTheme="majorHAnsi"/>
      <w:b/>
      <w:bCs/>
      <w:noProof/>
      <w:color w:val="4F81BD" w:themeColor="accent1"/>
      <w:sz w:val="26"/>
      <w:szCs w:val="23"/>
      <w:lang w:bidi="hi-IN"/>
    </w:rPr>
  </w:style>
  <w:style w:type="character" w:customStyle="1" w:styleId="category">
    <w:name w:val="category"/>
    <w:basedOn w:val="DefaultParagraphFont"/>
    <w:rsid w:val="000C3782"/>
  </w:style>
  <w:style w:type="character" w:customStyle="1" w:styleId="in-widget">
    <w:name w:val="in-widget"/>
    <w:basedOn w:val="DefaultParagraphFont"/>
    <w:rsid w:val="000C3782"/>
  </w:style>
  <w:style w:type="character" w:customStyle="1" w:styleId="in-right">
    <w:name w:val="in-right"/>
    <w:basedOn w:val="DefaultParagraphFont"/>
    <w:rsid w:val="000C3782"/>
  </w:style>
  <w:style w:type="character" w:customStyle="1" w:styleId="apple-converted-space">
    <w:name w:val="apple-converted-space"/>
    <w:basedOn w:val="DefaultParagraphFont"/>
    <w:rsid w:val="005D51B8"/>
  </w:style>
  <w:style w:type="character" w:customStyle="1" w:styleId="apple-style-span">
    <w:name w:val="apple-style-span"/>
    <w:basedOn w:val="DefaultParagraphFont"/>
    <w:rsid w:val="005D51B8"/>
  </w:style>
  <w:style w:type="paragraph" w:customStyle="1" w:styleId="postdate">
    <w:name w:val="post_date"/>
    <w:basedOn w:val="Normal"/>
    <w:rsid w:val="00A434AD"/>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4Char">
    <w:name w:val="Heading 4 Char"/>
    <w:basedOn w:val="DefaultParagraphFont"/>
    <w:link w:val="Heading4"/>
    <w:uiPriority w:val="9"/>
    <w:semiHidden/>
    <w:rsid w:val="001013D0"/>
    <w:rPr>
      <w:rFonts w:asciiTheme="majorHAnsi" w:eastAsiaTheme="majorEastAsia" w:hAnsiTheme="majorHAnsi" w:cstheme="majorBidi"/>
      <w:b/>
      <w:bCs/>
      <w:i/>
      <w:iCs/>
      <w:noProof/>
      <w:color w:val="4F81BD" w:themeColor="accent1"/>
      <w:szCs w:val="20"/>
      <w:lang w:bidi="hi-IN"/>
    </w:rPr>
  </w:style>
  <w:style w:type="character" w:customStyle="1" w:styleId="it">
    <w:name w:val="it"/>
    <w:basedOn w:val="DefaultParagraphFont"/>
    <w:rsid w:val="001013D0"/>
  </w:style>
  <w:style w:type="paragraph" w:styleId="ListParagraph">
    <w:name w:val="List Paragraph"/>
    <w:basedOn w:val="Normal"/>
    <w:uiPriority w:val="34"/>
    <w:qFormat/>
    <w:rsid w:val="0091789B"/>
    <w:pPr>
      <w:ind w:left="720"/>
      <w:contextualSpacing/>
    </w:pPr>
    <w:rPr>
      <w:szCs w:val="20"/>
    </w:rPr>
  </w:style>
  <w:style w:type="paragraph" w:customStyle="1" w:styleId="blog-post-meta">
    <w:name w:val="blog-post-meta"/>
    <w:basedOn w:val="Normal"/>
    <w:rsid w:val="00284327"/>
    <w:pPr>
      <w:spacing w:before="100" w:beforeAutospacing="1" w:after="100" w:afterAutospacing="1" w:line="240" w:lineRule="auto"/>
    </w:pPr>
    <w:rPr>
      <w:rFonts w:ascii="Times New Roman" w:eastAsia="Times New Roman" w:hAnsi="Times New Roman" w:cs="Times New Roman"/>
      <w:noProof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973">
      <w:bodyDiv w:val="1"/>
      <w:marLeft w:val="0"/>
      <w:marRight w:val="0"/>
      <w:marTop w:val="0"/>
      <w:marBottom w:val="0"/>
      <w:divBdr>
        <w:top w:val="none" w:sz="0" w:space="0" w:color="auto"/>
        <w:left w:val="none" w:sz="0" w:space="0" w:color="auto"/>
        <w:bottom w:val="none" w:sz="0" w:space="0" w:color="auto"/>
        <w:right w:val="none" w:sz="0" w:space="0" w:color="auto"/>
      </w:divBdr>
      <w:divsChild>
        <w:div w:id="543637506">
          <w:marLeft w:val="734"/>
          <w:marRight w:val="0"/>
          <w:marTop w:val="144"/>
          <w:marBottom w:val="0"/>
          <w:divBdr>
            <w:top w:val="none" w:sz="0" w:space="0" w:color="auto"/>
            <w:left w:val="none" w:sz="0" w:space="0" w:color="auto"/>
            <w:bottom w:val="none" w:sz="0" w:space="0" w:color="auto"/>
            <w:right w:val="none" w:sz="0" w:space="0" w:color="auto"/>
          </w:divBdr>
        </w:div>
        <w:div w:id="1826242053">
          <w:marLeft w:val="734"/>
          <w:marRight w:val="0"/>
          <w:marTop w:val="144"/>
          <w:marBottom w:val="0"/>
          <w:divBdr>
            <w:top w:val="none" w:sz="0" w:space="0" w:color="auto"/>
            <w:left w:val="none" w:sz="0" w:space="0" w:color="auto"/>
            <w:bottom w:val="none" w:sz="0" w:space="0" w:color="auto"/>
            <w:right w:val="none" w:sz="0" w:space="0" w:color="auto"/>
          </w:divBdr>
        </w:div>
        <w:div w:id="767965104">
          <w:marLeft w:val="734"/>
          <w:marRight w:val="0"/>
          <w:marTop w:val="144"/>
          <w:marBottom w:val="0"/>
          <w:divBdr>
            <w:top w:val="none" w:sz="0" w:space="0" w:color="auto"/>
            <w:left w:val="none" w:sz="0" w:space="0" w:color="auto"/>
            <w:bottom w:val="none" w:sz="0" w:space="0" w:color="auto"/>
            <w:right w:val="none" w:sz="0" w:space="0" w:color="auto"/>
          </w:divBdr>
        </w:div>
      </w:divsChild>
    </w:div>
    <w:div w:id="19168602">
      <w:bodyDiv w:val="1"/>
      <w:marLeft w:val="0"/>
      <w:marRight w:val="0"/>
      <w:marTop w:val="0"/>
      <w:marBottom w:val="0"/>
      <w:divBdr>
        <w:top w:val="none" w:sz="0" w:space="0" w:color="auto"/>
        <w:left w:val="none" w:sz="0" w:space="0" w:color="auto"/>
        <w:bottom w:val="none" w:sz="0" w:space="0" w:color="auto"/>
        <w:right w:val="none" w:sz="0" w:space="0" w:color="auto"/>
      </w:divBdr>
      <w:divsChild>
        <w:div w:id="309792574">
          <w:marLeft w:val="0"/>
          <w:marRight w:val="0"/>
          <w:marTop w:val="0"/>
          <w:marBottom w:val="0"/>
          <w:divBdr>
            <w:top w:val="none" w:sz="0" w:space="0" w:color="auto"/>
            <w:left w:val="none" w:sz="0" w:space="0" w:color="auto"/>
            <w:bottom w:val="none" w:sz="0" w:space="0" w:color="auto"/>
            <w:right w:val="none" w:sz="0" w:space="0" w:color="auto"/>
          </w:divBdr>
          <w:divsChild>
            <w:div w:id="651913450">
              <w:marLeft w:val="0"/>
              <w:marRight w:val="0"/>
              <w:marTop w:val="0"/>
              <w:marBottom w:val="0"/>
              <w:divBdr>
                <w:top w:val="none" w:sz="0" w:space="0" w:color="auto"/>
                <w:left w:val="none" w:sz="0" w:space="0" w:color="auto"/>
                <w:bottom w:val="none" w:sz="0" w:space="0" w:color="auto"/>
                <w:right w:val="none" w:sz="0" w:space="0" w:color="auto"/>
              </w:divBdr>
            </w:div>
          </w:divsChild>
        </w:div>
        <w:div w:id="1098137370">
          <w:marLeft w:val="0"/>
          <w:marRight w:val="0"/>
          <w:marTop w:val="0"/>
          <w:marBottom w:val="0"/>
          <w:divBdr>
            <w:top w:val="none" w:sz="0" w:space="0" w:color="auto"/>
            <w:left w:val="none" w:sz="0" w:space="0" w:color="auto"/>
            <w:bottom w:val="none" w:sz="0" w:space="0" w:color="auto"/>
            <w:right w:val="none" w:sz="0" w:space="0" w:color="auto"/>
          </w:divBdr>
        </w:div>
        <w:div w:id="1504198317">
          <w:marLeft w:val="0"/>
          <w:marRight w:val="0"/>
          <w:marTop w:val="0"/>
          <w:marBottom w:val="0"/>
          <w:divBdr>
            <w:top w:val="none" w:sz="0" w:space="0" w:color="auto"/>
            <w:left w:val="none" w:sz="0" w:space="0" w:color="auto"/>
            <w:bottom w:val="none" w:sz="0" w:space="0" w:color="auto"/>
            <w:right w:val="none" w:sz="0" w:space="0" w:color="auto"/>
          </w:divBdr>
        </w:div>
      </w:divsChild>
    </w:div>
    <w:div w:id="97063536">
      <w:bodyDiv w:val="1"/>
      <w:marLeft w:val="0"/>
      <w:marRight w:val="0"/>
      <w:marTop w:val="0"/>
      <w:marBottom w:val="0"/>
      <w:divBdr>
        <w:top w:val="none" w:sz="0" w:space="0" w:color="auto"/>
        <w:left w:val="none" w:sz="0" w:space="0" w:color="auto"/>
        <w:bottom w:val="none" w:sz="0" w:space="0" w:color="auto"/>
        <w:right w:val="none" w:sz="0" w:space="0" w:color="auto"/>
      </w:divBdr>
      <w:divsChild>
        <w:div w:id="767891546">
          <w:marLeft w:val="734"/>
          <w:marRight w:val="0"/>
          <w:marTop w:val="144"/>
          <w:marBottom w:val="0"/>
          <w:divBdr>
            <w:top w:val="none" w:sz="0" w:space="0" w:color="auto"/>
            <w:left w:val="none" w:sz="0" w:space="0" w:color="auto"/>
            <w:bottom w:val="none" w:sz="0" w:space="0" w:color="auto"/>
            <w:right w:val="none" w:sz="0" w:space="0" w:color="auto"/>
          </w:divBdr>
        </w:div>
        <w:div w:id="87191795">
          <w:marLeft w:val="734"/>
          <w:marRight w:val="0"/>
          <w:marTop w:val="144"/>
          <w:marBottom w:val="0"/>
          <w:divBdr>
            <w:top w:val="none" w:sz="0" w:space="0" w:color="auto"/>
            <w:left w:val="none" w:sz="0" w:space="0" w:color="auto"/>
            <w:bottom w:val="none" w:sz="0" w:space="0" w:color="auto"/>
            <w:right w:val="none" w:sz="0" w:space="0" w:color="auto"/>
          </w:divBdr>
        </w:div>
        <w:div w:id="1946420054">
          <w:marLeft w:val="734"/>
          <w:marRight w:val="0"/>
          <w:marTop w:val="144"/>
          <w:marBottom w:val="0"/>
          <w:divBdr>
            <w:top w:val="none" w:sz="0" w:space="0" w:color="auto"/>
            <w:left w:val="none" w:sz="0" w:space="0" w:color="auto"/>
            <w:bottom w:val="none" w:sz="0" w:space="0" w:color="auto"/>
            <w:right w:val="none" w:sz="0" w:space="0" w:color="auto"/>
          </w:divBdr>
        </w:div>
        <w:div w:id="2020614673">
          <w:marLeft w:val="734"/>
          <w:marRight w:val="0"/>
          <w:marTop w:val="144"/>
          <w:marBottom w:val="0"/>
          <w:divBdr>
            <w:top w:val="none" w:sz="0" w:space="0" w:color="auto"/>
            <w:left w:val="none" w:sz="0" w:space="0" w:color="auto"/>
            <w:bottom w:val="none" w:sz="0" w:space="0" w:color="auto"/>
            <w:right w:val="none" w:sz="0" w:space="0" w:color="auto"/>
          </w:divBdr>
        </w:div>
      </w:divsChild>
    </w:div>
    <w:div w:id="103504444">
      <w:bodyDiv w:val="1"/>
      <w:marLeft w:val="0"/>
      <w:marRight w:val="0"/>
      <w:marTop w:val="0"/>
      <w:marBottom w:val="0"/>
      <w:divBdr>
        <w:top w:val="none" w:sz="0" w:space="0" w:color="auto"/>
        <w:left w:val="none" w:sz="0" w:space="0" w:color="auto"/>
        <w:bottom w:val="none" w:sz="0" w:space="0" w:color="auto"/>
        <w:right w:val="none" w:sz="0" w:space="0" w:color="auto"/>
      </w:divBdr>
      <w:divsChild>
        <w:div w:id="495614713">
          <w:marLeft w:val="0"/>
          <w:marRight w:val="0"/>
          <w:marTop w:val="0"/>
          <w:marBottom w:val="0"/>
          <w:divBdr>
            <w:top w:val="none" w:sz="0" w:space="0" w:color="auto"/>
            <w:left w:val="none" w:sz="0" w:space="0" w:color="auto"/>
            <w:bottom w:val="none" w:sz="0" w:space="0" w:color="auto"/>
            <w:right w:val="none" w:sz="0" w:space="0" w:color="auto"/>
          </w:divBdr>
        </w:div>
        <w:div w:id="702482329">
          <w:marLeft w:val="0"/>
          <w:marRight w:val="0"/>
          <w:marTop w:val="0"/>
          <w:marBottom w:val="0"/>
          <w:divBdr>
            <w:top w:val="none" w:sz="0" w:space="0" w:color="auto"/>
            <w:left w:val="none" w:sz="0" w:space="0" w:color="auto"/>
            <w:bottom w:val="none" w:sz="0" w:space="0" w:color="auto"/>
            <w:right w:val="none" w:sz="0" w:space="0" w:color="auto"/>
          </w:divBdr>
          <w:divsChild>
            <w:div w:id="1186166816">
              <w:marLeft w:val="0"/>
              <w:marRight w:val="0"/>
              <w:marTop w:val="0"/>
              <w:marBottom w:val="0"/>
              <w:divBdr>
                <w:top w:val="none" w:sz="0" w:space="0" w:color="auto"/>
                <w:left w:val="none" w:sz="0" w:space="0" w:color="auto"/>
                <w:bottom w:val="none" w:sz="0" w:space="0" w:color="auto"/>
                <w:right w:val="none" w:sz="0" w:space="0" w:color="auto"/>
              </w:divBdr>
            </w:div>
            <w:div w:id="1044257910">
              <w:marLeft w:val="0"/>
              <w:marRight w:val="391"/>
              <w:marTop w:val="0"/>
              <w:marBottom w:val="0"/>
              <w:divBdr>
                <w:top w:val="none" w:sz="0" w:space="0" w:color="auto"/>
                <w:left w:val="none" w:sz="0" w:space="0" w:color="auto"/>
                <w:bottom w:val="none" w:sz="0" w:space="0" w:color="auto"/>
                <w:right w:val="none" w:sz="0" w:space="0" w:color="auto"/>
              </w:divBdr>
              <w:divsChild>
                <w:div w:id="353774797">
                  <w:marLeft w:val="0"/>
                  <w:marRight w:val="0"/>
                  <w:marTop w:val="0"/>
                  <w:marBottom w:val="0"/>
                  <w:divBdr>
                    <w:top w:val="none" w:sz="0" w:space="0" w:color="auto"/>
                    <w:left w:val="none" w:sz="0" w:space="0" w:color="auto"/>
                    <w:bottom w:val="none" w:sz="0" w:space="0" w:color="auto"/>
                    <w:right w:val="none" w:sz="0" w:space="0" w:color="auto"/>
                  </w:divBdr>
                </w:div>
              </w:divsChild>
            </w:div>
            <w:div w:id="1258758301">
              <w:marLeft w:val="0"/>
              <w:marRight w:val="0"/>
              <w:marTop w:val="0"/>
              <w:marBottom w:val="157"/>
              <w:divBdr>
                <w:top w:val="none" w:sz="0" w:space="0" w:color="auto"/>
                <w:left w:val="none" w:sz="0" w:space="0" w:color="auto"/>
                <w:bottom w:val="none" w:sz="0" w:space="0" w:color="auto"/>
                <w:right w:val="none" w:sz="0" w:space="0" w:color="auto"/>
              </w:divBdr>
              <w:divsChild>
                <w:div w:id="721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4836">
      <w:bodyDiv w:val="1"/>
      <w:marLeft w:val="0"/>
      <w:marRight w:val="0"/>
      <w:marTop w:val="0"/>
      <w:marBottom w:val="0"/>
      <w:divBdr>
        <w:top w:val="none" w:sz="0" w:space="0" w:color="auto"/>
        <w:left w:val="none" w:sz="0" w:space="0" w:color="auto"/>
        <w:bottom w:val="none" w:sz="0" w:space="0" w:color="auto"/>
        <w:right w:val="none" w:sz="0" w:space="0" w:color="auto"/>
      </w:divBdr>
    </w:div>
    <w:div w:id="139615243">
      <w:bodyDiv w:val="1"/>
      <w:marLeft w:val="0"/>
      <w:marRight w:val="0"/>
      <w:marTop w:val="0"/>
      <w:marBottom w:val="0"/>
      <w:divBdr>
        <w:top w:val="none" w:sz="0" w:space="0" w:color="auto"/>
        <w:left w:val="none" w:sz="0" w:space="0" w:color="auto"/>
        <w:bottom w:val="none" w:sz="0" w:space="0" w:color="auto"/>
        <w:right w:val="none" w:sz="0" w:space="0" w:color="auto"/>
      </w:divBdr>
    </w:div>
    <w:div w:id="143621706">
      <w:bodyDiv w:val="1"/>
      <w:marLeft w:val="0"/>
      <w:marRight w:val="0"/>
      <w:marTop w:val="0"/>
      <w:marBottom w:val="0"/>
      <w:divBdr>
        <w:top w:val="none" w:sz="0" w:space="0" w:color="auto"/>
        <w:left w:val="none" w:sz="0" w:space="0" w:color="auto"/>
        <w:bottom w:val="none" w:sz="0" w:space="0" w:color="auto"/>
        <w:right w:val="none" w:sz="0" w:space="0" w:color="auto"/>
      </w:divBdr>
      <w:divsChild>
        <w:div w:id="1997491485">
          <w:marLeft w:val="0"/>
          <w:marRight w:val="0"/>
          <w:marTop w:val="0"/>
          <w:marBottom w:val="0"/>
          <w:divBdr>
            <w:top w:val="none" w:sz="0" w:space="0" w:color="auto"/>
            <w:left w:val="none" w:sz="0" w:space="0" w:color="auto"/>
            <w:bottom w:val="none" w:sz="0" w:space="0" w:color="auto"/>
            <w:right w:val="none" w:sz="0" w:space="0" w:color="auto"/>
          </w:divBdr>
          <w:divsChild>
            <w:div w:id="915480117">
              <w:marLeft w:val="0"/>
              <w:marRight w:val="0"/>
              <w:marTop w:val="0"/>
              <w:marBottom w:val="0"/>
              <w:divBdr>
                <w:top w:val="none" w:sz="0" w:space="0" w:color="auto"/>
                <w:left w:val="none" w:sz="0" w:space="0" w:color="auto"/>
                <w:bottom w:val="none" w:sz="0" w:space="0" w:color="auto"/>
                <w:right w:val="none" w:sz="0" w:space="0" w:color="auto"/>
              </w:divBdr>
            </w:div>
          </w:divsChild>
        </w:div>
        <w:div w:id="751465674">
          <w:marLeft w:val="0"/>
          <w:marRight w:val="0"/>
          <w:marTop w:val="0"/>
          <w:marBottom w:val="0"/>
          <w:divBdr>
            <w:top w:val="none" w:sz="0" w:space="0" w:color="auto"/>
            <w:left w:val="none" w:sz="0" w:space="0" w:color="auto"/>
            <w:bottom w:val="none" w:sz="0" w:space="0" w:color="auto"/>
            <w:right w:val="none" w:sz="0" w:space="0" w:color="auto"/>
          </w:divBdr>
        </w:div>
      </w:divsChild>
    </w:div>
    <w:div w:id="152643151">
      <w:bodyDiv w:val="1"/>
      <w:marLeft w:val="0"/>
      <w:marRight w:val="0"/>
      <w:marTop w:val="0"/>
      <w:marBottom w:val="0"/>
      <w:divBdr>
        <w:top w:val="none" w:sz="0" w:space="0" w:color="auto"/>
        <w:left w:val="none" w:sz="0" w:space="0" w:color="auto"/>
        <w:bottom w:val="none" w:sz="0" w:space="0" w:color="auto"/>
        <w:right w:val="none" w:sz="0" w:space="0" w:color="auto"/>
      </w:divBdr>
      <w:divsChild>
        <w:div w:id="1837332368">
          <w:marLeft w:val="0"/>
          <w:marRight w:val="0"/>
          <w:marTop w:val="0"/>
          <w:marBottom w:val="0"/>
          <w:divBdr>
            <w:top w:val="none" w:sz="0" w:space="0" w:color="auto"/>
            <w:left w:val="none" w:sz="0" w:space="0" w:color="auto"/>
            <w:bottom w:val="none" w:sz="0" w:space="0" w:color="auto"/>
            <w:right w:val="none" w:sz="0" w:space="0" w:color="auto"/>
          </w:divBdr>
          <w:divsChild>
            <w:div w:id="1315182953">
              <w:marLeft w:val="0"/>
              <w:marRight w:val="0"/>
              <w:marTop w:val="0"/>
              <w:marBottom w:val="0"/>
              <w:divBdr>
                <w:top w:val="none" w:sz="0" w:space="0" w:color="auto"/>
                <w:left w:val="none" w:sz="0" w:space="0" w:color="auto"/>
                <w:bottom w:val="none" w:sz="0" w:space="0" w:color="auto"/>
                <w:right w:val="none" w:sz="0" w:space="0" w:color="auto"/>
              </w:divBdr>
              <w:divsChild>
                <w:div w:id="1306082540">
                  <w:marLeft w:val="0"/>
                  <w:marRight w:val="0"/>
                  <w:marTop w:val="0"/>
                  <w:marBottom w:val="0"/>
                  <w:divBdr>
                    <w:top w:val="none" w:sz="0" w:space="0" w:color="auto"/>
                    <w:left w:val="none" w:sz="0" w:space="0" w:color="auto"/>
                    <w:bottom w:val="none" w:sz="0" w:space="0" w:color="auto"/>
                    <w:right w:val="none" w:sz="0" w:space="0" w:color="auto"/>
                  </w:divBdr>
                  <w:divsChild>
                    <w:div w:id="746921966">
                      <w:marLeft w:val="0"/>
                      <w:marRight w:val="0"/>
                      <w:marTop w:val="0"/>
                      <w:marBottom w:val="0"/>
                      <w:divBdr>
                        <w:top w:val="none" w:sz="0" w:space="0" w:color="auto"/>
                        <w:left w:val="none" w:sz="0" w:space="0" w:color="auto"/>
                        <w:bottom w:val="none" w:sz="0" w:space="0" w:color="auto"/>
                        <w:right w:val="none" w:sz="0" w:space="0" w:color="auto"/>
                      </w:divBdr>
                      <w:divsChild>
                        <w:div w:id="580531079">
                          <w:marLeft w:val="0"/>
                          <w:marRight w:val="0"/>
                          <w:marTop w:val="0"/>
                          <w:marBottom w:val="0"/>
                          <w:divBdr>
                            <w:top w:val="none" w:sz="0" w:space="0" w:color="auto"/>
                            <w:left w:val="none" w:sz="0" w:space="0" w:color="auto"/>
                            <w:bottom w:val="none" w:sz="0" w:space="0" w:color="auto"/>
                            <w:right w:val="none" w:sz="0" w:space="0" w:color="auto"/>
                          </w:divBdr>
                        </w:div>
                        <w:div w:id="1563326370">
                          <w:marLeft w:val="0"/>
                          <w:marRight w:val="0"/>
                          <w:marTop w:val="0"/>
                          <w:marBottom w:val="0"/>
                          <w:divBdr>
                            <w:top w:val="none" w:sz="0" w:space="0" w:color="auto"/>
                            <w:left w:val="none" w:sz="0" w:space="0" w:color="auto"/>
                            <w:bottom w:val="none" w:sz="0" w:space="0" w:color="auto"/>
                            <w:right w:val="none" w:sz="0" w:space="0" w:color="auto"/>
                          </w:divBdr>
                        </w:div>
                      </w:divsChild>
                    </w:div>
                    <w:div w:id="1157070619">
                      <w:marLeft w:val="0"/>
                      <w:marRight w:val="0"/>
                      <w:marTop w:val="0"/>
                      <w:marBottom w:val="0"/>
                      <w:divBdr>
                        <w:top w:val="none" w:sz="0" w:space="0" w:color="auto"/>
                        <w:left w:val="none" w:sz="0" w:space="0" w:color="auto"/>
                        <w:bottom w:val="none" w:sz="0" w:space="0" w:color="auto"/>
                        <w:right w:val="none" w:sz="0" w:space="0" w:color="auto"/>
                      </w:divBdr>
                      <w:divsChild>
                        <w:div w:id="1977562228">
                          <w:marLeft w:val="0"/>
                          <w:marRight w:val="0"/>
                          <w:marTop w:val="0"/>
                          <w:marBottom w:val="0"/>
                          <w:divBdr>
                            <w:top w:val="none" w:sz="0" w:space="0" w:color="auto"/>
                            <w:left w:val="none" w:sz="0" w:space="0" w:color="auto"/>
                            <w:bottom w:val="none" w:sz="0" w:space="0" w:color="auto"/>
                            <w:right w:val="none" w:sz="0" w:space="0" w:color="auto"/>
                          </w:divBdr>
                        </w:div>
                        <w:div w:id="1724063035">
                          <w:marLeft w:val="0"/>
                          <w:marRight w:val="0"/>
                          <w:marTop w:val="0"/>
                          <w:marBottom w:val="0"/>
                          <w:divBdr>
                            <w:top w:val="none" w:sz="0" w:space="0" w:color="auto"/>
                            <w:left w:val="none" w:sz="0" w:space="0" w:color="auto"/>
                            <w:bottom w:val="none" w:sz="0" w:space="0" w:color="auto"/>
                            <w:right w:val="none" w:sz="0" w:space="0" w:color="auto"/>
                          </w:divBdr>
                        </w:div>
                        <w:div w:id="1700858500">
                          <w:marLeft w:val="0"/>
                          <w:marRight w:val="0"/>
                          <w:marTop w:val="0"/>
                          <w:marBottom w:val="0"/>
                          <w:divBdr>
                            <w:top w:val="none" w:sz="0" w:space="0" w:color="auto"/>
                            <w:left w:val="none" w:sz="0" w:space="0" w:color="auto"/>
                            <w:bottom w:val="none" w:sz="0" w:space="0" w:color="auto"/>
                            <w:right w:val="none" w:sz="0" w:space="0" w:color="auto"/>
                          </w:divBdr>
                        </w:div>
                        <w:div w:id="1668745036">
                          <w:marLeft w:val="0"/>
                          <w:marRight w:val="0"/>
                          <w:marTop w:val="0"/>
                          <w:marBottom w:val="0"/>
                          <w:divBdr>
                            <w:top w:val="none" w:sz="0" w:space="0" w:color="auto"/>
                            <w:left w:val="none" w:sz="0" w:space="0" w:color="auto"/>
                            <w:bottom w:val="none" w:sz="0" w:space="0" w:color="auto"/>
                            <w:right w:val="none" w:sz="0" w:space="0" w:color="auto"/>
                          </w:divBdr>
                        </w:div>
                        <w:div w:id="45107674">
                          <w:marLeft w:val="0"/>
                          <w:marRight w:val="0"/>
                          <w:marTop w:val="0"/>
                          <w:marBottom w:val="0"/>
                          <w:divBdr>
                            <w:top w:val="none" w:sz="0" w:space="0" w:color="auto"/>
                            <w:left w:val="none" w:sz="0" w:space="0" w:color="auto"/>
                            <w:bottom w:val="none" w:sz="0" w:space="0" w:color="auto"/>
                            <w:right w:val="none" w:sz="0" w:space="0" w:color="auto"/>
                          </w:divBdr>
                        </w:div>
                        <w:div w:id="711003352">
                          <w:marLeft w:val="0"/>
                          <w:marRight w:val="0"/>
                          <w:marTop w:val="0"/>
                          <w:marBottom w:val="0"/>
                          <w:divBdr>
                            <w:top w:val="none" w:sz="0" w:space="0" w:color="auto"/>
                            <w:left w:val="none" w:sz="0" w:space="0" w:color="auto"/>
                            <w:bottom w:val="none" w:sz="0" w:space="0" w:color="auto"/>
                            <w:right w:val="none" w:sz="0" w:space="0" w:color="auto"/>
                          </w:divBdr>
                        </w:div>
                        <w:div w:id="1398750542">
                          <w:marLeft w:val="0"/>
                          <w:marRight w:val="0"/>
                          <w:marTop w:val="0"/>
                          <w:marBottom w:val="0"/>
                          <w:divBdr>
                            <w:top w:val="none" w:sz="0" w:space="0" w:color="auto"/>
                            <w:left w:val="none" w:sz="0" w:space="0" w:color="auto"/>
                            <w:bottom w:val="none" w:sz="0" w:space="0" w:color="auto"/>
                            <w:right w:val="none" w:sz="0" w:space="0" w:color="auto"/>
                          </w:divBdr>
                        </w:div>
                        <w:div w:id="2089305160">
                          <w:marLeft w:val="0"/>
                          <w:marRight w:val="0"/>
                          <w:marTop w:val="0"/>
                          <w:marBottom w:val="0"/>
                          <w:divBdr>
                            <w:top w:val="none" w:sz="0" w:space="0" w:color="auto"/>
                            <w:left w:val="none" w:sz="0" w:space="0" w:color="auto"/>
                            <w:bottom w:val="none" w:sz="0" w:space="0" w:color="auto"/>
                            <w:right w:val="none" w:sz="0" w:space="0" w:color="auto"/>
                          </w:divBdr>
                        </w:div>
                        <w:div w:id="484708783">
                          <w:marLeft w:val="0"/>
                          <w:marRight w:val="0"/>
                          <w:marTop w:val="0"/>
                          <w:marBottom w:val="0"/>
                          <w:divBdr>
                            <w:top w:val="none" w:sz="0" w:space="0" w:color="auto"/>
                            <w:left w:val="none" w:sz="0" w:space="0" w:color="auto"/>
                            <w:bottom w:val="none" w:sz="0" w:space="0" w:color="auto"/>
                            <w:right w:val="none" w:sz="0" w:space="0" w:color="auto"/>
                          </w:divBdr>
                        </w:div>
                        <w:div w:id="71243175">
                          <w:marLeft w:val="0"/>
                          <w:marRight w:val="0"/>
                          <w:marTop w:val="0"/>
                          <w:marBottom w:val="0"/>
                          <w:divBdr>
                            <w:top w:val="none" w:sz="0" w:space="0" w:color="auto"/>
                            <w:left w:val="none" w:sz="0" w:space="0" w:color="auto"/>
                            <w:bottom w:val="none" w:sz="0" w:space="0" w:color="auto"/>
                            <w:right w:val="none" w:sz="0" w:space="0" w:color="auto"/>
                          </w:divBdr>
                        </w:div>
                        <w:div w:id="9837545">
                          <w:marLeft w:val="0"/>
                          <w:marRight w:val="0"/>
                          <w:marTop w:val="0"/>
                          <w:marBottom w:val="0"/>
                          <w:divBdr>
                            <w:top w:val="none" w:sz="0" w:space="0" w:color="auto"/>
                            <w:left w:val="none" w:sz="0" w:space="0" w:color="auto"/>
                            <w:bottom w:val="none" w:sz="0" w:space="0" w:color="auto"/>
                            <w:right w:val="none" w:sz="0" w:space="0" w:color="auto"/>
                          </w:divBdr>
                        </w:div>
                        <w:div w:id="1316757206">
                          <w:marLeft w:val="0"/>
                          <w:marRight w:val="0"/>
                          <w:marTop w:val="0"/>
                          <w:marBottom w:val="0"/>
                          <w:divBdr>
                            <w:top w:val="none" w:sz="0" w:space="0" w:color="auto"/>
                            <w:left w:val="none" w:sz="0" w:space="0" w:color="auto"/>
                            <w:bottom w:val="none" w:sz="0" w:space="0" w:color="auto"/>
                            <w:right w:val="none" w:sz="0" w:space="0" w:color="auto"/>
                          </w:divBdr>
                        </w:div>
                        <w:div w:id="397214615">
                          <w:marLeft w:val="0"/>
                          <w:marRight w:val="0"/>
                          <w:marTop w:val="0"/>
                          <w:marBottom w:val="0"/>
                          <w:divBdr>
                            <w:top w:val="none" w:sz="0" w:space="0" w:color="auto"/>
                            <w:left w:val="none" w:sz="0" w:space="0" w:color="auto"/>
                            <w:bottom w:val="none" w:sz="0" w:space="0" w:color="auto"/>
                            <w:right w:val="none" w:sz="0" w:space="0" w:color="auto"/>
                          </w:divBdr>
                        </w:div>
                        <w:div w:id="923028676">
                          <w:marLeft w:val="0"/>
                          <w:marRight w:val="0"/>
                          <w:marTop w:val="0"/>
                          <w:marBottom w:val="0"/>
                          <w:divBdr>
                            <w:top w:val="none" w:sz="0" w:space="0" w:color="auto"/>
                            <w:left w:val="none" w:sz="0" w:space="0" w:color="auto"/>
                            <w:bottom w:val="none" w:sz="0" w:space="0" w:color="auto"/>
                            <w:right w:val="none" w:sz="0" w:space="0" w:color="auto"/>
                          </w:divBdr>
                        </w:div>
                        <w:div w:id="552162258">
                          <w:marLeft w:val="0"/>
                          <w:marRight w:val="0"/>
                          <w:marTop w:val="0"/>
                          <w:marBottom w:val="0"/>
                          <w:divBdr>
                            <w:top w:val="none" w:sz="0" w:space="0" w:color="auto"/>
                            <w:left w:val="none" w:sz="0" w:space="0" w:color="auto"/>
                            <w:bottom w:val="none" w:sz="0" w:space="0" w:color="auto"/>
                            <w:right w:val="none" w:sz="0" w:space="0" w:color="auto"/>
                          </w:divBdr>
                        </w:div>
                        <w:div w:id="1073624787">
                          <w:marLeft w:val="0"/>
                          <w:marRight w:val="0"/>
                          <w:marTop w:val="0"/>
                          <w:marBottom w:val="0"/>
                          <w:divBdr>
                            <w:top w:val="none" w:sz="0" w:space="0" w:color="auto"/>
                            <w:left w:val="none" w:sz="0" w:space="0" w:color="auto"/>
                            <w:bottom w:val="none" w:sz="0" w:space="0" w:color="auto"/>
                            <w:right w:val="none" w:sz="0" w:space="0" w:color="auto"/>
                          </w:divBdr>
                        </w:div>
                        <w:div w:id="1568224598">
                          <w:marLeft w:val="0"/>
                          <w:marRight w:val="0"/>
                          <w:marTop w:val="0"/>
                          <w:marBottom w:val="0"/>
                          <w:divBdr>
                            <w:top w:val="none" w:sz="0" w:space="0" w:color="auto"/>
                            <w:left w:val="none" w:sz="0" w:space="0" w:color="auto"/>
                            <w:bottom w:val="none" w:sz="0" w:space="0" w:color="auto"/>
                            <w:right w:val="none" w:sz="0" w:space="0" w:color="auto"/>
                          </w:divBdr>
                        </w:div>
                        <w:div w:id="941835757">
                          <w:marLeft w:val="0"/>
                          <w:marRight w:val="0"/>
                          <w:marTop w:val="0"/>
                          <w:marBottom w:val="0"/>
                          <w:divBdr>
                            <w:top w:val="none" w:sz="0" w:space="0" w:color="auto"/>
                            <w:left w:val="none" w:sz="0" w:space="0" w:color="auto"/>
                            <w:bottom w:val="none" w:sz="0" w:space="0" w:color="auto"/>
                            <w:right w:val="none" w:sz="0" w:space="0" w:color="auto"/>
                          </w:divBdr>
                        </w:div>
                        <w:div w:id="874853269">
                          <w:marLeft w:val="0"/>
                          <w:marRight w:val="0"/>
                          <w:marTop w:val="0"/>
                          <w:marBottom w:val="0"/>
                          <w:divBdr>
                            <w:top w:val="none" w:sz="0" w:space="0" w:color="auto"/>
                            <w:left w:val="none" w:sz="0" w:space="0" w:color="auto"/>
                            <w:bottom w:val="none" w:sz="0" w:space="0" w:color="auto"/>
                            <w:right w:val="none" w:sz="0" w:space="0" w:color="auto"/>
                          </w:divBdr>
                        </w:div>
                        <w:div w:id="2108772002">
                          <w:marLeft w:val="0"/>
                          <w:marRight w:val="0"/>
                          <w:marTop w:val="0"/>
                          <w:marBottom w:val="0"/>
                          <w:divBdr>
                            <w:top w:val="none" w:sz="0" w:space="0" w:color="auto"/>
                            <w:left w:val="none" w:sz="0" w:space="0" w:color="auto"/>
                            <w:bottom w:val="none" w:sz="0" w:space="0" w:color="auto"/>
                            <w:right w:val="none" w:sz="0" w:space="0" w:color="auto"/>
                          </w:divBdr>
                        </w:div>
                        <w:div w:id="1148203190">
                          <w:marLeft w:val="0"/>
                          <w:marRight w:val="0"/>
                          <w:marTop w:val="0"/>
                          <w:marBottom w:val="0"/>
                          <w:divBdr>
                            <w:top w:val="none" w:sz="0" w:space="0" w:color="auto"/>
                            <w:left w:val="none" w:sz="0" w:space="0" w:color="auto"/>
                            <w:bottom w:val="none" w:sz="0" w:space="0" w:color="auto"/>
                            <w:right w:val="none" w:sz="0" w:space="0" w:color="auto"/>
                          </w:divBdr>
                        </w:div>
                        <w:div w:id="1535727498">
                          <w:marLeft w:val="0"/>
                          <w:marRight w:val="0"/>
                          <w:marTop w:val="0"/>
                          <w:marBottom w:val="0"/>
                          <w:divBdr>
                            <w:top w:val="none" w:sz="0" w:space="0" w:color="auto"/>
                            <w:left w:val="none" w:sz="0" w:space="0" w:color="auto"/>
                            <w:bottom w:val="none" w:sz="0" w:space="0" w:color="auto"/>
                            <w:right w:val="none" w:sz="0" w:space="0" w:color="auto"/>
                          </w:divBdr>
                        </w:div>
                        <w:div w:id="1921600357">
                          <w:marLeft w:val="0"/>
                          <w:marRight w:val="0"/>
                          <w:marTop w:val="0"/>
                          <w:marBottom w:val="0"/>
                          <w:divBdr>
                            <w:top w:val="none" w:sz="0" w:space="0" w:color="auto"/>
                            <w:left w:val="none" w:sz="0" w:space="0" w:color="auto"/>
                            <w:bottom w:val="none" w:sz="0" w:space="0" w:color="auto"/>
                            <w:right w:val="none" w:sz="0" w:space="0" w:color="auto"/>
                          </w:divBdr>
                        </w:div>
                        <w:div w:id="1949189957">
                          <w:marLeft w:val="1440"/>
                          <w:marRight w:val="0"/>
                          <w:marTop w:val="0"/>
                          <w:marBottom w:val="0"/>
                          <w:divBdr>
                            <w:top w:val="none" w:sz="0" w:space="0" w:color="auto"/>
                            <w:left w:val="none" w:sz="0" w:space="0" w:color="auto"/>
                            <w:bottom w:val="none" w:sz="0" w:space="0" w:color="auto"/>
                            <w:right w:val="none" w:sz="0" w:space="0" w:color="auto"/>
                          </w:divBdr>
                        </w:div>
                        <w:div w:id="791092239">
                          <w:marLeft w:val="1440"/>
                          <w:marRight w:val="0"/>
                          <w:marTop w:val="0"/>
                          <w:marBottom w:val="0"/>
                          <w:divBdr>
                            <w:top w:val="none" w:sz="0" w:space="0" w:color="auto"/>
                            <w:left w:val="none" w:sz="0" w:space="0" w:color="auto"/>
                            <w:bottom w:val="none" w:sz="0" w:space="0" w:color="auto"/>
                            <w:right w:val="none" w:sz="0" w:space="0" w:color="auto"/>
                          </w:divBdr>
                        </w:div>
                        <w:div w:id="1975599063">
                          <w:marLeft w:val="1440"/>
                          <w:marRight w:val="0"/>
                          <w:marTop w:val="0"/>
                          <w:marBottom w:val="0"/>
                          <w:divBdr>
                            <w:top w:val="none" w:sz="0" w:space="0" w:color="auto"/>
                            <w:left w:val="none" w:sz="0" w:space="0" w:color="auto"/>
                            <w:bottom w:val="none" w:sz="0" w:space="0" w:color="auto"/>
                            <w:right w:val="none" w:sz="0" w:space="0" w:color="auto"/>
                          </w:divBdr>
                        </w:div>
                        <w:div w:id="715466273">
                          <w:marLeft w:val="1440"/>
                          <w:marRight w:val="0"/>
                          <w:marTop w:val="0"/>
                          <w:marBottom w:val="0"/>
                          <w:divBdr>
                            <w:top w:val="none" w:sz="0" w:space="0" w:color="auto"/>
                            <w:left w:val="none" w:sz="0" w:space="0" w:color="auto"/>
                            <w:bottom w:val="none" w:sz="0" w:space="0" w:color="auto"/>
                            <w:right w:val="none" w:sz="0" w:space="0" w:color="auto"/>
                          </w:divBdr>
                        </w:div>
                        <w:div w:id="1167015757">
                          <w:marLeft w:val="720"/>
                          <w:marRight w:val="0"/>
                          <w:marTop w:val="0"/>
                          <w:marBottom w:val="0"/>
                          <w:divBdr>
                            <w:top w:val="none" w:sz="0" w:space="0" w:color="auto"/>
                            <w:left w:val="none" w:sz="0" w:space="0" w:color="auto"/>
                            <w:bottom w:val="none" w:sz="0" w:space="0" w:color="auto"/>
                            <w:right w:val="none" w:sz="0" w:space="0" w:color="auto"/>
                          </w:divBdr>
                        </w:div>
                        <w:div w:id="91438557">
                          <w:marLeft w:val="0"/>
                          <w:marRight w:val="0"/>
                          <w:marTop w:val="0"/>
                          <w:marBottom w:val="0"/>
                          <w:divBdr>
                            <w:top w:val="none" w:sz="0" w:space="0" w:color="auto"/>
                            <w:left w:val="none" w:sz="0" w:space="0" w:color="auto"/>
                            <w:bottom w:val="none" w:sz="0" w:space="0" w:color="auto"/>
                            <w:right w:val="none" w:sz="0" w:space="0" w:color="auto"/>
                          </w:divBdr>
                        </w:div>
                        <w:div w:id="860362134">
                          <w:marLeft w:val="720"/>
                          <w:marRight w:val="0"/>
                          <w:marTop w:val="0"/>
                          <w:marBottom w:val="0"/>
                          <w:divBdr>
                            <w:top w:val="none" w:sz="0" w:space="0" w:color="auto"/>
                            <w:left w:val="none" w:sz="0" w:space="0" w:color="auto"/>
                            <w:bottom w:val="none" w:sz="0" w:space="0" w:color="auto"/>
                            <w:right w:val="none" w:sz="0" w:space="0" w:color="auto"/>
                          </w:divBdr>
                        </w:div>
                        <w:div w:id="608585718">
                          <w:marLeft w:val="0"/>
                          <w:marRight w:val="0"/>
                          <w:marTop w:val="0"/>
                          <w:marBottom w:val="0"/>
                          <w:divBdr>
                            <w:top w:val="none" w:sz="0" w:space="0" w:color="auto"/>
                            <w:left w:val="none" w:sz="0" w:space="0" w:color="auto"/>
                            <w:bottom w:val="none" w:sz="0" w:space="0" w:color="auto"/>
                            <w:right w:val="none" w:sz="0" w:space="0" w:color="auto"/>
                          </w:divBdr>
                        </w:div>
                        <w:div w:id="1280069099">
                          <w:marLeft w:val="0"/>
                          <w:marRight w:val="0"/>
                          <w:marTop w:val="0"/>
                          <w:marBottom w:val="0"/>
                          <w:divBdr>
                            <w:top w:val="none" w:sz="0" w:space="0" w:color="auto"/>
                            <w:left w:val="none" w:sz="0" w:space="0" w:color="auto"/>
                            <w:bottom w:val="none" w:sz="0" w:space="0" w:color="auto"/>
                            <w:right w:val="none" w:sz="0" w:space="0" w:color="auto"/>
                          </w:divBdr>
                        </w:div>
                        <w:div w:id="516892525">
                          <w:marLeft w:val="1080"/>
                          <w:marRight w:val="0"/>
                          <w:marTop w:val="100"/>
                          <w:marBottom w:val="100"/>
                          <w:divBdr>
                            <w:top w:val="none" w:sz="0" w:space="0" w:color="auto"/>
                            <w:left w:val="none" w:sz="0" w:space="0" w:color="auto"/>
                            <w:bottom w:val="none" w:sz="0" w:space="0" w:color="auto"/>
                            <w:right w:val="none" w:sz="0" w:space="0" w:color="auto"/>
                          </w:divBdr>
                        </w:div>
                        <w:div w:id="452552621">
                          <w:marLeft w:val="1080"/>
                          <w:marRight w:val="0"/>
                          <w:marTop w:val="100"/>
                          <w:marBottom w:val="100"/>
                          <w:divBdr>
                            <w:top w:val="none" w:sz="0" w:space="0" w:color="auto"/>
                            <w:left w:val="none" w:sz="0" w:space="0" w:color="auto"/>
                            <w:bottom w:val="none" w:sz="0" w:space="0" w:color="auto"/>
                            <w:right w:val="none" w:sz="0" w:space="0" w:color="auto"/>
                          </w:divBdr>
                        </w:div>
                        <w:div w:id="1848862660">
                          <w:marLeft w:val="0"/>
                          <w:marRight w:val="0"/>
                          <w:marTop w:val="0"/>
                          <w:marBottom w:val="0"/>
                          <w:divBdr>
                            <w:top w:val="none" w:sz="0" w:space="0" w:color="auto"/>
                            <w:left w:val="none" w:sz="0" w:space="0" w:color="auto"/>
                            <w:bottom w:val="none" w:sz="0" w:space="0" w:color="auto"/>
                            <w:right w:val="none" w:sz="0" w:space="0" w:color="auto"/>
                          </w:divBdr>
                        </w:div>
                        <w:div w:id="964577032">
                          <w:marLeft w:val="1080"/>
                          <w:marRight w:val="0"/>
                          <w:marTop w:val="100"/>
                          <w:marBottom w:val="100"/>
                          <w:divBdr>
                            <w:top w:val="none" w:sz="0" w:space="0" w:color="auto"/>
                            <w:left w:val="none" w:sz="0" w:space="0" w:color="auto"/>
                            <w:bottom w:val="none" w:sz="0" w:space="0" w:color="auto"/>
                            <w:right w:val="none" w:sz="0" w:space="0" w:color="auto"/>
                          </w:divBdr>
                        </w:div>
                        <w:div w:id="601843210">
                          <w:marLeft w:val="1080"/>
                          <w:marRight w:val="0"/>
                          <w:marTop w:val="100"/>
                          <w:marBottom w:val="100"/>
                          <w:divBdr>
                            <w:top w:val="none" w:sz="0" w:space="0" w:color="auto"/>
                            <w:left w:val="none" w:sz="0" w:space="0" w:color="auto"/>
                            <w:bottom w:val="none" w:sz="0" w:space="0" w:color="auto"/>
                            <w:right w:val="none" w:sz="0" w:space="0" w:color="auto"/>
                          </w:divBdr>
                        </w:div>
                        <w:div w:id="578557594">
                          <w:marLeft w:val="0"/>
                          <w:marRight w:val="0"/>
                          <w:marTop w:val="0"/>
                          <w:marBottom w:val="0"/>
                          <w:divBdr>
                            <w:top w:val="none" w:sz="0" w:space="0" w:color="auto"/>
                            <w:left w:val="none" w:sz="0" w:space="0" w:color="auto"/>
                            <w:bottom w:val="none" w:sz="0" w:space="0" w:color="auto"/>
                            <w:right w:val="none" w:sz="0" w:space="0" w:color="auto"/>
                          </w:divBdr>
                        </w:div>
                        <w:div w:id="2098817720">
                          <w:marLeft w:val="1440"/>
                          <w:marRight w:val="0"/>
                          <w:marTop w:val="0"/>
                          <w:marBottom w:val="0"/>
                          <w:divBdr>
                            <w:top w:val="none" w:sz="0" w:space="0" w:color="auto"/>
                            <w:left w:val="none" w:sz="0" w:space="0" w:color="auto"/>
                            <w:bottom w:val="none" w:sz="0" w:space="0" w:color="auto"/>
                            <w:right w:val="none" w:sz="0" w:space="0" w:color="auto"/>
                          </w:divBdr>
                        </w:div>
                        <w:div w:id="1102990306">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2554">
      <w:bodyDiv w:val="1"/>
      <w:marLeft w:val="0"/>
      <w:marRight w:val="0"/>
      <w:marTop w:val="0"/>
      <w:marBottom w:val="0"/>
      <w:divBdr>
        <w:top w:val="none" w:sz="0" w:space="0" w:color="auto"/>
        <w:left w:val="none" w:sz="0" w:space="0" w:color="auto"/>
        <w:bottom w:val="none" w:sz="0" w:space="0" w:color="auto"/>
        <w:right w:val="none" w:sz="0" w:space="0" w:color="auto"/>
      </w:divBdr>
      <w:divsChild>
        <w:div w:id="350884109">
          <w:marLeft w:val="734"/>
          <w:marRight w:val="0"/>
          <w:marTop w:val="163"/>
          <w:marBottom w:val="0"/>
          <w:divBdr>
            <w:top w:val="none" w:sz="0" w:space="0" w:color="auto"/>
            <w:left w:val="none" w:sz="0" w:space="0" w:color="auto"/>
            <w:bottom w:val="none" w:sz="0" w:space="0" w:color="auto"/>
            <w:right w:val="none" w:sz="0" w:space="0" w:color="auto"/>
          </w:divBdr>
        </w:div>
        <w:div w:id="1358432450">
          <w:marLeft w:val="734"/>
          <w:marRight w:val="0"/>
          <w:marTop w:val="163"/>
          <w:marBottom w:val="0"/>
          <w:divBdr>
            <w:top w:val="none" w:sz="0" w:space="0" w:color="auto"/>
            <w:left w:val="none" w:sz="0" w:space="0" w:color="auto"/>
            <w:bottom w:val="none" w:sz="0" w:space="0" w:color="auto"/>
            <w:right w:val="none" w:sz="0" w:space="0" w:color="auto"/>
          </w:divBdr>
        </w:div>
      </w:divsChild>
    </w:div>
    <w:div w:id="163978888">
      <w:bodyDiv w:val="1"/>
      <w:marLeft w:val="0"/>
      <w:marRight w:val="0"/>
      <w:marTop w:val="0"/>
      <w:marBottom w:val="0"/>
      <w:divBdr>
        <w:top w:val="none" w:sz="0" w:space="0" w:color="auto"/>
        <w:left w:val="none" w:sz="0" w:space="0" w:color="auto"/>
        <w:bottom w:val="none" w:sz="0" w:space="0" w:color="auto"/>
        <w:right w:val="none" w:sz="0" w:space="0" w:color="auto"/>
      </w:divBdr>
      <w:divsChild>
        <w:div w:id="2012442051">
          <w:marLeft w:val="0"/>
          <w:marRight w:val="0"/>
          <w:marTop w:val="0"/>
          <w:marBottom w:val="0"/>
          <w:divBdr>
            <w:top w:val="none" w:sz="0" w:space="0" w:color="auto"/>
            <w:left w:val="none" w:sz="0" w:space="0" w:color="auto"/>
            <w:bottom w:val="none" w:sz="0" w:space="0" w:color="auto"/>
            <w:right w:val="none" w:sz="0" w:space="0" w:color="auto"/>
          </w:divBdr>
        </w:div>
        <w:div w:id="937441454">
          <w:marLeft w:val="0"/>
          <w:marRight w:val="0"/>
          <w:marTop w:val="0"/>
          <w:marBottom w:val="0"/>
          <w:divBdr>
            <w:top w:val="none" w:sz="0" w:space="0" w:color="auto"/>
            <w:left w:val="none" w:sz="0" w:space="0" w:color="auto"/>
            <w:bottom w:val="none" w:sz="0" w:space="0" w:color="auto"/>
            <w:right w:val="none" w:sz="0" w:space="0" w:color="auto"/>
          </w:divBdr>
        </w:div>
      </w:divsChild>
    </w:div>
    <w:div w:id="191042783">
      <w:bodyDiv w:val="1"/>
      <w:marLeft w:val="0"/>
      <w:marRight w:val="0"/>
      <w:marTop w:val="0"/>
      <w:marBottom w:val="0"/>
      <w:divBdr>
        <w:top w:val="none" w:sz="0" w:space="0" w:color="auto"/>
        <w:left w:val="none" w:sz="0" w:space="0" w:color="auto"/>
        <w:bottom w:val="none" w:sz="0" w:space="0" w:color="auto"/>
        <w:right w:val="none" w:sz="0" w:space="0" w:color="auto"/>
      </w:divBdr>
      <w:divsChild>
        <w:div w:id="935014400">
          <w:marLeft w:val="734"/>
          <w:marRight w:val="0"/>
          <w:marTop w:val="144"/>
          <w:marBottom w:val="0"/>
          <w:divBdr>
            <w:top w:val="none" w:sz="0" w:space="0" w:color="auto"/>
            <w:left w:val="none" w:sz="0" w:space="0" w:color="auto"/>
            <w:bottom w:val="none" w:sz="0" w:space="0" w:color="auto"/>
            <w:right w:val="none" w:sz="0" w:space="0" w:color="auto"/>
          </w:divBdr>
        </w:div>
        <w:div w:id="918445266">
          <w:marLeft w:val="734"/>
          <w:marRight w:val="0"/>
          <w:marTop w:val="144"/>
          <w:marBottom w:val="0"/>
          <w:divBdr>
            <w:top w:val="none" w:sz="0" w:space="0" w:color="auto"/>
            <w:left w:val="none" w:sz="0" w:space="0" w:color="auto"/>
            <w:bottom w:val="none" w:sz="0" w:space="0" w:color="auto"/>
            <w:right w:val="none" w:sz="0" w:space="0" w:color="auto"/>
          </w:divBdr>
        </w:div>
        <w:div w:id="1974751158">
          <w:marLeft w:val="734"/>
          <w:marRight w:val="0"/>
          <w:marTop w:val="144"/>
          <w:marBottom w:val="0"/>
          <w:divBdr>
            <w:top w:val="none" w:sz="0" w:space="0" w:color="auto"/>
            <w:left w:val="none" w:sz="0" w:space="0" w:color="auto"/>
            <w:bottom w:val="none" w:sz="0" w:space="0" w:color="auto"/>
            <w:right w:val="none" w:sz="0" w:space="0" w:color="auto"/>
          </w:divBdr>
        </w:div>
      </w:divsChild>
    </w:div>
    <w:div w:id="262037325">
      <w:bodyDiv w:val="1"/>
      <w:marLeft w:val="0"/>
      <w:marRight w:val="0"/>
      <w:marTop w:val="0"/>
      <w:marBottom w:val="0"/>
      <w:divBdr>
        <w:top w:val="none" w:sz="0" w:space="0" w:color="auto"/>
        <w:left w:val="none" w:sz="0" w:space="0" w:color="auto"/>
        <w:bottom w:val="none" w:sz="0" w:space="0" w:color="auto"/>
        <w:right w:val="none" w:sz="0" w:space="0" w:color="auto"/>
      </w:divBdr>
      <w:divsChild>
        <w:div w:id="1583025807">
          <w:marLeft w:val="734"/>
          <w:marRight w:val="0"/>
          <w:marTop w:val="134"/>
          <w:marBottom w:val="0"/>
          <w:divBdr>
            <w:top w:val="none" w:sz="0" w:space="0" w:color="auto"/>
            <w:left w:val="none" w:sz="0" w:space="0" w:color="auto"/>
            <w:bottom w:val="none" w:sz="0" w:space="0" w:color="auto"/>
            <w:right w:val="none" w:sz="0" w:space="0" w:color="auto"/>
          </w:divBdr>
        </w:div>
        <w:div w:id="1750686718">
          <w:marLeft w:val="1426"/>
          <w:marRight w:val="0"/>
          <w:marTop w:val="0"/>
          <w:marBottom w:val="0"/>
          <w:divBdr>
            <w:top w:val="none" w:sz="0" w:space="0" w:color="auto"/>
            <w:left w:val="none" w:sz="0" w:space="0" w:color="auto"/>
            <w:bottom w:val="none" w:sz="0" w:space="0" w:color="auto"/>
            <w:right w:val="none" w:sz="0" w:space="0" w:color="auto"/>
          </w:divBdr>
        </w:div>
        <w:div w:id="843974247">
          <w:marLeft w:val="1426"/>
          <w:marRight w:val="0"/>
          <w:marTop w:val="0"/>
          <w:marBottom w:val="0"/>
          <w:divBdr>
            <w:top w:val="none" w:sz="0" w:space="0" w:color="auto"/>
            <w:left w:val="none" w:sz="0" w:space="0" w:color="auto"/>
            <w:bottom w:val="none" w:sz="0" w:space="0" w:color="auto"/>
            <w:right w:val="none" w:sz="0" w:space="0" w:color="auto"/>
          </w:divBdr>
        </w:div>
        <w:div w:id="1480807745">
          <w:marLeft w:val="1426"/>
          <w:marRight w:val="0"/>
          <w:marTop w:val="96"/>
          <w:marBottom w:val="0"/>
          <w:divBdr>
            <w:top w:val="none" w:sz="0" w:space="0" w:color="auto"/>
            <w:left w:val="none" w:sz="0" w:space="0" w:color="auto"/>
            <w:bottom w:val="none" w:sz="0" w:space="0" w:color="auto"/>
            <w:right w:val="none" w:sz="0" w:space="0" w:color="auto"/>
          </w:divBdr>
        </w:div>
        <w:div w:id="1600260918">
          <w:marLeft w:val="1426"/>
          <w:marRight w:val="0"/>
          <w:marTop w:val="96"/>
          <w:marBottom w:val="0"/>
          <w:divBdr>
            <w:top w:val="none" w:sz="0" w:space="0" w:color="auto"/>
            <w:left w:val="none" w:sz="0" w:space="0" w:color="auto"/>
            <w:bottom w:val="none" w:sz="0" w:space="0" w:color="auto"/>
            <w:right w:val="none" w:sz="0" w:space="0" w:color="auto"/>
          </w:divBdr>
        </w:div>
      </w:divsChild>
    </w:div>
    <w:div w:id="273052697">
      <w:bodyDiv w:val="1"/>
      <w:marLeft w:val="0"/>
      <w:marRight w:val="0"/>
      <w:marTop w:val="0"/>
      <w:marBottom w:val="0"/>
      <w:divBdr>
        <w:top w:val="none" w:sz="0" w:space="0" w:color="auto"/>
        <w:left w:val="none" w:sz="0" w:space="0" w:color="auto"/>
        <w:bottom w:val="none" w:sz="0" w:space="0" w:color="auto"/>
        <w:right w:val="none" w:sz="0" w:space="0" w:color="auto"/>
      </w:divBdr>
      <w:divsChild>
        <w:div w:id="955521709">
          <w:marLeft w:val="734"/>
          <w:marRight w:val="0"/>
          <w:marTop w:val="144"/>
          <w:marBottom w:val="0"/>
          <w:divBdr>
            <w:top w:val="none" w:sz="0" w:space="0" w:color="auto"/>
            <w:left w:val="none" w:sz="0" w:space="0" w:color="auto"/>
            <w:bottom w:val="none" w:sz="0" w:space="0" w:color="auto"/>
            <w:right w:val="none" w:sz="0" w:space="0" w:color="auto"/>
          </w:divBdr>
        </w:div>
        <w:div w:id="1868787428">
          <w:marLeft w:val="734"/>
          <w:marRight w:val="0"/>
          <w:marTop w:val="144"/>
          <w:marBottom w:val="0"/>
          <w:divBdr>
            <w:top w:val="none" w:sz="0" w:space="0" w:color="auto"/>
            <w:left w:val="none" w:sz="0" w:space="0" w:color="auto"/>
            <w:bottom w:val="none" w:sz="0" w:space="0" w:color="auto"/>
            <w:right w:val="none" w:sz="0" w:space="0" w:color="auto"/>
          </w:divBdr>
        </w:div>
        <w:div w:id="2126804734">
          <w:marLeft w:val="734"/>
          <w:marRight w:val="0"/>
          <w:marTop w:val="144"/>
          <w:marBottom w:val="0"/>
          <w:divBdr>
            <w:top w:val="none" w:sz="0" w:space="0" w:color="auto"/>
            <w:left w:val="none" w:sz="0" w:space="0" w:color="auto"/>
            <w:bottom w:val="none" w:sz="0" w:space="0" w:color="auto"/>
            <w:right w:val="none" w:sz="0" w:space="0" w:color="auto"/>
          </w:divBdr>
        </w:div>
      </w:divsChild>
    </w:div>
    <w:div w:id="334302588">
      <w:bodyDiv w:val="1"/>
      <w:marLeft w:val="0"/>
      <w:marRight w:val="0"/>
      <w:marTop w:val="0"/>
      <w:marBottom w:val="0"/>
      <w:divBdr>
        <w:top w:val="none" w:sz="0" w:space="0" w:color="auto"/>
        <w:left w:val="none" w:sz="0" w:space="0" w:color="auto"/>
        <w:bottom w:val="none" w:sz="0" w:space="0" w:color="auto"/>
        <w:right w:val="none" w:sz="0" w:space="0" w:color="auto"/>
      </w:divBdr>
      <w:divsChild>
        <w:div w:id="1375033949">
          <w:marLeft w:val="734"/>
          <w:marRight w:val="0"/>
          <w:marTop w:val="144"/>
          <w:marBottom w:val="0"/>
          <w:divBdr>
            <w:top w:val="none" w:sz="0" w:space="0" w:color="auto"/>
            <w:left w:val="none" w:sz="0" w:space="0" w:color="auto"/>
            <w:bottom w:val="none" w:sz="0" w:space="0" w:color="auto"/>
            <w:right w:val="none" w:sz="0" w:space="0" w:color="auto"/>
          </w:divBdr>
        </w:div>
        <w:div w:id="429550615">
          <w:marLeft w:val="734"/>
          <w:marRight w:val="0"/>
          <w:marTop w:val="144"/>
          <w:marBottom w:val="0"/>
          <w:divBdr>
            <w:top w:val="none" w:sz="0" w:space="0" w:color="auto"/>
            <w:left w:val="none" w:sz="0" w:space="0" w:color="auto"/>
            <w:bottom w:val="none" w:sz="0" w:space="0" w:color="auto"/>
            <w:right w:val="none" w:sz="0" w:space="0" w:color="auto"/>
          </w:divBdr>
        </w:div>
        <w:div w:id="561866267">
          <w:marLeft w:val="1426"/>
          <w:marRight w:val="0"/>
          <w:marTop w:val="125"/>
          <w:marBottom w:val="0"/>
          <w:divBdr>
            <w:top w:val="none" w:sz="0" w:space="0" w:color="auto"/>
            <w:left w:val="none" w:sz="0" w:space="0" w:color="auto"/>
            <w:bottom w:val="none" w:sz="0" w:space="0" w:color="auto"/>
            <w:right w:val="none" w:sz="0" w:space="0" w:color="auto"/>
          </w:divBdr>
        </w:div>
        <w:div w:id="2063867622">
          <w:marLeft w:val="1426"/>
          <w:marRight w:val="0"/>
          <w:marTop w:val="125"/>
          <w:marBottom w:val="0"/>
          <w:divBdr>
            <w:top w:val="none" w:sz="0" w:space="0" w:color="auto"/>
            <w:left w:val="none" w:sz="0" w:space="0" w:color="auto"/>
            <w:bottom w:val="none" w:sz="0" w:space="0" w:color="auto"/>
            <w:right w:val="none" w:sz="0" w:space="0" w:color="auto"/>
          </w:divBdr>
        </w:div>
        <w:div w:id="1696343717">
          <w:marLeft w:val="1426"/>
          <w:marRight w:val="0"/>
          <w:marTop w:val="125"/>
          <w:marBottom w:val="0"/>
          <w:divBdr>
            <w:top w:val="none" w:sz="0" w:space="0" w:color="auto"/>
            <w:left w:val="none" w:sz="0" w:space="0" w:color="auto"/>
            <w:bottom w:val="none" w:sz="0" w:space="0" w:color="auto"/>
            <w:right w:val="none" w:sz="0" w:space="0" w:color="auto"/>
          </w:divBdr>
        </w:div>
      </w:divsChild>
    </w:div>
    <w:div w:id="348524944">
      <w:bodyDiv w:val="1"/>
      <w:marLeft w:val="0"/>
      <w:marRight w:val="0"/>
      <w:marTop w:val="0"/>
      <w:marBottom w:val="0"/>
      <w:divBdr>
        <w:top w:val="none" w:sz="0" w:space="0" w:color="auto"/>
        <w:left w:val="none" w:sz="0" w:space="0" w:color="auto"/>
        <w:bottom w:val="none" w:sz="0" w:space="0" w:color="auto"/>
        <w:right w:val="none" w:sz="0" w:space="0" w:color="auto"/>
      </w:divBdr>
      <w:divsChild>
        <w:div w:id="1548760993">
          <w:marLeft w:val="734"/>
          <w:marRight w:val="0"/>
          <w:marTop w:val="115"/>
          <w:marBottom w:val="0"/>
          <w:divBdr>
            <w:top w:val="none" w:sz="0" w:space="0" w:color="auto"/>
            <w:left w:val="none" w:sz="0" w:space="0" w:color="auto"/>
            <w:bottom w:val="none" w:sz="0" w:space="0" w:color="auto"/>
            <w:right w:val="none" w:sz="0" w:space="0" w:color="auto"/>
          </w:divBdr>
        </w:div>
        <w:div w:id="1655259879">
          <w:marLeft w:val="1426"/>
          <w:marRight w:val="0"/>
          <w:marTop w:val="96"/>
          <w:marBottom w:val="0"/>
          <w:divBdr>
            <w:top w:val="none" w:sz="0" w:space="0" w:color="auto"/>
            <w:left w:val="none" w:sz="0" w:space="0" w:color="auto"/>
            <w:bottom w:val="none" w:sz="0" w:space="0" w:color="auto"/>
            <w:right w:val="none" w:sz="0" w:space="0" w:color="auto"/>
          </w:divBdr>
        </w:div>
        <w:div w:id="1259483805">
          <w:marLeft w:val="1426"/>
          <w:marRight w:val="0"/>
          <w:marTop w:val="96"/>
          <w:marBottom w:val="0"/>
          <w:divBdr>
            <w:top w:val="none" w:sz="0" w:space="0" w:color="auto"/>
            <w:left w:val="none" w:sz="0" w:space="0" w:color="auto"/>
            <w:bottom w:val="none" w:sz="0" w:space="0" w:color="auto"/>
            <w:right w:val="none" w:sz="0" w:space="0" w:color="auto"/>
          </w:divBdr>
        </w:div>
        <w:div w:id="232082560">
          <w:marLeft w:val="1426"/>
          <w:marRight w:val="0"/>
          <w:marTop w:val="96"/>
          <w:marBottom w:val="0"/>
          <w:divBdr>
            <w:top w:val="none" w:sz="0" w:space="0" w:color="auto"/>
            <w:left w:val="none" w:sz="0" w:space="0" w:color="auto"/>
            <w:bottom w:val="none" w:sz="0" w:space="0" w:color="auto"/>
            <w:right w:val="none" w:sz="0" w:space="0" w:color="auto"/>
          </w:divBdr>
        </w:div>
        <w:div w:id="319312061">
          <w:marLeft w:val="734"/>
          <w:marRight w:val="0"/>
          <w:marTop w:val="115"/>
          <w:marBottom w:val="0"/>
          <w:divBdr>
            <w:top w:val="none" w:sz="0" w:space="0" w:color="auto"/>
            <w:left w:val="none" w:sz="0" w:space="0" w:color="auto"/>
            <w:bottom w:val="none" w:sz="0" w:space="0" w:color="auto"/>
            <w:right w:val="none" w:sz="0" w:space="0" w:color="auto"/>
          </w:divBdr>
        </w:div>
      </w:divsChild>
    </w:div>
    <w:div w:id="359860170">
      <w:bodyDiv w:val="1"/>
      <w:marLeft w:val="0"/>
      <w:marRight w:val="0"/>
      <w:marTop w:val="0"/>
      <w:marBottom w:val="0"/>
      <w:divBdr>
        <w:top w:val="none" w:sz="0" w:space="0" w:color="auto"/>
        <w:left w:val="none" w:sz="0" w:space="0" w:color="auto"/>
        <w:bottom w:val="none" w:sz="0" w:space="0" w:color="auto"/>
        <w:right w:val="none" w:sz="0" w:space="0" w:color="auto"/>
      </w:divBdr>
      <w:divsChild>
        <w:div w:id="120269832">
          <w:marLeft w:val="734"/>
          <w:marRight w:val="0"/>
          <w:marTop w:val="101"/>
          <w:marBottom w:val="0"/>
          <w:divBdr>
            <w:top w:val="none" w:sz="0" w:space="0" w:color="auto"/>
            <w:left w:val="none" w:sz="0" w:space="0" w:color="auto"/>
            <w:bottom w:val="none" w:sz="0" w:space="0" w:color="auto"/>
            <w:right w:val="none" w:sz="0" w:space="0" w:color="auto"/>
          </w:divBdr>
        </w:div>
        <w:div w:id="1180310987">
          <w:marLeft w:val="1426"/>
          <w:marRight w:val="0"/>
          <w:marTop w:val="96"/>
          <w:marBottom w:val="0"/>
          <w:divBdr>
            <w:top w:val="none" w:sz="0" w:space="0" w:color="auto"/>
            <w:left w:val="none" w:sz="0" w:space="0" w:color="auto"/>
            <w:bottom w:val="none" w:sz="0" w:space="0" w:color="auto"/>
            <w:right w:val="none" w:sz="0" w:space="0" w:color="auto"/>
          </w:divBdr>
        </w:div>
        <w:div w:id="471295195">
          <w:marLeft w:val="1426"/>
          <w:marRight w:val="0"/>
          <w:marTop w:val="96"/>
          <w:marBottom w:val="0"/>
          <w:divBdr>
            <w:top w:val="none" w:sz="0" w:space="0" w:color="auto"/>
            <w:left w:val="none" w:sz="0" w:space="0" w:color="auto"/>
            <w:bottom w:val="none" w:sz="0" w:space="0" w:color="auto"/>
            <w:right w:val="none" w:sz="0" w:space="0" w:color="auto"/>
          </w:divBdr>
        </w:div>
        <w:div w:id="323093114">
          <w:marLeft w:val="1426"/>
          <w:marRight w:val="0"/>
          <w:marTop w:val="96"/>
          <w:marBottom w:val="0"/>
          <w:divBdr>
            <w:top w:val="none" w:sz="0" w:space="0" w:color="auto"/>
            <w:left w:val="none" w:sz="0" w:space="0" w:color="auto"/>
            <w:bottom w:val="none" w:sz="0" w:space="0" w:color="auto"/>
            <w:right w:val="none" w:sz="0" w:space="0" w:color="auto"/>
          </w:divBdr>
        </w:div>
        <w:div w:id="690255989">
          <w:marLeft w:val="1426"/>
          <w:marRight w:val="0"/>
          <w:marTop w:val="96"/>
          <w:marBottom w:val="0"/>
          <w:divBdr>
            <w:top w:val="none" w:sz="0" w:space="0" w:color="auto"/>
            <w:left w:val="none" w:sz="0" w:space="0" w:color="auto"/>
            <w:bottom w:val="none" w:sz="0" w:space="0" w:color="auto"/>
            <w:right w:val="none" w:sz="0" w:space="0" w:color="auto"/>
          </w:divBdr>
        </w:div>
        <w:div w:id="1975519726">
          <w:marLeft w:val="1426"/>
          <w:marRight w:val="0"/>
          <w:marTop w:val="96"/>
          <w:marBottom w:val="0"/>
          <w:divBdr>
            <w:top w:val="none" w:sz="0" w:space="0" w:color="auto"/>
            <w:left w:val="none" w:sz="0" w:space="0" w:color="auto"/>
            <w:bottom w:val="none" w:sz="0" w:space="0" w:color="auto"/>
            <w:right w:val="none" w:sz="0" w:space="0" w:color="auto"/>
          </w:divBdr>
        </w:div>
        <w:div w:id="532230639">
          <w:marLeft w:val="1426"/>
          <w:marRight w:val="0"/>
          <w:marTop w:val="96"/>
          <w:marBottom w:val="0"/>
          <w:divBdr>
            <w:top w:val="none" w:sz="0" w:space="0" w:color="auto"/>
            <w:left w:val="none" w:sz="0" w:space="0" w:color="auto"/>
            <w:bottom w:val="none" w:sz="0" w:space="0" w:color="auto"/>
            <w:right w:val="none" w:sz="0" w:space="0" w:color="auto"/>
          </w:divBdr>
        </w:div>
        <w:div w:id="493571568">
          <w:marLeft w:val="1426"/>
          <w:marRight w:val="0"/>
          <w:marTop w:val="96"/>
          <w:marBottom w:val="0"/>
          <w:divBdr>
            <w:top w:val="none" w:sz="0" w:space="0" w:color="auto"/>
            <w:left w:val="none" w:sz="0" w:space="0" w:color="auto"/>
            <w:bottom w:val="none" w:sz="0" w:space="0" w:color="auto"/>
            <w:right w:val="none" w:sz="0" w:space="0" w:color="auto"/>
          </w:divBdr>
        </w:div>
      </w:divsChild>
    </w:div>
    <w:div w:id="390156307">
      <w:bodyDiv w:val="1"/>
      <w:marLeft w:val="0"/>
      <w:marRight w:val="0"/>
      <w:marTop w:val="0"/>
      <w:marBottom w:val="0"/>
      <w:divBdr>
        <w:top w:val="none" w:sz="0" w:space="0" w:color="auto"/>
        <w:left w:val="none" w:sz="0" w:space="0" w:color="auto"/>
        <w:bottom w:val="none" w:sz="0" w:space="0" w:color="auto"/>
        <w:right w:val="none" w:sz="0" w:space="0" w:color="auto"/>
      </w:divBdr>
      <w:divsChild>
        <w:div w:id="1806699358">
          <w:marLeft w:val="734"/>
          <w:marRight w:val="0"/>
          <w:marTop w:val="144"/>
          <w:marBottom w:val="0"/>
          <w:divBdr>
            <w:top w:val="none" w:sz="0" w:space="0" w:color="auto"/>
            <w:left w:val="none" w:sz="0" w:space="0" w:color="auto"/>
            <w:bottom w:val="none" w:sz="0" w:space="0" w:color="auto"/>
            <w:right w:val="none" w:sz="0" w:space="0" w:color="auto"/>
          </w:divBdr>
        </w:div>
        <w:div w:id="2003506421">
          <w:marLeft w:val="734"/>
          <w:marRight w:val="0"/>
          <w:marTop w:val="144"/>
          <w:marBottom w:val="0"/>
          <w:divBdr>
            <w:top w:val="none" w:sz="0" w:space="0" w:color="auto"/>
            <w:left w:val="none" w:sz="0" w:space="0" w:color="auto"/>
            <w:bottom w:val="none" w:sz="0" w:space="0" w:color="auto"/>
            <w:right w:val="none" w:sz="0" w:space="0" w:color="auto"/>
          </w:divBdr>
        </w:div>
      </w:divsChild>
    </w:div>
    <w:div w:id="428627502">
      <w:bodyDiv w:val="1"/>
      <w:marLeft w:val="0"/>
      <w:marRight w:val="0"/>
      <w:marTop w:val="0"/>
      <w:marBottom w:val="0"/>
      <w:divBdr>
        <w:top w:val="none" w:sz="0" w:space="0" w:color="auto"/>
        <w:left w:val="none" w:sz="0" w:space="0" w:color="auto"/>
        <w:bottom w:val="none" w:sz="0" w:space="0" w:color="auto"/>
        <w:right w:val="none" w:sz="0" w:space="0" w:color="auto"/>
      </w:divBdr>
      <w:divsChild>
        <w:div w:id="1092235895">
          <w:marLeft w:val="0"/>
          <w:marRight w:val="0"/>
          <w:marTop w:val="0"/>
          <w:marBottom w:val="0"/>
          <w:divBdr>
            <w:top w:val="none" w:sz="0" w:space="0" w:color="auto"/>
            <w:left w:val="none" w:sz="0" w:space="0" w:color="auto"/>
            <w:bottom w:val="none" w:sz="0" w:space="0" w:color="auto"/>
            <w:right w:val="none" w:sz="0" w:space="0" w:color="auto"/>
          </w:divBdr>
          <w:divsChild>
            <w:div w:id="17200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2561">
      <w:bodyDiv w:val="1"/>
      <w:marLeft w:val="0"/>
      <w:marRight w:val="0"/>
      <w:marTop w:val="0"/>
      <w:marBottom w:val="0"/>
      <w:divBdr>
        <w:top w:val="none" w:sz="0" w:space="0" w:color="auto"/>
        <w:left w:val="none" w:sz="0" w:space="0" w:color="auto"/>
        <w:bottom w:val="none" w:sz="0" w:space="0" w:color="auto"/>
        <w:right w:val="none" w:sz="0" w:space="0" w:color="auto"/>
      </w:divBdr>
      <w:divsChild>
        <w:div w:id="494997614">
          <w:marLeft w:val="0"/>
          <w:marRight w:val="0"/>
          <w:marTop w:val="0"/>
          <w:marBottom w:val="0"/>
          <w:divBdr>
            <w:top w:val="none" w:sz="0" w:space="0" w:color="auto"/>
            <w:left w:val="none" w:sz="0" w:space="0" w:color="auto"/>
            <w:bottom w:val="none" w:sz="0" w:space="0" w:color="auto"/>
            <w:right w:val="none" w:sz="0" w:space="0" w:color="auto"/>
          </w:divBdr>
          <w:divsChild>
            <w:div w:id="511605292">
              <w:marLeft w:val="0"/>
              <w:marRight w:val="0"/>
              <w:marTop w:val="0"/>
              <w:marBottom w:val="0"/>
              <w:divBdr>
                <w:top w:val="none" w:sz="0" w:space="0" w:color="auto"/>
                <w:left w:val="none" w:sz="0" w:space="0" w:color="auto"/>
                <w:bottom w:val="none" w:sz="0" w:space="0" w:color="auto"/>
                <w:right w:val="none" w:sz="0" w:space="0" w:color="auto"/>
              </w:divBdr>
            </w:div>
          </w:divsChild>
        </w:div>
        <w:div w:id="1355304631">
          <w:marLeft w:val="0"/>
          <w:marRight w:val="0"/>
          <w:marTop w:val="0"/>
          <w:marBottom w:val="0"/>
          <w:divBdr>
            <w:top w:val="none" w:sz="0" w:space="0" w:color="auto"/>
            <w:left w:val="none" w:sz="0" w:space="0" w:color="auto"/>
            <w:bottom w:val="none" w:sz="0" w:space="0" w:color="auto"/>
            <w:right w:val="none" w:sz="0" w:space="0" w:color="auto"/>
          </w:divBdr>
        </w:div>
        <w:div w:id="1531991865">
          <w:marLeft w:val="0"/>
          <w:marRight w:val="0"/>
          <w:marTop w:val="0"/>
          <w:marBottom w:val="0"/>
          <w:divBdr>
            <w:top w:val="none" w:sz="0" w:space="0" w:color="auto"/>
            <w:left w:val="none" w:sz="0" w:space="0" w:color="auto"/>
            <w:bottom w:val="none" w:sz="0" w:space="0" w:color="auto"/>
            <w:right w:val="none" w:sz="0" w:space="0" w:color="auto"/>
          </w:divBdr>
        </w:div>
      </w:divsChild>
    </w:div>
    <w:div w:id="552081791">
      <w:bodyDiv w:val="1"/>
      <w:marLeft w:val="0"/>
      <w:marRight w:val="0"/>
      <w:marTop w:val="0"/>
      <w:marBottom w:val="0"/>
      <w:divBdr>
        <w:top w:val="none" w:sz="0" w:space="0" w:color="auto"/>
        <w:left w:val="none" w:sz="0" w:space="0" w:color="auto"/>
        <w:bottom w:val="none" w:sz="0" w:space="0" w:color="auto"/>
        <w:right w:val="none" w:sz="0" w:space="0" w:color="auto"/>
      </w:divBdr>
      <w:divsChild>
        <w:div w:id="1228762778">
          <w:marLeft w:val="734"/>
          <w:marRight w:val="0"/>
          <w:marTop w:val="125"/>
          <w:marBottom w:val="0"/>
          <w:divBdr>
            <w:top w:val="none" w:sz="0" w:space="0" w:color="auto"/>
            <w:left w:val="none" w:sz="0" w:space="0" w:color="auto"/>
            <w:bottom w:val="none" w:sz="0" w:space="0" w:color="auto"/>
            <w:right w:val="none" w:sz="0" w:space="0" w:color="auto"/>
          </w:divBdr>
        </w:div>
        <w:div w:id="977033035">
          <w:marLeft w:val="734"/>
          <w:marRight w:val="0"/>
          <w:marTop w:val="125"/>
          <w:marBottom w:val="0"/>
          <w:divBdr>
            <w:top w:val="none" w:sz="0" w:space="0" w:color="auto"/>
            <w:left w:val="none" w:sz="0" w:space="0" w:color="auto"/>
            <w:bottom w:val="none" w:sz="0" w:space="0" w:color="auto"/>
            <w:right w:val="none" w:sz="0" w:space="0" w:color="auto"/>
          </w:divBdr>
        </w:div>
        <w:div w:id="415249686">
          <w:marLeft w:val="734"/>
          <w:marRight w:val="0"/>
          <w:marTop w:val="125"/>
          <w:marBottom w:val="0"/>
          <w:divBdr>
            <w:top w:val="none" w:sz="0" w:space="0" w:color="auto"/>
            <w:left w:val="none" w:sz="0" w:space="0" w:color="auto"/>
            <w:bottom w:val="none" w:sz="0" w:space="0" w:color="auto"/>
            <w:right w:val="none" w:sz="0" w:space="0" w:color="auto"/>
          </w:divBdr>
        </w:div>
        <w:div w:id="642121777">
          <w:marLeft w:val="734"/>
          <w:marRight w:val="0"/>
          <w:marTop w:val="125"/>
          <w:marBottom w:val="0"/>
          <w:divBdr>
            <w:top w:val="none" w:sz="0" w:space="0" w:color="auto"/>
            <w:left w:val="none" w:sz="0" w:space="0" w:color="auto"/>
            <w:bottom w:val="none" w:sz="0" w:space="0" w:color="auto"/>
            <w:right w:val="none" w:sz="0" w:space="0" w:color="auto"/>
          </w:divBdr>
        </w:div>
        <w:div w:id="1008944998">
          <w:marLeft w:val="734"/>
          <w:marRight w:val="0"/>
          <w:marTop w:val="125"/>
          <w:marBottom w:val="0"/>
          <w:divBdr>
            <w:top w:val="none" w:sz="0" w:space="0" w:color="auto"/>
            <w:left w:val="none" w:sz="0" w:space="0" w:color="auto"/>
            <w:bottom w:val="none" w:sz="0" w:space="0" w:color="auto"/>
            <w:right w:val="none" w:sz="0" w:space="0" w:color="auto"/>
          </w:divBdr>
        </w:div>
      </w:divsChild>
    </w:div>
    <w:div w:id="561403641">
      <w:bodyDiv w:val="1"/>
      <w:marLeft w:val="0"/>
      <w:marRight w:val="0"/>
      <w:marTop w:val="0"/>
      <w:marBottom w:val="0"/>
      <w:divBdr>
        <w:top w:val="none" w:sz="0" w:space="0" w:color="auto"/>
        <w:left w:val="none" w:sz="0" w:space="0" w:color="auto"/>
        <w:bottom w:val="none" w:sz="0" w:space="0" w:color="auto"/>
        <w:right w:val="none" w:sz="0" w:space="0" w:color="auto"/>
      </w:divBdr>
    </w:div>
    <w:div w:id="578639298">
      <w:bodyDiv w:val="1"/>
      <w:marLeft w:val="0"/>
      <w:marRight w:val="0"/>
      <w:marTop w:val="0"/>
      <w:marBottom w:val="0"/>
      <w:divBdr>
        <w:top w:val="none" w:sz="0" w:space="0" w:color="auto"/>
        <w:left w:val="none" w:sz="0" w:space="0" w:color="auto"/>
        <w:bottom w:val="none" w:sz="0" w:space="0" w:color="auto"/>
        <w:right w:val="none" w:sz="0" w:space="0" w:color="auto"/>
      </w:divBdr>
      <w:divsChild>
        <w:div w:id="617642845">
          <w:marLeft w:val="0"/>
          <w:marRight w:val="0"/>
          <w:marTop w:val="0"/>
          <w:marBottom w:val="0"/>
          <w:divBdr>
            <w:top w:val="none" w:sz="0" w:space="0" w:color="auto"/>
            <w:left w:val="none" w:sz="0" w:space="0" w:color="auto"/>
            <w:bottom w:val="none" w:sz="0" w:space="0" w:color="auto"/>
            <w:right w:val="none" w:sz="0" w:space="0" w:color="auto"/>
          </w:divBdr>
        </w:div>
        <w:div w:id="338971754">
          <w:marLeft w:val="0"/>
          <w:marRight w:val="0"/>
          <w:marTop w:val="0"/>
          <w:marBottom w:val="0"/>
          <w:divBdr>
            <w:top w:val="none" w:sz="0" w:space="0" w:color="auto"/>
            <w:left w:val="none" w:sz="0" w:space="0" w:color="auto"/>
            <w:bottom w:val="none" w:sz="0" w:space="0" w:color="auto"/>
            <w:right w:val="none" w:sz="0" w:space="0" w:color="auto"/>
          </w:divBdr>
        </w:div>
      </w:divsChild>
    </w:div>
    <w:div w:id="615793923">
      <w:bodyDiv w:val="1"/>
      <w:marLeft w:val="0"/>
      <w:marRight w:val="0"/>
      <w:marTop w:val="0"/>
      <w:marBottom w:val="0"/>
      <w:divBdr>
        <w:top w:val="none" w:sz="0" w:space="0" w:color="auto"/>
        <w:left w:val="none" w:sz="0" w:space="0" w:color="auto"/>
        <w:bottom w:val="none" w:sz="0" w:space="0" w:color="auto"/>
        <w:right w:val="none" w:sz="0" w:space="0" w:color="auto"/>
      </w:divBdr>
    </w:div>
    <w:div w:id="615910336">
      <w:bodyDiv w:val="1"/>
      <w:marLeft w:val="0"/>
      <w:marRight w:val="0"/>
      <w:marTop w:val="0"/>
      <w:marBottom w:val="0"/>
      <w:divBdr>
        <w:top w:val="none" w:sz="0" w:space="0" w:color="auto"/>
        <w:left w:val="none" w:sz="0" w:space="0" w:color="auto"/>
        <w:bottom w:val="none" w:sz="0" w:space="0" w:color="auto"/>
        <w:right w:val="none" w:sz="0" w:space="0" w:color="auto"/>
      </w:divBdr>
      <w:divsChild>
        <w:div w:id="1573932461">
          <w:marLeft w:val="734"/>
          <w:marRight w:val="0"/>
          <w:marTop w:val="144"/>
          <w:marBottom w:val="0"/>
          <w:divBdr>
            <w:top w:val="none" w:sz="0" w:space="0" w:color="auto"/>
            <w:left w:val="none" w:sz="0" w:space="0" w:color="auto"/>
            <w:bottom w:val="none" w:sz="0" w:space="0" w:color="auto"/>
            <w:right w:val="none" w:sz="0" w:space="0" w:color="auto"/>
          </w:divBdr>
        </w:div>
        <w:div w:id="1830442811">
          <w:marLeft w:val="734"/>
          <w:marRight w:val="0"/>
          <w:marTop w:val="144"/>
          <w:marBottom w:val="0"/>
          <w:divBdr>
            <w:top w:val="none" w:sz="0" w:space="0" w:color="auto"/>
            <w:left w:val="none" w:sz="0" w:space="0" w:color="auto"/>
            <w:bottom w:val="none" w:sz="0" w:space="0" w:color="auto"/>
            <w:right w:val="none" w:sz="0" w:space="0" w:color="auto"/>
          </w:divBdr>
        </w:div>
        <w:div w:id="1056470463">
          <w:marLeft w:val="734"/>
          <w:marRight w:val="0"/>
          <w:marTop w:val="144"/>
          <w:marBottom w:val="0"/>
          <w:divBdr>
            <w:top w:val="none" w:sz="0" w:space="0" w:color="auto"/>
            <w:left w:val="none" w:sz="0" w:space="0" w:color="auto"/>
            <w:bottom w:val="none" w:sz="0" w:space="0" w:color="auto"/>
            <w:right w:val="none" w:sz="0" w:space="0" w:color="auto"/>
          </w:divBdr>
        </w:div>
        <w:div w:id="205415629">
          <w:marLeft w:val="734"/>
          <w:marRight w:val="0"/>
          <w:marTop w:val="144"/>
          <w:marBottom w:val="0"/>
          <w:divBdr>
            <w:top w:val="none" w:sz="0" w:space="0" w:color="auto"/>
            <w:left w:val="none" w:sz="0" w:space="0" w:color="auto"/>
            <w:bottom w:val="none" w:sz="0" w:space="0" w:color="auto"/>
            <w:right w:val="none" w:sz="0" w:space="0" w:color="auto"/>
          </w:divBdr>
        </w:div>
      </w:divsChild>
    </w:div>
    <w:div w:id="735786194">
      <w:bodyDiv w:val="1"/>
      <w:marLeft w:val="0"/>
      <w:marRight w:val="0"/>
      <w:marTop w:val="0"/>
      <w:marBottom w:val="0"/>
      <w:divBdr>
        <w:top w:val="none" w:sz="0" w:space="0" w:color="auto"/>
        <w:left w:val="none" w:sz="0" w:space="0" w:color="auto"/>
        <w:bottom w:val="none" w:sz="0" w:space="0" w:color="auto"/>
        <w:right w:val="none" w:sz="0" w:space="0" w:color="auto"/>
      </w:divBdr>
      <w:divsChild>
        <w:div w:id="292828720">
          <w:marLeft w:val="734"/>
          <w:marRight w:val="0"/>
          <w:marTop w:val="144"/>
          <w:marBottom w:val="0"/>
          <w:divBdr>
            <w:top w:val="none" w:sz="0" w:space="0" w:color="auto"/>
            <w:left w:val="none" w:sz="0" w:space="0" w:color="auto"/>
            <w:bottom w:val="none" w:sz="0" w:space="0" w:color="auto"/>
            <w:right w:val="none" w:sz="0" w:space="0" w:color="auto"/>
          </w:divBdr>
        </w:div>
        <w:div w:id="1364748712">
          <w:marLeft w:val="734"/>
          <w:marRight w:val="0"/>
          <w:marTop w:val="144"/>
          <w:marBottom w:val="0"/>
          <w:divBdr>
            <w:top w:val="none" w:sz="0" w:space="0" w:color="auto"/>
            <w:left w:val="none" w:sz="0" w:space="0" w:color="auto"/>
            <w:bottom w:val="none" w:sz="0" w:space="0" w:color="auto"/>
            <w:right w:val="none" w:sz="0" w:space="0" w:color="auto"/>
          </w:divBdr>
        </w:div>
        <w:div w:id="449665758">
          <w:marLeft w:val="734"/>
          <w:marRight w:val="0"/>
          <w:marTop w:val="144"/>
          <w:marBottom w:val="0"/>
          <w:divBdr>
            <w:top w:val="none" w:sz="0" w:space="0" w:color="auto"/>
            <w:left w:val="none" w:sz="0" w:space="0" w:color="auto"/>
            <w:bottom w:val="none" w:sz="0" w:space="0" w:color="auto"/>
            <w:right w:val="none" w:sz="0" w:space="0" w:color="auto"/>
          </w:divBdr>
        </w:div>
        <w:div w:id="297029809">
          <w:marLeft w:val="734"/>
          <w:marRight w:val="0"/>
          <w:marTop w:val="144"/>
          <w:marBottom w:val="0"/>
          <w:divBdr>
            <w:top w:val="none" w:sz="0" w:space="0" w:color="auto"/>
            <w:left w:val="none" w:sz="0" w:space="0" w:color="auto"/>
            <w:bottom w:val="none" w:sz="0" w:space="0" w:color="auto"/>
            <w:right w:val="none" w:sz="0" w:space="0" w:color="auto"/>
          </w:divBdr>
        </w:div>
      </w:divsChild>
    </w:div>
    <w:div w:id="877202411">
      <w:bodyDiv w:val="1"/>
      <w:marLeft w:val="0"/>
      <w:marRight w:val="0"/>
      <w:marTop w:val="0"/>
      <w:marBottom w:val="0"/>
      <w:divBdr>
        <w:top w:val="none" w:sz="0" w:space="0" w:color="auto"/>
        <w:left w:val="none" w:sz="0" w:space="0" w:color="auto"/>
        <w:bottom w:val="none" w:sz="0" w:space="0" w:color="auto"/>
        <w:right w:val="none" w:sz="0" w:space="0" w:color="auto"/>
      </w:divBdr>
      <w:divsChild>
        <w:div w:id="600649296">
          <w:marLeft w:val="0"/>
          <w:marRight w:val="0"/>
          <w:marTop w:val="0"/>
          <w:marBottom w:val="0"/>
          <w:divBdr>
            <w:top w:val="none" w:sz="0" w:space="0" w:color="auto"/>
            <w:left w:val="none" w:sz="0" w:space="0" w:color="auto"/>
            <w:bottom w:val="none" w:sz="0" w:space="0" w:color="auto"/>
            <w:right w:val="none" w:sz="0" w:space="0" w:color="auto"/>
          </w:divBdr>
        </w:div>
        <w:div w:id="904414591">
          <w:marLeft w:val="0"/>
          <w:marRight w:val="0"/>
          <w:marTop w:val="0"/>
          <w:marBottom w:val="0"/>
          <w:divBdr>
            <w:top w:val="none" w:sz="0" w:space="0" w:color="auto"/>
            <w:left w:val="none" w:sz="0" w:space="0" w:color="auto"/>
            <w:bottom w:val="none" w:sz="0" w:space="0" w:color="auto"/>
            <w:right w:val="none" w:sz="0" w:space="0" w:color="auto"/>
          </w:divBdr>
          <w:divsChild>
            <w:div w:id="959796194">
              <w:marLeft w:val="0"/>
              <w:marRight w:val="0"/>
              <w:marTop w:val="0"/>
              <w:marBottom w:val="0"/>
              <w:divBdr>
                <w:top w:val="none" w:sz="0" w:space="0" w:color="auto"/>
                <w:left w:val="none" w:sz="0" w:space="0" w:color="auto"/>
                <w:bottom w:val="none" w:sz="0" w:space="0" w:color="auto"/>
                <w:right w:val="none" w:sz="0" w:space="0" w:color="auto"/>
              </w:divBdr>
            </w:div>
            <w:div w:id="500316904">
              <w:marLeft w:val="0"/>
              <w:marRight w:val="391"/>
              <w:marTop w:val="0"/>
              <w:marBottom w:val="0"/>
              <w:divBdr>
                <w:top w:val="none" w:sz="0" w:space="0" w:color="auto"/>
                <w:left w:val="none" w:sz="0" w:space="0" w:color="auto"/>
                <w:bottom w:val="none" w:sz="0" w:space="0" w:color="auto"/>
                <w:right w:val="none" w:sz="0" w:space="0" w:color="auto"/>
              </w:divBdr>
              <w:divsChild>
                <w:div w:id="8154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4060">
      <w:bodyDiv w:val="1"/>
      <w:marLeft w:val="0"/>
      <w:marRight w:val="0"/>
      <w:marTop w:val="0"/>
      <w:marBottom w:val="0"/>
      <w:divBdr>
        <w:top w:val="none" w:sz="0" w:space="0" w:color="auto"/>
        <w:left w:val="none" w:sz="0" w:space="0" w:color="auto"/>
        <w:bottom w:val="none" w:sz="0" w:space="0" w:color="auto"/>
        <w:right w:val="none" w:sz="0" w:space="0" w:color="auto"/>
      </w:divBdr>
      <w:divsChild>
        <w:div w:id="492911225">
          <w:marLeft w:val="734"/>
          <w:marRight w:val="0"/>
          <w:marTop w:val="144"/>
          <w:marBottom w:val="0"/>
          <w:divBdr>
            <w:top w:val="none" w:sz="0" w:space="0" w:color="auto"/>
            <w:left w:val="none" w:sz="0" w:space="0" w:color="auto"/>
            <w:bottom w:val="none" w:sz="0" w:space="0" w:color="auto"/>
            <w:right w:val="none" w:sz="0" w:space="0" w:color="auto"/>
          </w:divBdr>
        </w:div>
        <w:div w:id="51150746">
          <w:marLeft w:val="734"/>
          <w:marRight w:val="0"/>
          <w:marTop w:val="144"/>
          <w:marBottom w:val="0"/>
          <w:divBdr>
            <w:top w:val="none" w:sz="0" w:space="0" w:color="auto"/>
            <w:left w:val="none" w:sz="0" w:space="0" w:color="auto"/>
            <w:bottom w:val="none" w:sz="0" w:space="0" w:color="auto"/>
            <w:right w:val="none" w:sz="0" w:space="0" w:color="auto"/>
          </w:divBdr>
        </w:div>
        <w:div w:id="2042320277">
          <w:marLeft w:val="734"/>
          <w:marRight w:val="0"/>
          <w:marTop w:val="144"/>
          <w:marBottom w:val="0"/>
          <w:divBdr>
            <w:top w:val="none" w:sz="0" w:space="0" w:color="auto"/>
            <w:left w:val="none" w:sz="0" w:space="0" w:color="auto"/>
            <w:bottom w:val="none" w:sz="0" w:space="0" w:color="auto"/>
            <w:right w:val="none" w:sz="0" w:space="0" w:color="auto"/>
          </w:divBdr>
        </w:div>
        <w:div w:id="1514146044">
          <w:marLeft w:val="734"/>
          <w:marRight w:val="0"/>
          <w:marTop w:val="144"/>
          <w:marBottom w:val="0"/>
          <w:divBdr>
            <w:top w:val="none" w:sz="0" w:space="0" w:color="auto"/>
            <w:left w:val="none" w:sz="0" w:space="0" w:color="auto"/>
            <w:bottom w:val="none" w:sz="0" w:space="0" w:color="auto"/>
            <w:right w:val="none" w:sz="0" w:space="0" w:color="auto"/>
          </w:divBdr>
        </w:div>
      </w:divsChild>
    </w:div>
    <w:div w:id="900556826">
      <w:bodyDiv w:val="1"/>
      <w:marLeft w:val="0"/>
      <w:marRight w:val="0"/>
      <w:marTop w:val="0"/>
      <w:marBottom w:val="0"/>
      <w:divBdr>
        <w:top w:val="none" w:sz="0" w:space="0" w:color="auto"/>
        <w:left w:val="none" w:sz="0" w:space="0" w:color="auto"/>
        <w:bottom w:val="none" w:sz="0" w:space="0" w:color="auto"/>
        <w:right w:val="none" w:sz="0" w:space="0" w:color="auto"/>
      </w:divBdr>
      <w:divsChild>
        <w:div w:id="510411098">
          <w:marLeft w:val="734"/>
          <w:marRight w:val="0"/>
          <w:marTop w:val="144"/>
          <w:marBottom w:val="0"/>
          <w:divBdr>
            <w:top w:val="none" w:sz="0" w:space="0" w:color="auto"/>
            <w:left w:val="none" w:sz="0" w:space="0" w:color="auto"/>
            <w:bottom w:val="none" w:sz="0" w:space="0" w:color="auto"/>
            <w:right w:val="none" w:sz="0" w:space="0" w:color="auto"/>
          </w:divBdr>
        </w:div>
        <w:div w:id="351297129">
          <w:marLeft w:val="1426"/>
          <w:marRight w:val="0"/>
          <w:marTop w:val="125"/>
          <w:marBottom w:val="0"/>
          <w:divBdr>
            <w:top w:val="none" w:sz="0" w:space="0" w:color="auto"/>
            <w:left w:val="none" w:sz="0" w:space="0" w:color="auto"/>
            <w:bottom w:val="none" w:sz="0" w:space="0" w:color="auto"/>
            <w:right w:val="none" w:sz="0" w:space="0" w:color="auto"/>
          </w:divBdr>
        </w:div>
        <w:div w:id="1331179369">
          <w:marLeft w:val="1426"/>
          <w:marRight w:val="0"/>
          <w:marTop w:val="125"/>
          <w:marBottom w:val="0"/>
          <w:divBdr>
            <w:top w:val="none" w:sz="0" w:space="0" w:color="auto"/>
            <w:left w:val="none" w:sz="0" w:space="0" w:color="auto"/>
            <w:bottom w:val="none" w:sz="0" w:space="0" w:color="auto"/>
            <w:right w:val="none" w:sz="0" w:space="0" w:color="auto"/>
          </w:divBdr>
        </w:div>
        <w:div w:id="287128042">
          <w:marLeft w:val="1426"/>
          <w:marRight w:val="0"/>
          <w:marTop w:val="125"/>
          <w:marBottom w:val="0"/>
          <w:divBdr>
            <w:top w:val="none" w:sz="0" w:space="0" w:color="auto"/>
            <w:left w:val="none" w:sz="0" w:space="0" w:color="auto"/>
            <w:bottom w:val="none" w:sz="0" w:space="0" w:color="auto"/>
            <w:right w:val="none" w:sz="0" w:space="0" w:color="auto"/>
          </w:divBdr>
        </w:div>
        <w:div w:id="747390092">
          <w:marLeft w:val="734"/>
          <w:marRight w:val="0"/>
          <w:marTop w:val="144"/>
          <w:marBottom w:val="0"/>
          <w:divBdr>
            <w:top w:val="none" w:sz="0" w:space="0" w:color="auto"/>
            <w:left w:val="none" w:sz="0" w:space="0" w:color="auto"/>
            <w:bottom w:val="none" w:sz="0" w:space="0" w:color="auto"/>
            <w:right w:val="none" w:sz="0" w:space="0" w:color="auto"/>
          </w:divBdr>
        </w:div>
        <w:div w:id="1143886997">
          <w:marLeft w:val="1426"/>
          <w:marRight w:val="0"/>
          <w:marTop w:val="125"/>
          <w:marBottom w:val="0"/>
          <w:divBdr>
            <w:top w:val="none" w:sz="0" w:space="0" w:color="auto"/>
            <w:left w:val="none" w:sz="0" w:space="0" w:color="auto"/>
            <w:bottom w:val="none" w:sz="0" w:space="0" w:color="auto"/>
            <w:right w:val="none" w:sz="0" w:space="0" w:color="auto"/>
          </w:divBdr>
        </w:div>
        <w:div w:id="1073040427">
          <w:marLeft w:val="1426"/>
          <w:marRight w:val="0"/>
          <w:marTop w:val="125"/>
          <w:marBottom w:val="0"/>
          <w:divBdr>
            <w:top w:val="none" w:sz="0" w:space="0" w:color="auto"/>
            <w:left w:val="none" w:sz="0" w:space="0" w:color="auto"/>
            <w:bottom w:val="none" w:sz="0" w:space="0" w:color="auto"/>
            <w:right w:val="none" w:sz="0" w:space="0" w:color="auto"/>
          </w:divBdr>
        </w:div>
      </w:divsChild>
    </w:div>
    <w:div w:id="905722506">
      <w:bodyDiv w:val="1"/>
      <w:marLeft w:val="0"/>
      <w:marRight w:val="0"/>
      <w:marTop w:val="0"/>
      <w:marBottom w:val="0"/>
      <w:divBdr>
        <w:top w:val="none" w:sz="0" w:space="0" w:color="auto"/>
        <w:left w:val="none" w:sz="0" w:space="0" w:color="auto"/>
        <w:bottom w:val="none" w:sz="0" w:space="0" w:color="auto"/>
        <w:right w:val="none" w:sz="0" w:space="0" w:color="auto"/>
      </w:divBdr>
      <w:divsChild>
        <w:div w:id="909191138">
          <w:marLeft w:val="1426"/>
          <w:marRight w:val="0"/>
          <w:marTop w:val="125"/>
          <w:marBottom w:val="0"/>
          <w:divBdr>
            <w:top w:val="none" w:sz="0" w:space="0" w:color="auto"/>
            <w:left w:val="none" w:sz="0" w:space="0" w:color="auto"/>
            <w:bottom w:val="none" w:sz="0" w:space="0" w:color="auto"/>
            <w:right w:val="none" w:sz="0" w:space="0" w:color="auto"/>
          </w:divBdr>
        </w:div>
        <w:div w:id="53621818">
          <w:marLeft w:val="1426"/>
          <w:marRight w:val="0"/>
          <w:marTop w:val="125"/>
          <w:marBottom w:val="0"/>
          <w:divBdr>
            <w:top w:val="none" w:sz="0" w:space="0" w:color="auto"/>
            <w:left w:val="none" w:sz="0" w:space="0" w:color="auto"/>
            <w:bottom w:val="none" w:sz="0" w:space="0" w:color="auto"/>
            <w:right w:val="none" w:sz="0" w:space="0" w:color="auto"/>
          </w:divBdr>
        </w:div>
        <w:div w:id="1084453490">
          <w:marLeft w:val="1426"/>
          <w:marRight w:val="0"/>
          <w:marTop w:val="125"/>
          <w:marBottom w:val="0"/>
          <w:divBdr>
            <w:top w:val="none" w:sz="0" w:space="0" w:color="auto"/>
            <w:left w:val="none" w:sz="0" w:space="0" w:color="auto"/>
            <w:bottom w:val="none" w:sz="0" w:space="0" w:color="auto"/>
            <w:right w:val="none" w:sz="0" w:space="0" w:color="auto"/>
          </w:divBdr>
        </w:div>
      </w:divsChild>
    </w:div>
    <w:div w:id="995450095">
      <w:bodyDiv w:val="1"/>
      <w:marLeft w:val="0"/>
      <w:marRight w:val="0"/>
      <w:marTop w:val="0"/>
      <w:marBottom w:val="0"/>
      <w:divBdr>
        <w:top w:val="none" w:sz="0" w:space="0" w:color="auto"/>
        <w:left w:val="none" w:sz="0" w:space="0" w:color="auto"/>
        <w:bottom w:val="none" w:sz="0" w:space="0" w:color="auto"/>
        <w:right w:val="none" w:sz="0" w:space="0" w:color="auto"/>
      </w:divBdr>
      <w:divsChild>
        <w:div w:id="1280331969">
          <w:marLeft w:val="734"/>
          <w:marRight w:val="0"/>
          <w:marTop w:val="144"/>
          <w:marBottom w:val="0"/>
          <w:divBdr>
            <w:top w:val="none" w:sz="0" w:space="0" w:color="auto"/>
            <w:left w:val="none" w:sz="0" w:space="0" w:color="auto"/>
            <w:bottom w:val="none" w:sz="0" w:space="0" w:color="auto"/>
            <w:right w:val="none" w:sz="0" w:space="0" w:color="auto"/>
          </w:divBdr>
        </w:div>
        <w:div w:id="340164517">
          <w:marLeft w:val="734"/>
          <w:marRight w:val="0"/>
          <w:marTop w:val="144"/>
          <w:marBottom w:val="0"/>
          <w:divBdr>
            <w:top w:val="none" w:sz="0" w:space="0" w:color="auto"/>
            <w:left w:val="none" w:sz="0" w:space="0" w:color="auto"/>
            <w:bottom w:val="none" w:sz="0" w:space="0" w:color="auto"/>
            <w:right w:val="none" w:sz="0" w:space="0" w:color="auto"/>
          </w:divBdr>
        </w:div>
        <w:div w:id="1832060411">
          <w:marLeft w:val="734"/>
          <w:marRight w:val="0"/>
          <w:marTop w:val="144"/>
          <w:marBottom w:val="0"/>
          <w:divBdr>
            <w:top w:val="none" w:sz="0" w:space="0" w:color="auto"/>
            <w:left w:val="none" w:sz="0" w:space="0" w:color="auto"/>
            <w:bottom w:val="none" w:sz="0" w:space="0" w:color="auto"/>
            <w:right w:val="none" w:sz="0" w:space="0" w:color="auto"/>
          </w:divBdr>
        </w:div>
        <w:div w:id="843672298">
          <w:marLeft w:val="734"/>
          <w:marRight w:val="0"/>
          <w:marTop w:val="144"/>
          <w:marBottom w:val="0"/>
          <w:divBdr>
            <w:top w:val="none" w:sz="0" w:space="0" w:color="auto"/>
            <w:left w:val="none" w:sz="0" w:space="0" w:color="auto"/>
            <w:bottom w:val="none" w:sz="0" w:space="0" w:color="auto"/>
            <w:right w:val="none" w:sz="0" w:space="0" w:color="auto"/>
          </w:divBdr>
        </w:div>
      </w:divsChild>
    </w:div>
    <w:div w:id="1025251719">
      <w:bodyDiv w:val="1"/>
      <w:marLeft w:val="0"/>
      <w:marRight w:val="0"/>
      <w:marTop w:val="0"/>
      <w:marBottom w:val="0"/>
      <w:divBdr>
        <w:top w:val="none" w:sz="0" w:space="0" w:color="auto"/>
        <w:left w:val="none" w:sz="0" w:space="0" w:color="auto"/>
        <w:bottom w:val="none" w:sz="0" w:space="0" w:color="auto"/>
        <w:right w:val="none" w:sz="0" w:space="0" w:color="auto"/>
      </w:divBdr>
      <w:divsChild>
        <w:div w:id="739182232">
          <w:marLeft w:val="734"/>
          <w:marRight w:val="0"/>
          <w:marTop w:val="144"/>
          <w:marBottom w:val="0"/>
          <w:divBdr>
            <w:top w:val="none" w:sz="0" w:space="0" w:color="auto"/>
            <w:left w:val="none" w:sz="0" w:space="0" w:color="auto"/>
            <w:bottom w:val="none" w:sz="0" w:space="0" w:color="auto"/>
            <w:right w:val="none" w:sz="0" w:space="0" w:color="auto"/>
          </w:divBdr>
        </w:div>
        <w:div w:id="1205294306">
          <w:marLeft w:val="1426"/>
          <w:marRight w:val="0"/>
          <w:marTop w:val="125"/>
          <w:marBottom w:val="0"/>
          <w:divBdr>
            <w:top w:val="none" w:sz="0" w:space="0" w:color="auto"/>
            <w:left w:val="none" w:sz="0" w:space="0" w:color="auto"/>
            <w:bottom w:val="none" w:sz="0" w:space="0" w:color="auto"/>
            <w:right w:val="none" w:sz="0" w:space="0" w:color="auto"/>
          </w:divBdr>
        </w:div>
        <w:div w:id="1785344490">
          <w:marLeft w:val="1426"/>
          <w:marRight w:val="0"/>
          <w:marTop w:val="125"/>
          <w:marBottom w:val="0"/>
          <w:divBdr>
            <w:top w:val="none" w:sz="0" w:space="0" w:color="auto"/>
            <w:left w:val="none" w:sz="0" w:space="0" w:color="auto"/>
            <w:bottom w:val="none" w:sz="0" w:space="0" w:color="auto"/>
            <w:right w:val="none" w:sz="0" w:space="0" w:color="auto"/>
          </w:divBdr>
        </w:div>
        <w:div w:id="355426242">
          <w:marLeft w:val="1426"/>
          <w:marRight w:val="0"/>
          <w:marTop w:val="125"/>
          <w:marBottom w:val="0"/>
          <w:divBdr>
            <w:top w:val="none" w:sz="0" w:space="0" w:color="auto"/>
            <w:left w:val="none" w:sz="0" w:space="0" w:color="auto"/>
            <w:bottom w:val="none" w:sz="0" w:space="0" w:color="auto"/>
            <w:right w:val="none" w:sz="0" w:space="0" w:color="auto"/>
          </w:divBdr>
        </w:div>
      </w:divsChild>
    </w:div>
    <w:div w:id="1039357960">
      <w:bodyDiv w:val="1"/>
      <w:marLeft w:val="0"/>
      <w:marRight w:val="0"/>
      <w:marTop w:val="0"/>
      <w:marBottom w:val="0"/>
      <w:divBdr>
        <w:top w:val="none" w:sz="0" w:space="0" w:color="auto"/>
        <w:left w:val="none" w:sz="0" w:space="0" w:color="auto"/>
        <w:bottom w:val="none" w:sz="0" w:space="0" w:color="auto"/>
        <w:right w:val="none" w:sz="0" w:space="0" w:color="auto"/>
      </w:divBdr>
      <w:divsChild>
        <w:div w:id="158735744">
          <w:marLeft w:val="734"/>
          <w:marRight w:val="0"/>
          <w:marTop w:val="144"/>
          <w:marBottom w:val="0"/>
          <w:divBdr>
            <w:top w:val="none" w:sz="0" w:space="0" w:color="auto"/>
            <w:left w:val="none" w:sz="0" w:space="0" w:color="auto"/>
            <w:bottom w:val="none" w:sz="0" w:space="0" w:color="auto"/>
            <w:right w:val="none" w:sz="0" w:space="0" w:color="auto"/>
          </w:divBdr>
        </w:div>
        <w:div w:id="573516626">
          <w:marLeft w:val="734"/>
          <w:marRight w:val="0"/>
          <w:marTop w:val="144"/>
          <w:marBottom w:val="0"/>
          <w:divBdr>
            <w:top w:val="none" w:sz="0" w:space="0" w:color="auto"/>
            <w:left w:val="none" w:sz="0" w:space="0" w:color="auto"/>
            <w:bottom w:val="none" w:sz="0" w:space="0" w:color="auto"/>
            <w:right w:val="none" w:sz="0" w:space="0" w:color="auto"/>
          </w:divBdr>
        </w:div>
        <w:div w:id="183905591">
          <w:marLeft w:val="734"/>
          <w:marRight w:val="0"/>
          <w:marTop w:val="144"/>
          <w:marBottom w:val="0"/>
          <w:divBdr>
            <w:top w:val="none" w:sz="0" w:space="0" w:color="auto"/>
            <w:left w:val="none" w:sz="0" w:space="0" w:color="auto"/>
            <w:bottom w:val="none" w:sz="0" w:space="0" w:color="auto"/>
            <w:right w:val="none" w:sz="0" w:space="0" w:color="auto"/>
          </w:divBdr>
        </w:div>
      </w:divsChild>
    </w:div>
    <w:div w:id="1097748941">
      <w:bodyDiv w:val="1"/>
      <w:marLeft w:val="0"/>
      <w:marRight w:val="0"/>
      <w:marTop w:val="0"/>
      <w:marBottom w:val="0"/>
      <w:divBdr>
        <w:top w:val="none" w:sz="0" w:space="0" w:color="auto"/>
        <w:left w:val="none" w:sz="0" w:space="0" w:color="auto"/>
        <w:bottom w:val="none" w:sz="0" w:space="0" w:color="auto"/>
        <w:right w:val="none" w:sz="0" w:space="0" w:color="auto"/>
      </w:divBdr>
      <w:divsChild>
        <w:div w:id="1184511578">
          <w:marLeft w:val="734"/>
          <w:marRight w:val="0"/>
          <w:marTop w:val="144"/>
          <w:marBottom w:val="0"/>
          <w:divBdr>
            <w:top w:val="none" w:sz="0" w:space="0" w:color="auto"/>
            <w:left w:val="none" w:sz="0" w:space="0" w:color="auto"/>
            <w:bottom w:val="none" w:sz="0" w:space="0" w:color="auto"/>
            <w:right w:val="none" w:sz="0" w:space="0" w:color="auto"/>
          </w:divBdr>
        </w:div>
      </w:divsChild>
    </w:div>
    <w:div w:id="1112015847">
      <w:bodyDiv w:val="1"/>
      <w:marLeft w:val="0"/>
      <w:marRight w:val="0"/>
      <w:marTop w:val="0"/>
      <w:marBottom w:val="0"/>
      <w:divBdr>
        <w:top w:val="none" w:sz="0" w:space="0" w:color="auto"/>
        <w:left w:val="none" w:sz="0" w:space="0" w:color="auto"/>
        <w:bottom w:val="none" w:sz="0" w:space="0" w:color="auto"/>
        <w:right w:val="none" w:sz="0" w:space="0" w:color="auto"/>
      </w:divBdr>
      <w:divsChild>
        <w:div w:id="679816555">
          <w:marLeft w:val="0"/>
          <w:marRight w:val="0"/>
          <w:marTop w:val="0"/>
          <w:marBottom w:val="0"/>
          <w:divBdr>
            <w:top w:val="none" w:sz="0" w:space="0" w:color="auto"/>
            <w:left w:val="none" w:sz="0" w:space="0" w:color="auto"/>
            <w:bottom w:val="none" w:sz="0" w:space="0" w:color="auto"/>
            <w:right w:val="none" w:sz="0" w:space="0" w:color="auto"/>
          </w:divBdr>
          <w:divsChild>
            <w:div w:id="1887596856">
              <w:marLeft w:val="0"/>
              <w:marRight w:val="0"/>
              <w:marTop w:val="0"/>
              <w:marBottom w:val="0"/>
              <w:divBdr>
                <w:top w:val="none" w:sz="0" w:space="0" w:color="auto"/>
                <w:left w:val="none" w:sz="0" w:space="0" w:color="auto"/>
                <w:bottom w:val="none" w:sz="0" w:space="0" w:color="auto"/>
                <w:right w:val="none" w:sz="0" w:space="0" w:color="auto"/>
              </w:divBdr>
            </w:div>
          </w:divsChild>
        </w:div>
        <w:div w:id="2053845866">
          <w:marLeft w:val="0"/>
          <w:marRight w:val="0"/>
          <w:marTop w:val="0"/>
          <w:marBottom w:val="0"/>
          <w:divBdr>
            <w:top w:val="none" w:sz="0" w:space="0" w:color="auto"/>
            <w:left w:val="none" w:sz="0" w:space="0" w:color="auto"/>
            <w:bottom w:val="none" w:sz="0" w:space="0" w:color="auto"/>
            <w:right w:val="none" w:sz="0" w:space="0" w:color="auto"/>
          </w:divBdr>
        </w:div>
        <w:div w:id="130681862">
          <w:marLeft w:val="0"/>
          <w:marRight w:val="0"/>
          <w:marTop w:val="0"/>
          <w:marBottom w:val="0"/>
          <w:divBdr>
            <w:top w:val="none" w:sz="0" w:space="0" w:color="auto"/>
            <w:left w:val="none" w:sz="0" w:space="0" w:color="auto"/>
            <w:bottom w:val="none" w:sz="0" w:space="0" w:color="auto"/>
            <w:right w:val="none" w:sz="0" w:space="0" w:color="auto"/>
          </w:divBdr>
        </w:div>
      </w:divsChild>
    </w:div>
    <w:div w:id="1120105180">
      <w:bodyDiv w:val="1"/>
      <w:marLeft w:val="0"/>
      <w:marRight w:val="0"/>
      <w:marTop w:val="0"/>
      <w:marBottom w:val="0"/>
      <w:divBdr>
        <w:top w:val="none" w:sz="0" w:space="0" w:color="auto"/>
        <w:left w:val="none" w:sz="0" w:space="0" w:color="auto"/>
        <w:bottom w:val="none" w:sz="0" w:space="0" w:color="auto"/>
        <w:right w:val="none" w:sz="0" w:space="0" w:color="auto"/>
      </w:divBdr>
      <w:divsChild>
        <w:div w:id="1873808541">
          <w:marLeft w:val="734"/>
          <w:marRight w:val="0"/>
          <w:marTop w:val="144"/>
          <w:marBottom w:val="0"/>
          <w:divBdr>
            <w:top w:val="none" w:sz="0" w:space="0" w:color="auto"/>
            <w:left w:val="none" w:sz="0" w:space="0" w:color="auto"/>
            <w:bottom w:val="none" w:sz="0" w:space="0" w:color="auto"/>
            <w:right w:val="none" w:sz="0" w:space="0" w:color="auto"/>
          </w:divBdr>
        </w:div>
        <w:div w:id="1366324407">
          <w:marLeft w:val="734"/>
          <w:marRight w:val="0"/>
          <w:marTop w:val="144"/>
          <w:marBottom w:val="0"/>
          <w:divBdr>
            <w:top w:val="none" w:sz="0" w:space="0" w:color="auto"/>
            <w:left w:val="none" w:sz="0" w:space="0" w:color="auto"/>
            <w:bottom w:val="none" w:sz="0" w:space="0" w:color="auto"/>
            <w:right w:val="none" w:sz="0" w:space="0" w:color="auto"/>
          </w:divBdr>
        </w:div>
        <w:div w:id="682131054">
          <w:marLeft w:val="734"/>
          <w:marRight w:val="0"/>
          <w:marTop w:val="144"/>
          <w:marBottom w:val="0"/>
          <w:divBdr>
            <w:top w:val="none" w:sz="0" w:space="0" w:color="auto"/>
            <w:left w:val="none" w:sz="0" w:space="0" w:color="auto"/>
            <w:bottom w:val="none" w:sz="0" w:space="0" w:color="auto"/>
            <w:right w:val="none" w:sz="0" w:space="0" w:color="auto"/>
          </w:divBdr>
        </w:div>
        <w:div w:id="1170564736">
          <w:marLeft w:val="734"/>
          <w:marRight w:val="0"/>
          <w:marTop w:val="144"/>
          <w:marBottom w:val="0"/>
          <w:divBdr>
            <w:top w:val="none" w:sz="0" w:space="0" w:color="auto"/>
            <w:left w:val="none" w:sz="0" w:space="0" w:color="auto"/>
            <w:bottom w:val="none" w:sz="0" w:space="0" w:color="auto"/>
            <w:right w:val="none" w:sz="0" w:space="0" w:color="auto"/>
          </w:divBdr>
        </w:div>
        <w:div w:id="418647022">
          <w:marLeft w:val="734"/>
          <w:marRight w:val="0"/>
          <w:marTop w:val="144"/>
          <w:marBottom w:val="0"/>
          <w:divBdr>
            <w:top w:val="none" w:sz="0" w:space="0" w:color="auto"/>
            <w:left w:val="none" w:sz="0" w:space="0" w:color="auto"/>
            <w:bottom w:val="none" w:sz="0" w:space="0" w:color="auto"/>
            <w:right w:val="none" w:sz="0" w:space="0" w:color="auto"/>
          </w:divBdr>
        </w:div>
      </w:divsChild>
    </w:div>
    <w:div w:id="1126508106">
      <w:bodyDiv w:val="1"/>
      <w:marLeft w:val="0"/>
      <w:marRight w:val="0"/>
      <w:marTop w:val="0"/>
      <w:marBottom w:val="0"/>
      <w:divBdr>
        <w:top w:val="none" w:sz="0" w:space="0" w:color="auto"/>
        <w:left w:val="none" w:sz="0" w:space="0" w:color="auto"/>
        <w:bottom w:val="none" w:sz="0" w:space="0" w:color="auto"/>
        <w:right w:val="none" w:sz="0" w:space="0" w:color="auto"/>
      </w:divBdr>
      <w:divsChild>
        <w:div w:id="1667241449">
          <w:marLeft w:val="734"/>
          <w:marRight w:val="0"/>
          <w:marTop w:val="125"/>
          <w:marBottom w:val="0"/>
          <w:divBdr>
            <w:top w:val="none" w:sz="0" w:space="0" w:color="auto"/>
            <w:left w:val="none" w:sz="0" w:space="0" w:color="auto"/>
            <w:bottom w:val="none" w:sz="0" w:space="0" w:color="auto"/>
            <w:right w:val="none" w:sz="0" w:space="0" w:color="auto"/>
          </w:divBdr>
        </w:div>
        <w:div w:id="1645043719">
          <w:marLeft w:val="1426"/>
          <w:marRight w:val="0"/>
          <w:marTop w:val="106"/>
          <w:marBottom w:val="0"/>
          <w:divBdr>
            <w:top w:val="none" w:sz="0" w:space="0" w:color="auto"/>
            <w:left w:val="none" w:sz="0" w:space="0" w:color="auto"/>
            <w:bottom w:val="none" w:sz="0" w:space="0" w:color="auto"/>
            <w:right w:val="none" w:sz="0" w:space="0" w:color="auto"/>
          </w:divBdr>
        </w:div>
        <w:div w:id="1864201959">
          <w:marLeft w:val="1426"/>
          <w:marRight w:val="0"/>
          <w:marTop w:val="106"/>
          <w:marBottom w:val="0"/>
          <w:divBdr>
            <w:top w:val="none" w:sz="0" w:space="0" w:color="auto"/>
            <w:left w:val="none" w:sz="0" w:space="0" w:color="auto"/>
            <w:bottom w:val="none" w:sz="0" w:space="0" w:color="auto"/>
            <w:right w:val="none" w:sz="0" w:space="0" w:color="auto"/>
          </w:divBdr>
        </w:div>
        <w:div w:id="1079181811">
          <w:marLeft w:val="1426"/>
          <w:marRight w:val="0"/>
          <w:marTop w:val="106"/>
          <w:marBottom w:val="0"/>
          <w:divBdr>
            <w:top w:val="none" w:sz="0" w:space="0" w:color="auto"/>
            <w:left w:val="none" w:sz="0" w:space="0" w:color="auto"/>
            <w:bottom w:val="none" w:sz="0" w:space="0" w:color="auto"/>
            <w:right w:val="none" w:sz="0" w:space="0" w:color="auto"/>
          </w:divBdr>
        </w:div>
        <w:div w:id="273556593">
          <w:marLeft w:val="1426"/>
          <w:marRight w:val="0"/>
          <w:marTop w:val="106"/>
          <w:marBottom w:val="0"/>
          <w:divBdr>
            <w:top w:val="none" w:sz="0" w:space="0" w:color="auto"/>
            <w:left w:val="none" w:sz="0" w:space="0" w:color="auto"/>
            <w:bottom w:val="none" w:sz="0" w:space="0" w:color="auto"/>
            <w:right w:val="none" w:sz="0" w:space="0" w:color="auto"/>
          </w:divBdr>
        </w:div>
        <w:div w:id="1660887214">
          <w:marLeft w:val="1426"/>
          <w:marRight w:val="0"/>
          <w:marTop w:val="106"/>
          <w:marBottom w:val="0"/>
          <w:divBdr>
            <w:top w:val="none" w:sz="0" w:space="0" w:color="auto"/>
            <w:left w:val="none" w:sz="0" w:space="0" w:color="auto"/>
            <w:bottom w:val="none" w:sz="0" w:space="0" w:color="auto"/>
            <w:right w:val="none" w:sz="0" w:space="0" w:color="auto"/>
          </w:divBdr>
        </w:div>
        <w:div w:id="386416788">
          <w:marLeft w:val="734"/>
          <w:marRight w:val="0"/>
          <w:marTop w:val="125"/>
          <w:marBottom w:val="0"/>
          <w:divBdr>
            <w:top w:val="none" w:sz="0" w:space="0" w:color="auto"/>
            <w:left w:val="none" w:sz="0" w:space="0" w:color="auto"/>
            <w:bottom w:val="none" w:sz="0" w:space="0" w:color="auto"/>
            <w:right w:val="none" w:sz="0" w:space="0" w:color="auto"/>
          </w:divBdr>
        </w:div>
        <w:div w:id="1057437028">
          <w:marLeft w:val="1426"/>
          <w:marRight w:val="0"/>
          <w:marTop w:val="106"/>
          <w:marBottom w:val="0"/>
          <w:divBdr>
            <w:top w:val="none" w:sz="0" w:space="0" w:color="auto"/>
            <w:left w:val="none" w:sz="0" w:space="0" w:color="auto"/>
            <w:bottom w:val="none" w:sz="0" w:space="0" w:color="auto"/>
            <w:right w:val="none" w:sz="0" w:space="0" w:color="auto"/>
          </w:divBdr>
        </w:div>
      </w:divsChild>
    </w:div>
    <w:div w:id="1222205568">
      <w:bodyDiv w:val="1"/>
      <w:marLeft w:val="0"/>
      <w:marRight w:val="0"/>
      <w:marTop w:val="0"/>
      <w:marBottom w:val="0"/>
      <w:divBdr>
        <w:top w:val="none" w:sz="0" w:space="0" w:color="auto"/>
        <w:left w:val="none" w:sz="0" w:space="0" w:color="auto"/>
        <w:bottom w:val="none" w:sz="0" w:space="0" w:color="auto"/>
        <w:right w:val="none" w:sz="0" w:space="0" w:color="auto"/>
      </w:divBdr>
      <w:divsChild>
        <w:div w:id="276909314">
          <w:marLeft w:val="1426"/>
          <w:marRight w:val="0"/>
          <w:marTop w:val="96"/>
          <w:marBottom w:val="0"/>
          <w:divBdr>
            <w:top w:val="none" w:sz="0" w:space="0" w:color="auto"/>
            <w:left w:val="none" w:sz="0" w:space="0" w:color="auto"/>
            <w:bottom w:val="none" w:sz="0" w:space="0" w:color="auto"/>
            <w:right w:val="none" w:sz="0" w:space="0" w:color="auto"/>
          </w:divBdr>
        </w:div>
        <w:div w:id="1962495453">
          <w:marLeft w:val="1426"/>
          <w:marRight w:val="0"/>
          <w:marTop w:val="96"/>
          <w:marBottom w:val="0"/>
          <w:divBdr>
            <w:top w:val="none" w:sz="0" w:space="0" w:color="auto"/>
            <w:left w:val="none" w:sz="0" w:space="0" w:color="auto"/>
            <w:bottom w:val="none" w:sz="0" w:space="0" w:color="auto"/>
            <w:right w:val="none" w:sz="0" w:space="0" w:color="auto"/>
          </w:divBdr>
        </w:div>
        <w:div w:id="329599412">
          <w:marLeft w:val="1426"/>
          <w:marRight w:val="0"/>
          <w:marTop w:val="96"/>
          <w:marBottom w:val="0"/>
          <w:divBdr>
            <w:top w:val="none" w:sz="0" w:space="0" w:color="auto"/>
            <w:left w:val="none" w:sz="0" w:space="0" w:color="auto"/>
            <w:bottom w:val="none" w:sz="0" w:space="0" w:color="auto"/>
            <w:right w:val="none" w:sz="0" w:space="0" w:color="auto"/>
          </w:divBdr>
        </w:div>
        <w:div w:id="1208448474">
          <w:marLeft w:val="1426"/>
          <w:marRight w:val="0"/>
          <w:marTop w:val="96"/>
          <w:marBottom w:val="0"/>
          <w:divBdr>
            <w:top w:val="none" w:sz="0" w:space="0" w:color="auto"/>
            <w:left w:val="none" w:sz="0" w:space="0" w:color="auto"/>
            <w:bottom w:val="none" w:sz="0" w:space="0" w:color="auto"/>
            <w:right w:val="none" w:sz="0" w:space="0" w:color="auto"/>
          </w:divBdr>
        </w:div>
        <w:div w:id="1129586682">
          <w:marLeft w:val="1426"/>
          <w:marRight w:val="0"/>
          <w:marTop w:val="96"/>
          <w:marBottom w:val="0"/>
          <w:divBdr>
            <w:top w:val="none" w:sz="0" w:space="0" w:color="auto"/>
            <w:left w:val="none" w:sz="0" w:space="0" w:color="auto"/>
            <w:bottom w:val="none" w:sz="0" w:space="0" w:color="auto"/>
            <w:right w:val="none" w:sz="0" w:space="0" w:color="auto"/>
          </w:divBdr>
        </w:div>
        <w:div w:id="776024077">
          <w:marLeft w:val="2059"/>
          <w:marRight w:val="0"/>
          <w:marTop w:val="101"/>
          <w:marBottom w:val="0"/>
          <w:divBdr>
            <w:top w:val="none" w:sz="0" w:space="0" w:color="auto"/>
            <w:left w:val="none" w:sz="0" w:space="0" w:color="auto"/>
            <w:bottom w:val="none" w:sz="0" w:space="0" w:color="auto"/>
            <w:right w:val="none" w:sz="0" w:space="0" w:color="auto"/>
          </w:divBdr>
        </w:div>
        <w:div w:id="1508910272">
          <w:marLeft w:val="2059"/>
          <w:marRight w:val="0"/>
          <w:marTop w:val="101"/>
          <w:marBottom w:val="0"/>
          <w:divBdr>
            <w:top w:val="none" w:sz="0" w:space="0" w:color="auto"/>
            <w:left w:val="none" w:sz="0" w:space="0" w:color="auto"/>
            <w:bottom w:val="none" w:sz="0" w:space="0" w:color="auto"/>
            <w:right w:val="none" w:sz="0" w:space="0" w:color="auto"/>
          </w:divBdr>
        </w:div>
        <w:div w:id="314529563">
          <w:marLeft w:val="2059"/>
          <w:marRight w:val="0"/>
          <w:marTop w:val="101"/>
          <w:marBottom w:val="0"/>
          <w:divBdr>
            <w:top w:val="none" w:sz="0" w:space="0" w:color="auto"/>
            <w:left w:val="none" w:sz="0" w:space="0" w:color="auto"/>
            <w:bottom w:val="none" w:sz="0" w:space="0" w:color="auto"/>
            <w:right w:val="none" w:sz="0" w:space="0" w:color="auto"/>
          </w:divBdr>
        </w:div>
      </w:divsChild>
    </w:div>
    <w:div w:id="1246577105">
      <w:bodyDiv w:val="1"/>
      <w:marLeft w:val="0"/>
      <w:marRight w:val="0"/>
      <w:marTop w:val="0"/>
      <w:marBottom w:val="0"/>
      <w:divBdr>
        <w:top w:val="none" w:sz="0" w:space="0" w:color="auto"/>
        <w:left w:val="none" w:sz="0" w:space="0" w:color="auto"/>
        <w:bottom w:val="none" w:sz="0" w:space="0" w:color="auto"/>
        <w:right w:val="none" w:sz="0" w:space="0" w:color="auto"/>
      </w:divBdr>
      <w:divsChild>
        <w:div w:id="60098388">
          <w:marLeft w:val="0"/>
          <w:marRight w:val="0"/>
          <w:marTop w:val="0"/>
          <w:marBottom w:val="0"/>
          <w:divBdr>
            <w:top w:val="none" w:sz="0" w:space="0" w:color="auto"/>
            <w:left w:val="none" w:sz="0" w:space="0" w:color="auto"/>
            <w:bottom w:val="none" w:sz="0" w:space="0" w:color="auto"/>
            <w:right w:val="none" w:sz="0" w:space="0" w:color="auto"/>
          </w:divBdr>
        </w:div>
      </w:divsChild>
    </w:div>
    <w:div w:id="1265729125">
      <w:bodyDiv w:val="1"/>
      <w:marLeft w:val="0"/>
      <w:marRight w:val="0"/>
      <w:marTop w:val="0"/>
      <w:marBottom w:val="0"/>
      <w:divBdr>
        <w:top w:val="none" w:sz="0" w:space="0" w:color="auto"/>
        <w:left w:val="none" w:sz="0" w:space="0" w:color="auto"/>
        <w:bottom w:val="none" w:sz="0" w:space="0" w:color="auto"/>
        <w:right w:val="none" w:sz="0" w:space="0" w:color="auto"/>
      </w:divBdr>
      <w:divsChild>
        <w:div w:id="1281378136">
          <w:marLeft w:val="734"/>
          <w:marRight w:val="0"/>
          <w:marTop w:val="144"/>
          <w:marBottom w:val="0"/>
          <w:divBdr>
            <w:top w:val="none" w:sz="0" w:space="0" w:color="auto"/>
            <w:left w:val="none" w:sz="0" w:space="0" w:color="auto"/>
            <w:bottom w:val="none" w:sz="0" w:space="0" w:color="auto"/>
            <w:right w:val="none" w:sz="0" w:space="0" w:color="auto"/>
          </w:divBdr>
        </w:div>
        <w:div w:id="546140010">
          <w:marLeft w:val="734"/>
          <w:marRight w:val="0"/>
          <w:marTop w:val="144"/>
          <w:marBottom w:val="0"/>
          <w:divBdr>
            <w:top w:val="none" w:sz="0" w:space="0" w:color="auto"/>
            <w:left w:val="none" w:sz="0" w:space="0" w:color="auto"/>
            <w:bottom w:val="none" w:sz="0" w:space="0" w:color="auto"/>
            <w:right w:val="none" w:sz="0" w:space="0" w:color="auto"/>
          </w:divBdr>
        </w:div>
        <w:div w:id="135878220">
          <w:marLeft w:val="734"/>
          <w:marRight w:val="0"/>
          <w:marTop w:val="144"/>
          <w:marBottom w:val="0"/>
          <w:divBdr>
            <w:top w:val="none" w:sz="0" w:space="0" w:color="auto"/>
            <w:left w:val="none" w:sz="0" w:space="0" w:color="auto"/>
            <w:bottom w:val="none" w:sz="0" w:space="0" w:color="auto"/>
            <w:right w:val="none" w:sz="0" w:space="0" w:color="auto"/>
          </w:divBdr>
        </w:div>
        <w:div w:id="942760909">
          <w:marLeft w:val="734"/>
          <w:marRight w:val="0"/>
          <w:marTop w:val="144"/>
          <w:marBottom w:val="0"/>
          <w:divBdr>
            <w:top w:val="none" w:sz="0" w:space="0" w:color="auto"/>
            <w:left w:val="none" w:sz="0" w:space="0" w:color="auto"/>
            <w:bottom w:val="none" w:sz="0" w:space="0" w:color="auto"/>
            <w:right w:val="none" w:sz="0" w:space="0" w:color="auto"/>
          </w:divBdr>
        </w:div>
      </w:divsChild>
    </w:div>
    <w:div w:id="1273590519">
      <w:bodyDiv w:val="1"/>
      <w:marLeft w:val="0"/>
      <w:marRight w:val="0"/>
      <w:marTop w:val="0"/>
      <w:marBottom w:val="0"/>
      <w:divBdr>
        <w:top w:val="none" w:sz="0" w:space="0" w:color="auto"/>
        <w:left w:val="none" w:sz="0" w:space="0" w:color="auto"/>
        <w:bottom w:val="none" w:sz="0" w:space="0" w:color="auto"/>
        <w:right w:val="none" w:sz="0" w:space="0" w:color="auto"/>
      </w:divBdr>
    </w:div>
    <w:div w:id="1281649187">
      <w:bodyDiv w:val="1"/>
      <w:marLeft w:val="0"/>
      <w:marRight w:val="0"/>
      <w:marTop w:val="0"/>
      <w:marBottom w:val="0"/>
      <w:divBdr>
        <w:top w:val="none" w:sz="0" w:space="0" w:color="auto"/>
        <w:left w:val="none" w:sz="0" w:space="0" w:color="auto"/>
        <w:bottom w:val="none" w:sz="0" w:space="0" w:color="auto"/>
        <w:right w:val="none" w:sz="0" w:space="0" w:color="auto"/>
      </w:divBdr>
      <w:divsChild>
        <w:div w:id="272591965">
          <w:marLeft w:val="734"/>
          <w:marRight w:val="0"/>
          <w:marTop w:val="144"/>
          <w:marBottom w:val="0"/>
          <w:divBdr>
            <w:top w:val="none" w:sz="0" w:space="0" w:color="auto"/>
            <w:left w:val="none" w:sz="0" w:space="0" w:color="auto"/>
            <w:bottom w:val="none" w:sz="0" w:space="0" w:color="auto"/>
            <w:right w:val="none" w:sz="0" w:space="0" w:color="auto"/>
          </w:divBdr>
        </w:div>
      </w:divsChild>
    </w:div>
    <w:div w:id="1393430979">
      <w:bodyDiv w:val="1"/>
      <w:marLeft w:val="0"/>
      <w:marRight w:val="0"/>
      <w:marTop w:val="0"/>
      <w:marBottom w:val="0"/>
      <w:divBdr>
        <w:top w:val="none" w:sz="0" w:space="0" w:color="auto"/>
        <w:left w:val="none" w:sz="0" w:space="0" w:color="auto"/>
        <w:bottom w:val="none" w:sz="0" w:space="0" w:color="auto"/>
        <w:right w:val="none" w:sz="0" w:space="0" w:color="auto"/>
      </w:divBdr>
    </w:div>
    <w:div w:id="1414163342">
      <w:bodyDiv w:val="1"/>
      <w:marLeft w:val="0"/>
      <w:marRight w:val="0"/>
      <w:marTop w:val="0"/>
      <w:marBottom w:val="0"/>
      <w:divBdr>
        <w:top w:val="none" w:sz="0" w:space="0" w:color="auto"/>
        <w:left w:val="none" w:sz="0" w:space="0" w:color="auto"/>
        <w:bottom w:val="none" w:sz="0" w:space="0" w:color="auto"/>
        <w:right w:val="none" w:sz="0" w:space="0" w:color="auto"/>
      </w:divBdr>
      <w:divsChild>
        <w:div w:id="159779045">
          <w:marLeft w:val="0"/>
          <w:marRight w:val="0"/>
          <w:marTop w:val="0"/>
          <w:marBottom w:val="0"/>
          <w:divBdr>
            <w:top w:val="none" w:sz="0" w:space="0" w:color="auto"/>
            <w:left w:val="none" w:sz="0" w:space="0" w:color="auto"/>
            <w:bottom w:val="none" w:sz="0" w:space="0" w:color="auto"/>
            <w:right w:val="none" w:sz="0" w:space="0" w:color="auto"/>
          </w:divBdr>
        </w:div>
      </w:divsChild>
    </w:div>
    <w:div w:id="1420366045">
      <w:bodyDiv w:val="1"/>
      <w:marLeft w:val="0"/>
      <w:marRight w:val="0"/>
      <w:marTop w:val="0"/>
      <w:marBottom w:val="0"/>
      <w:divBdr>
        <w:top w:val="none" w:sz="0" w:space="0" w:color="auto"/>
        <w:left w:val="none" w:sz="0" w:space="0" w:color="auto"/>
        <w:bottom w:val="none" w:sz="0" w:space="0" w:color="auto"/>
        <w:right w:val="none" w:sz="0" w:space="0" w:color="auto"/>
      </w:divBdr>
      <w:divsChild>
        <w:div w:id="141118203">
          <w:marLeft w:val="734"/>
          <w:marRight w:val="0"/>
          <w:marTop w:val="144"/>
          <w:marBottom w:val="0"/>
          <w:divBdr>
            <w:top w:val="none" w:sz="0" w:space="0" w:color="auto"/>
            <w:left w:val="none" w:sz="0" w:space="0" w:color="auto"/>
            <w:bottom w:val="none" w:sz="0" w:space="0" w:color="auto"/>
            <w:right w:val="none" w:sz="0" w:space="0" w:color="auto"/>
          </w:divBdr>
        </w:div>
        <w:div w:id="924991535">
          <w:marLeft w:val="734"/>
          <w:marRight w:val="0"/>
          <w:marTop w:val="144"/>
          <w:marBottom w:val="0"/>
          <w:divBdr>
            <w:top w:val="none" w:sz="0" w:space="0" w:color="auto"/>
            <w:left w:val="none" w:sz="0" w:space="0" w:color="auto"/>
            <w:bottom w:val="none" w:sz="0" w:space="0" w:color="auto"/>
            <w:right w:val="none" w:sz="0" w:space="0" w:color="auto"/>
          </w:divBdr>
        </w:div>
      </w:divsChild>
    </w:div>
    <w:div w:id="1423720196">
      <w:bodyDiv w:val="1"/>
      <w:marLeft w:val="0"/>
      <w:marRight w:val="0"/>
      <w:marTop w:val="0"/>
      <w:marBottom w:val="0"/>
      <w:divBdr>
        <w:top w:val="none" w:sz="0" w:space="0" w:color="auto"/>
        <w:left w:val="none" w:sz="0" w:space="0" w:color="auto"/>
        <w:bottom w:val="none" w:sz="0" w:space="0" w:color="auto"/>
        <w:right w:val="none" w:sz="0" w:space="0" w:color="auto"/>
      </w:divBdr>
    </w:div>
    <w:div w:id="1429230242">
      <w:bodyDiv w:val="1"/>
      <w:marLeft w:val="0"/>
      <w:marRight w:val="0"/>
      <w:marTop w:val="0"/>
      <w:marBottom w:val="0"/>
      <w:divBdr>
        <w:top w:val="none" w:sz="0" w:space="0" w:color="auto"/>
        <w:left w:val="none" w:sz="0" w:space="0" w:color="auto"/>
        <w:bottom w:val="none" w:sz="0" w:space="0" w:color="auto"/>
        <w:right w:val="none" w:sz="0" w:space="0" w:color="auto"/>
      </w:divBdr>
    </w:div>
    <w:div w:id="1485244433">
      <w:bodyDiv w:val="1"/>
      <w:marLeft w:val="0"/>
      <w:marRight w:val="0"/>
      <w:marTop w:val="0"/>
      <w:marBottom w:val="0"/>
      <w:divBdr>
        <w:top w:val="none" w:sz="0" w:space="0" w:color="auto"/>
        <w:left w:val="none" w:sz="0" w:space="0" w:color="auto"/>
        <w:bottom w:val="none" w:sz="0" w:space="0" w:color="auto"/>
        <w:right w:val="none" w:sz="0" w:space="0" w:color="auto"/>
      </w:divBdr>
      <w:divsChild>
        <w:div w:id="2073458548">
          <w:marLeft w:val="0"/>
          <w:marRight w:val="0"/>
          <w:marTop w:val="0"/>
          <w:marBottom w:val="0"/>
          <w:divBdr>
            <w:top w:val="none" w:sz="0" w:space="0" w:color="auto"/>
            <w:left w:val="none" w:sz="0" w:space="0" w:color="auto"/>
            <w:bottom w:val="none" w:sz="0" w:space="0" w:color="auto"/>
            <w:right w:val="none" w:sz="0" w:space="0" w:color="auto"/>
          </w:divBdr>
          <w:divsChild>
            <w:div w:id="17593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7186">
      <w:bodyDiv w:val="1"/>
      <w:marLeft w:val="0"/>
      <w:marRight w:val="0"/>
      <w:marTop w:val="0"/>
      <w:marBottom w:val="0"/>
      <w:divBdr>
        <w:top w:val="none" w:sz="0" w:space="0" w:color="auto"/>
        <w:left w:val="none" w:sz="0" w:space="0" w:color="auto"/>
        <w:bottom w:val="none" w:sz="0" w:space="0" w:color="auto"/>
        <w:right w:val="none" w:sz="0" w:space="0" w:color="auto"/>
      </w:divBdr>
      <w:divsChild>
        <w:div w:id="1023559724">
          <w:marLeft w:val="0"/>
          <w:marRight w:val="0"/>
          <w:marTop w:val="0"/>
          <w:marBottom w:val="0"/>
          <w:divBdr>
            <w:top w:val="none" w:sz="0" w:space="0" w:color="auto"/>
            <w:left w:val="none" w:sz="0" w:space="0" w:color="auto"/>
            <w:bottom w:val="none" w:sz="0" w:space="0" w:color="auto"/>
            <w:right w:val="none" w:sz="0" w:space="0" w:color="auto"/>
          </w:divBdr>
          <w:divsChild>
            <w:div w:id="1098789176">
              <w:marLeft w:val="0"/>
              <w:marRight w:val="0"/>
              <w:marTop w:val="0"/>
              <w:marBottom w:val="0"/>
              <w:divBdr>
                <w:top w:val="none" w:sz="0" w:space="0" w:color="auto"/>
                <w:left w:val="none" w:sz="0" w:space="0" w:color="auto"/>
                <w:bottom w:val="none" w:sz="0" w:space="0" w:color="auto"/>
                <w:right w:val="none" w:sz="0" w:space="0" w:color="auto"/>
              </w:divBdr>
              <w:divsChild>
                <w:div w:id="649947155">
                  <w:marLeft w:val="0"/>
                  <w:marRight w:val="0"/>
                  <w:marTop w:val="0"/>
                  <w:marBottom w:val="0"/>
                  <w:divBdr>
                    <w:top w:val="none" w:sz="0" w:space="0" w:color="auto"/>
                    <w:left w:val="none" w:sz="0" w:space="0" w:color="auto"/>
                    <w:bottom w:val="none" w:sz="0" w:space="0" w:color="auto"/>
                    <w:right w:val="none" w:sz="0" w:space="0" w:color="auto"/>
                  </w:divBdr>
                  <w:divsChild>
                    <w:div w:id="20335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939417">
      <w:bodyDiv w:val="1"/>
      <w:marLeft w:val="0"/>
      <w:marRight w:val="0"/>
      <w:marTop w:val="0"/>
      <w:marBottom w:val="0"/>
      <w:divBdr>
        <w:top w:val="none" w:sz="0" w:space="0" w:color="auto"/>
        <w:left w:val="none" w:sz="0" w:space="0" w:color="auto"/>
        <w:bottom w:val="none" w:sz="0" w:space="0" w:color="auto"/>
        <w:right w:val="none" w:sz="0" w:space="0" w:color="auto"/>
      </w:divBdr>
      <w:divsChild>
        <w:div w:id="1865170766">
          <w:marLeft w:val="734"/>
          <w:marRight w:val="0"/>
          <w:marTop w:val="144"/>
          <w:marBottom w:val="0"/>
          <w:divBdr>
            <w:top w:val="none" w:sz="0" w:space="0" w:color="auto"/>
            <w:left w:val="none" w:sz="0" w:space="0" w:color="auto"/>
            <w:bottom w:val="none" w:sz="0" w:space="0" w:color="auto"/>
            <w:right w:val="none" w:sz="0" w:space="0" w:color="auto"/>
          </w:divBdr>
        </w:div>
        <w:div w:id="432550424">
          <w:marLeft w:val="734"/>
          <w:marRight w:val="0"/>
          <w:marTop w:val="144"/>
          <w:marBottom w:val="0"/>
          <w:divBdr>
            <w:top w:val="none" w:sz="0" w:space="0" w:color="auto"/>
            <w:left w:val="none" w:sz="0" w:space="0" w:color="auto"/>
            <w:bottom w:val="none" w:sz="0" w:space="0" w:color="auto"/>
            <w:right w:val="none" w:sz="0" w:space="0" w:color="auto"/>
          </w:divBdr>
        </w:div>
        <w:div w:id="1732659067">
          <w:marLeft w:val="734"/>
          <w:marRight w:val="0"/>
          <w:marTop w:val="144"/>
          <w:marBottom w:val="0"/>
          <w:divBdr>
            <w:top w:val="none" w:sz="0" w:space="0" w:color="auto"/>
            <w:left w:val="none" w:sz="0" w:space="0" w:color="auto"/>
            <w:bottom w:val="none" w:sz="0" w:space="0" w:color="auto"/>
            <w:right w:val="none" w:sz="0" w:space="0" w:color="auto"/>
          </w:divBdr>
        </w:div>
      </w:divsChild>
    </w:div>
    <w:div w:id="1629359754">
      <w:bodyDiv w:val="1"/>
      <w:marLeft w:val="0"/>
      <w:marRight w:val="0"/>
      <w:marTop w:val="0"/>
      <w:marBottom w:val="0"/>
      <w:divBdr>
        <w:top w:val="none" w:sz="0" w:space="0" w:color="auto"/>
        <w:left w:val="none" w:sz="0" w:space="0" w:color="auto"/>
        <w:bottom w:val="none" w:sz="0" w:space="0" w:color="auto"/>
        <w:right w:val="none" w:sz="0" w:space="0" w:color="auto"/>
      </w:divBdr>
      <w:divsChild>
        <w:div w:id="1849979725">
          <w:marLeft w:val="734"/>
          <w:marRight w:val="0"/>
          <w:marTop w:val="144"/>
          <w:marBottom w:val="0"/>
          <w:divBdr>
            <w:top w:val="none" w:sz="0" w:space="0" w:color="auto"/>
            <w:left w:val="none" w:sz="0" w:space="0" w:color="auto"/>
            <w:bottom w:val="none" w:sz="0" w:space="0" w:color="auto"/>
            <w:right w:val="none" w:sz="0" w:space="0" w:color="auto"/>
          </w:divBdr>
        </w:div>
        <w:div w:id="355665946">
          <w:marLeft w:val="734"/>
          <w:marRight w:val="0"/>
          <w:marTop w:val="144"/>
          <w:marBottom w:val="0"/>
          <w:divBdr>
            <w:top w:val="none" w:sz="0" w:space="0" w:color="auto"/>
            <w:left w:val="none" w:sz="0" w:space="0" w:color="auto"/>
            <w:bottom w:val="none" w:sz="0" w:space="0" w:color="auto"/>
            <w:right w:val="none" w:sz="0" w:space="0" w:color="auto"/>
          </w:divBdr>
        </w:div>
      </w:divsChild>
    </w:div>
    <w:div w:id="1668945417">
      <w:bodyDiv w:val="1"/>
      <w:marLeft w:val="0"/>
      <w:marRight w:val="0"/>
      <w:marTop w:val="0"/>
      <w:marBottom w:val="0"/>
      <w:divBdr>
        <w:top w:val="none" w:sz="0" w:space="0" w:color="auto"/>
        <w:left w:val="none" w:sz="0" w:space="0" w:color="auto"/>
        <w:bottom w:val="none" w:sz="0" w:space="0" w:color="auto"/>
        <w:right w:val="none" w:sz="0" w:space="0" w:color="auto"/>
      </w:divBdr>
    </w:div>
    <w:div w:id="1707020655">
      <w:bodyDiv w:val="1"/>
      <w:marLeft w:val="0"/>
      <w:marRight w:val="0"/>
      <w:marTop w:val="0"/>
      <w:marBottom w:val="0"/>
      <w:divBdr>
        <w:top w:val="none" w:sz="0" w:space="0" w:color="auto"/>
        <w:left w:val="none" w:sz="0" w:space="0" w:color="auto"/>
        <w:bottom w:val="none" w:sz="0" w:space="0" w:color="auto"/>
        <w:right w:val="none" w:sz="0" w:space="0" w:color="auto"/>
      </w:divBdr>
      <w:divsChild>
        <w:div w:id="1285769459">
          <w:marLeft w:val="734"/>
          <w:marRight w:val="0"/>
          <w:marTop w:val="125"/>
          <w:marBottom w:val="0"/>
          <w:divBdr>
            <w:top w:val="none" w:sz="0" w:space="0" w:color="auto"/>
            <w:left w:val="none" w:sz="0" w:space="0" w:color="auto"/>
            <w:bottom w:val="none" w:sz="0" w:space="0" w:color="auto"/>
            <w:right w:val="none" w:sz="0" w:space="0" w:color="auto"/>
          </w:divBdr>
        </w:div>
        <w:div w:id="1643268408">
          <w:marLeft w:val="734"/>
          <w:marRight w:val="0"/>
          <w:marTop w:val="125"/>
          <w:marBottom w:val="0"/>
          <w:divBdr>
            <w:top w:val="none" w:sz="0" w:space="0" w:color="auto"/>
            <w:left w:val="none" w:sz="0" w:space="0" w:color="auto"/>
            <w:bottom w:val="none" w:sz="0" w:space="0" w:color="auto"/>
            <w:right w:val="none" w:sz="0" w:space="0" w:color="auto"/>
          </w:divBdr>
        </w:div>
        <w:div w:id="1043018217">
          <w:marLeft w:val="1426"/>
          <w:marRight w:val="0"/>
          <w:marTop w:val="106"/>
          <w:marBottom w:val="0"/>
          <w:divBdr>
            <w:top w:val="none" w:sz="0" w:space="0" w:color="auto"/>
            <w:left w:val="none" w:sz="0" w:space="0" w:color="auto"/>
            <w:bottom w:val="none" w:sz="0" w:space="0" w:color="auto"/>
            <w:right w:val="none" w:sz="0" w:space="0" w:color="auto"/>
          </w:divBdr>
        </w:div>
        <w:div w:id="1436437102">
          <w:marLeft w:val="1426"/>
          <w:marRight w:val="0"/>
          <w:marTop w:val="106"/>
          <w:marBottom w:val="0"/>
          <w:divBdr>
            <w:top w:val="none" w:sz="0" w:space="0" w:color="auto"/>
            <w:left w:val="none" w:sz="0" w:space="0" w:color="auto"/>
            <w:bottom w:val="none" w:sz="0" w:space="0" w:color="auto"/>
            <w:right w:val="none" w:sz="0" w:space="0" w:color="auto"/>
          </w:divBdr>
        </w:div>
        <w:div w:id="1014846061">
          <w:marLeft w:val="1426"/>
          <w:marRight w:val="0"/>
          <w:marTop w:val="106"/>
          <w:marBottom w:val="0"/>
          <w:divBdr>
            <w:top w:val="none" w:sz="0" w:space="0" w:color="auto"/>
            <w:left w:val="none" w:sz="0" w:space="0" w:color="auto"/>
            <w:bottom w:val="none" w:sz="0" w:space="0" w:color="auto"/>
            <w:right w:val="none" w:sz="0" w:space="0" w:color="auto"/>
          </w:divBdr>
        </w:div>
        <w:div w:id="844593021">
          <w:marLeft w:val="734"/>
          <w:marRight w:val="0"/>
          <w:marTop w:val="125"/>
          <w:marBottom w:val="0"/>
          <w:divBdr>
            <w:top w:val="none" w:sz="0" w:space="0" w:color="auto"/>
            <w:left w:val="none" w:sz="0" w:space="0" w:color="auto"/>
            <w:bottom w:val="none" w:sz="0" w:space="0" w:color="auto"/>
            <w:right w:val="none" w:sz="0" w:space="0" w:color="auto"/>
          </w:divBdr>
        </w:div>
        <w:div w:id="1125851231">
          <w:marLeft w:val="1426"/>
          <w:marRight w:val="0"/>
          <w:marTop w:val="106"/>
          <w:marBottom w:val="0"/>
          <w:divBdr>
            <w:top w:val="none" w:sz="0" w:space="0" w:color="auto"/>
            <w:left w:val="none" w:sz="0" w:space="0" w:color="auto"/>
            <w:bottom w:val="none" w:sz="0" w:space="0" w:color="auto"/>
            <w:right w:val="none" w:sz="0" w:space="0" w:color="auto"/>
          </w:divBdr>
        </w:div>
        <w:div w:id="860513116">
          <w:marLeft w:val="1426"/>
          <w:marRight w:val="0"/>
          <w:marTop w:val="106"/>
          <w:marBottom w:val="0"/>
          <w:divBdr>
            <w:top w:val="none" w:sz="0" w:space="0" w:color="auto"/>
            <w:left w:val="none" w:sz="0" w:space="0" w:color="auto"/>
            <w:bottom w:val="none" w:sz="0" w:space="0" w:color="auto"/>
            <w:right w:val="none" w:sz="0" w:space="0" w:color="auto"/>
          </w:divBdr>
        </w:div>
      </w:divsChild>
    </w:div>
    <w:div w:id="1746025290">
      <w:bodyDiv w:val="1"/>
      <w:marLeft w:val="0"/>
      <w:marRight w:val="0"/>
      <w:marTop w:val="0"/>
      <w:marBottom w:val="0"/>
      <w:divBdr>
        <w:top w:val="none" w:sz="0" w:space="0" w:color="auto"/>
        <w:left w:val="none" w:sz="0" w:space="0" w:color="auto"/>
        <w:bottom w:val="none" w:sz="0" w:space="0" w:color="auto"/>
        <w:right w:val="none" w:sz="0" w:space="0" w:color="auto"/>
      </w:divBdr>
      <w:divsChild>
        <w:div w:id="661003552">
          <w:marLeft w:val="0"/>
          <w:marRight w:val="0"/>
          <w:marTop w:val="0"/>
          <w:marBottom w:val="0"/>
          <w:divBdr>
            <w:top w:val="none" w:sz="0" w:space="0" w:color="auto"/>
            <w:left w:val="none" w:sz="0" w:space="0" w:color="auto"/>
            <w:bottom w:val="none" w:sz="0" w:space="0" w:color="auto"/>
            <w:right w:val="none" w:sz="0" w:space="0" w:color="auto"/>
          </w:divBdr>
        </w:div>
      </w:divsChild>
    </w:div>
    <w:div w:id="1785268422">
      <w:bodyDiv w:val="1"/>
      <w:marLeft w:val="0"/>
      <w:marRight w:val="0"/>
      <w:marTop w:val="0"/>
      <w:marBottom w:val="0"/>
      <w:divBdr>
        <w:top w:val="none" w:sz="0" w:space="0" w:color="auto"/>
        <w:left w:val="none" w:sz="0" w:space="0" w:color="auto"/>
        <w:bottom w:val="none" w:sz="0" w:space="0" w:color="auto"/>
        <w:right w:val="none" w:sz="0" w:space="0" w:color="auto"/>
      </w:divBdr>
      <w:divsChild>
        <w:div w:id="1538851802">
          <w:marLeft w:val="734"/>
          <w:marRight w:val="0"/>
          <w:marTop w:val="144"/>
          <w:marBottom w:val="0"/>
          <w:divBdr>
            <w:top w:val="none" w:sz="0" w:space="0" w:color="auto"/>
            <w:left w:val="none" w:sz="0" w:space="0" w:color="auto"/>
            <w:bottom w:val="none" w:sz="0" w:space="0" w:color="auto"/>
            <w:right w:val="none" w:sz="0" w:space="0" w:color="auto"/>
          </w:divBdr>
        </w:div>
        <w:div w:id="894122215">
          <w:marLeft w:val="734"/>
          <w:marRight w:val="0"/>
          <w:marTop w:val="144"/>
          <w:marBottom w:val="0"/>
          <w:divBdr>
            <w:top w:val="none" w:sz="0" w:space="0" w:color="auto"/>
            <w:left w:val="none" w:sz="0" w:space="0" w:color="auto"/>
            <w:bottom w:val="none" w:sz="0" w:space="0" w:color="auto"/>
            <w:right w:val="none" w:sz="0" w:space="0" w:color="auto"/>
          </w:divBdr>
        </w:div>
        <w:div w:id="377973490">
          <w:marLeft w:val="734"/>
          <w:marRight w:val="0"/>
          <w:marTop w:val="144"/>
          <w:marBottom w:val="0"/>
          <w:divBdr>
            <w:top w:val="none" w:sz="0" w:space="0" w:color="auto"/>
            <w:left w:val="none" w:sz="0" w:space="0" w:color="auto"/>
            <w:bottom w:val="none" w:sz="0" w:space="0" w:color="auto"/>
            <w:right w:val="none" w:sz="0" w:space="0" w:color="auto"/>
          </w:divBdr>
        </w:div>
      </w:divsChild>
    </w:div>
    <w:div w:id="1789592125">
      <w:bodyDiv w:val="1"/>
      <w:marLeft w:val="0"/>
      <w:marRight w:val="0"/>
      <w:marTop w:val="0"/>
      <w:marBottom w:val="0"/>
      <w:divBdr>
        <w:top w:val="none" w:sz="0" w:space="0" w:color="auto"/>
        <w:left w:val="none" w:sz="0" w:space="0" w:color="auto"/>
        <w:bottom w:val="none" w:sz="0" w:space="0" w:color="auto"/>
        <w:right w:val="none" w:sz="0" w:space="0" w:color="auto"/>
      </w:divBdr>
    </w:div>
    <w:div w:id="1828201472">
      <w:bodyDiv w:val="1"/>
      <w:marLeft w:val="0"/>
      <w:marRight w:val="0"/>
      <w:marTop w:val="0"/>
      <w:marBottom w:val="0"/>
      <w:divBdr>
        <w:top w:val="none" w:sz="0" w:space="0" w:color="auto"/>
        <w:left w:val="none" w:sz="0" w:space="0" w:color="auto"/>
        <w:bottom w:val="none" w:sz="0" w:space="0" w:color="auto"/>
        <w:right w:val="none" w:sz="0" w:space="0" w:color="auto"/>
      </w:divBdr>
      <w:divsChild>
        <w:div w:id="236787521">
          <w:marLeft w:val="734"/>
          <w:marRight w:val="0"/>
          <w:marTop w:val="144"/>
          <w:marBottom w:val="0"/>
          <w:divBdr>
            <w:top w:val="none" w:sz="0" w:space="0" w:color="auto"/>
            <w:left w:val="none" w:sz="0" w:space="0" w:color="auto"/>
            <w:bottom w:val="none" w:sz="0" w:space="0" w:color="auto"/>
            <w:right w:val="none" w:sz="0" w:space="0" w:color="auto"/>
          </w:divBdr>
        </w:div>
        <w:div w:id="855651968">
          <w:marLeft w:val="734"/>
          <w:marRight w:val="0"/>
          <w:marTop w:val="144"/>
          <w:marBottom w:val="0"/>
          <w:divBdr>
            <w:top w:val="none" w:sz="0" w:space="0" w:color="auto"/>
            <w:left w:val="none" w:sz="0" w:space="0" w:color="auto"/>
            <w:bottom w:val="none" w:sz="0" w:space="0" w:color="auto"/>
            <w:right w:val="none" w:sz="0" w:space="0" w:color="auto"/>
          </w:divBdr>
        </w:div>
      </w:divsChild>
    </w:div>
    <w:div w:id="1843348409">
      <w:bodyDiv w:val="1"/>
      <w:marLeft w:val="0"/>
      <w:marRight w:val="0"/>
      <w:marTop w:val="0"/>
      <w:marBottom w:val="0"/>
      <w:divBdr>
        <w:top w:val="none" w:sz="0" w:space="0" w:color="auto"/>
        <w:left w:val="none" w:sz="0" w:space="0" w:color="auto"/>
        <w:bottom w:val="none" w:sz="0" w:space="0" w:color="auto"/>
        <w:right w:val="none" w:sz="0" w:space="0" w:color="auto"/>
      </w:divBdr>
      <w:divsChild>
        <w:div w:id="872571987">
          <w:marLeft w:val="734"/>
          <w:marRight w:val="0"/>
          <w:marTop w:val="144"/>
          <w:marBottom w:val="0"/>
          <w:divBdr>
            <w:top w:val="none" w:sz="0" w:space="0" w:color="auto"/>
            <w:left w:val="none" w:sz="0" w:space="0" w:color="auto"/>
            <w:bottom w:val="none" w:sz="0" w:space="0" w:color="auto"/>
            <w:right w:val="none" w:sz="0" w:space="0" w:color="auto"/>
          </w:divBdr>
        </w:div>
        <w:div w:id="607086060">
          <w:marLeft w:val="734"/>
          <w:marRight w:val="0"/>
          <w:marTop w:val="144"/>
          <w:marBottom w:val="0"/>
          <w:divBdr>
            <w:top w:val="none" w:sz="0" w:space="0" w:color="auto"/>
            <w:left w:val="none" w:sz="0" w:space="0" w:color="auto"/>
            <w:bottom w:val="none" w:sz="0" w:space="0" w:color="auto"/>
            <w:right w:val="none" w:sz="0" w:space="0" w:color="auto"/>
          </w:divBdr>
        </w:div>
        <w:div w:id="1747222401">
          <w:marLeft w:val="734"/>
          <w:marRight w:val="0"/>
          <w:marTop w:val="144"/>
          <w:marBottom w:val="0"/>
          <w:divBdr>
            <w:top w:val="none" w:sz="0" w:space="0" w:color="auto"/>
            <w:left w:val="none" w:sz="0" w:space="0" w:color="auto"/>
            <w:bottom w:val="none" w:sz="0" w:space="0" w:color="auto"/>
            <w:right w:val="none" w:sz="0" w:space="0" w:color="auto"/>
          </w:divBdr>
        </w:div>
        <w:div w:id="526455057">
          <w:marLeft w:val="734"/>
          <w:marRight w:val="0"/>
          <w:marTop w:val="144"/>
          <w:marBottom w:val="0"/>
          <w:divBdr>
            <w:top w:val="none" w:sz="0" w:space="0" w:color="auto"/>
            <w:left w:val="none" w:sz="0" w:space="0" w:color="auto"/>
            <w:bottom w:val="none" w:sz="0" w:space="0" w:color="auto"/>
            <w:right w:val="none" w:sz="0" w:space="0" w:color="auto"/>
          </w:divBdr>
        </w:div>
        <w:div w:id="929659525">
          <w:marLeft w:val="734"/>
          <w:marRight w:val="0"/>
          <w:marTop w:val="144"/>
          <w:marBottom w:val="0"/>
          <w:divBdr>
            <w:top w:val="none" w:sz="0" w:space="0" w:color="auto"/>
            <w:left w:val="none" w:sz="0" w:space="0" w:color="auto"/>
            <w:bottom w:val="none" w:sz="0" w:space="0" w:color="auto"/>
            <w:right w:val="none" w:sz="0" w:space="0" w:color="auto"/>
          </w:divBdr>
        </w:div>
      </w:divsChild>
    </w:div>
    <w:div w:id="1875649897">
      <w:bodyDiv w:val="1"/>
      <w:marLeft w:val="0"/>
      <w:marRight w:val="0"/>
      <w:marTop w:val="0"/>
      <w:marBottom w:val="0"/>
      <w:divBdr>
        <w:top w:val="none" w:sz="0" w:space="0" w:color="auto"/>
        <w:left w:val="none" w:sz="0" w:space="0" w:color="auto"/>
        <w:bottom w:val="none" w:sz="0" w:space="0" w:color="auto"/>
        <w:right w:val="none" w:sz="0" w:space="0" w:color="auto"/>
      </w:divBdr>
    </w:div>
    <w:div w:id="1942058828">
      <w:bodyDiv w:val="1"/>
      <w:marLeft w:val="0"/>
      <w:marRight w:val="0"/>
      <w:marTop w:val="0"/>
      <w:marBottom w:val="0"/>
      <w:divBdr>
        <w:top w:val="none" w:sz="0" w:space="0" w:color="auto"/>
        <w:left w:val="none" w:sz="0" w:space="0" w:color="auto"/>
        <w:bottom w:val="none" w:sz="0" w:space="0" w:color="auto"/>
        <w:right w:val="none" w:sz="0" w:space="0" w:color="auto"/>
      </w:divBdr>
    </w:div>
    <w:div w:id="1999649551">
      <w:bodyDiv w:val="1"/>
      <w:marLeft w:val="0"/>
      <w:marRight w:val="0"/>
      <w:marTop w:val="0"/>
      <w:marBottom w:val="0"/>
      <w:divBdr>
        <w:top w:val="none" w:sz="0" w:space="0" w:color="auto"/>
        <w:left w:val="none" w:sz="0" w:space="0" w:color="auto"/>
        <w:bottom w:val="none" w:sz="0" w:space="0" w:color="auto"/>
        <w:right w:val="none" w:sz="0" w:space="0" w:color="auto"/>
      </w:divBdr>
      <w:divsChild>
        <w:div w:id="475731494">
          <w:marLeft w:val="0"/>
          <w:marRight w:val="0"/>
          <w:marTop w:val="0"/>
          <w:marBottom w:val="0"/>
          <w:divBdr>
            <w:top w:val="none" w:sz="0" w:space="0" w:color="auto"/>
            <w:left w:val="none" w:sz="0" w:space="0" w:color="auto"/>
            <w:bottom w:val="none" w:sz="0" w:space="0" w:color="auto"/>
            <w:right w:val="none" w:sz="0" w:space="0" w:color="auto"/>
          </w:divBdr>
          <w:divsChild>
            <w:div w:id="1902670636">
              <w:marLeft w:val="0"/>
              <w:marRight w:val="0"/>
              <w:marTop w:val="0"/>
              <w:marBottom w:val="0"/>
              <w:divBdr>
                <w:top w:val="none" w:sz="0" w:space="0" w:color="auto"/>
                <w:left w:val="none" w:sz="0" w:space="0" w:color="auto"/>
                <w:bottom w:val="none" w:sz="0" w:space="0" w:color="auto"/>
                <w:right w:val="none" w:sz="0" w:space="0" w:color="auto"/>
              </w:divBdr>
            </w:div>
          </w:divsChild>
        </w:div>
        <w:div w:id="480584386">
          <w:marLeft w:val="0"/>
          <w:marRight w:val="0"/>
          <w:marTop w:val="0"/>
          <w:marBottom w:val="0"/>
          <w:divBdr>
            <w:top w:val="none" w:sz="0" w:space="0" w:color="auto"/>
            <w:left w:val="none" w:sz="0" w:space="0" w:color="auto"/>
            <w:bottom w:val="none" w:sz="0" w:space="0" w:color="auto"/>
            <w:right w:val="none" w:sz="0" w:space="0" w:color="auto"/>
          </w:divBdr>
          <w:divsChild>
            <w:div w:id="901988901">
              <w:marLeft w:val="0"/>
              <w:marRight w:val="0"/>
              <w:marTop w:val="0"/>
              <w:marBottom w:val="0"/>
              <w:divBdr>
                <w:top w:val="none" w:sz="0" w:space="0" w:color="auto"/>
                <w:left w:val="none" w:sz="0" w:space="0" w:color="auto"/>
                <w:bottom w:val="none" w:sz="0" w:space="0" w:color="auto"/>
                <w:right w:val="none" w:sz="0" w:space="0" w:color="auto"/>
              </w:divBdr>
              <w:divsChild>
                <w:div w:id="11187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4855">
      <w:bodyDiv w:val="1"/>
      <w:marLeft w:val="0"/>
      <w:marRight w:val="0"/>
      <w:marTop w:val="0"/>
      <w:marBottom w:val="0"/>
      <w:divBdr>
        <w:top w:val="none" w:sz="0" w:space="0" w:color="auto"/>
        <w:left w:val="none" w:sz="0" w:space="0" w:color="auto"/>
        <w:bottom w:val="none" w:sz="0" w:space="0" w:color="auto"/>
        <w:right w:val="none" w:sz="0" w:space="0" w:color="auto"/>
      </w:divBdr>
    </w:div>
    <w:div w:id="20925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fessionalqa.com/test-strategy" TargetMode="External"/><Relationship Id="rId13" Type="http://schemas.openxmlformats.org/officeDocument/2006/relationships/hyperlink" Target="http://www.professionalqa.com/test-coverage" TargetMode="External"/><Relationship Id="rId18" Type="http://schemas.openxmlformats.org/officeDocument/2006/relationships/hyperlink" Target="http://www.softwaretestingclass.com/wp-content/uploads/2012/08/difference-between-Priority-and-Severity1.jpg" TargetMode="External"/><Relationship Id="rId26" Type="http://schemas.openxmlformats.org/officeDocument/2006/relationships/hyperlink" Target="http://softwaretestingfundamentals.com/test-plan/" TargetMode="External"/><Relationship Id="rId3" Type="http://schemas.microsoft.com/office/2007/relationships/stylesWithEffects" Target="stylesWithEffects.xml"/><Relationship Id="rId21" Type="http://schemas.openxmlformats.org/officeDocument/2006/relationships/image" Target="media/image2.jpeg"/><Relationship Id="rId7" Type="http://schemas.openxmlformats.org/officeDocument/2006/relationships/hyperlink" Target="http://www.professionalqa.com/software-testing" TargetMode="External"/><Relationship Id="rId12" Type="http://schemas.openxmlformats.org/officeDocument/2006/relationships/hyperlink" Target="http://www.professionalqa.com/traceability-matrix" TargetMode="External"/><Relationship Id="rId17" Type="http://schemas.openxmlformats.org/officeDocument/2006/relationships/hyperlink" Target="http://www.professionalqa.com/entry-and-exit-criteria"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rofessionalqa.com/test-closure" TargetMode="External"/><Relationship Id="rId20" Type="http://schemas.openxmlformats.org/officeDocument/2006/relationships/hyperlink" Target="http://www.softwaretestingmentor.com/stlc/stlc-vs-sdlc/" TargetMode="External"/><Relationship Id="rId29" Type="http://schemas.openxmlformats.org/officeDocument/2006/relationships/hyperlink" Target="http://softwaretestingfundamentals.com/defect-report/" TargetMode="External"/><Relationship Id="rId1" Type="http://schemas.openxmlformats.org/officeDocument/2006/relationships/numbering" Target="numbering.xml"/><Relationship Id="rId6" Type="http://schemas.openxmlformats.org/officeDocument/2006/relationships/hyperlink" Target="http://www.professionalqa.com/test-artifacts" TargetMode="External"/><Relationship Id="rId11" Type="http://schemas.openxmlformats.org/officeDocument/2006/relationships/hyperlink" Target="http://www.professionalqa.com/test-data" TargetMode="External"/><Relationship Id="rId24" Type="http://schemas.openxmlformats.org/officeDocument/2006/relationships/hyperlink" Target="http://softwaretestingfundamentals.com/software-development-life-cyc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fessionalqa.com/defect-error-bug" TargetMode="External"/><Relationship Id="rId23" Type="http://schemas.openxmlformats.org/officeDocument/2006/relationships/image" Target="media/image4.jpeg"/><Relationship Id="rId28" Type="http://schemas.openxmlformats.org/officeDocument/2006/relationships/hyperlink" Target="http://softwaretestingfundamentals.com/test-script/" TargetMode="External"/><Relationship Id="rId10" Type="http://schemas.openxmlformats.org/officeDocument/2006/relationships/hyperlink" Target="http://www.professionalqa.com/test-case" TargetMode="External"/><Relationship Id="rId19" Type="http://schemas.openxmlformats.org/officeDocument/2006/relationships/image" Target="media/image1.jpeg"/><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professionalqa.com/test-plan" TargetMode="External"/><Relationship Id="rId14" Type="http://schemas.openxmlformats.org/officeDocument/2006/relationships/hyperlink" Target="http://www.professionalqa.com/test-script" TargetMode="External"/><Relationship Id="rId22" Type="http://schemas.openxmlformats.org/officeDocument/2006/relationships/image" Target="media/image3.jpeg"/><Relationship Id="rId27" Type="http://schemas.openxmlformats.org/officeDocument/2006/relationships/hyperlink" Target="http://softwaretestingfundamentals.com/test-case/"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9265</TotalTime>
  <Pages>45</Pages>
  <Words>12459</Words>
  <Characters>71017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83310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 Chamoli</cp:lastModifiedBy>
  <cp:revision>185</cp:revision>
  <dcterms:created xsi:type="dcterms:W3CDTF">2014-07-13T06:21:00Z</dcterms:created>
  <dcterms:modified xsi:type="dcterms:W3CDTF">2019-03-14T06:59:00Z</dcterms:modified>
</cp:coreProperties>
</file>