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JAVA?</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Java is a high-level programming language and is platform independent.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Java is a collection of objects. It was developed by Sun Microsystems. There are a lot of applications, websites and Games that are developed using Java.</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#2)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features in JAVA?</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Features of Java:</w:t>
      </w:r>
    </w:p>
    <w:p w:rsidR="00615073" w:rsidRPr="00615073" w:rsidRDefault="00615073" w:rsidP="00615073">
      <w:pPr>
        <w:numPr>
          <w:ilvl w:val="0"/>
          <w:numId w:val="1"/>
        </w:num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Oops concepts</w:t>
      </w:r>
    </w:p>
    <w:p w:rsidR="00615073" w:rsidRPr="00615073" w:rsidRDefault="00615073" w:rsidP="00615073">
      <w:pPr>
        <w:numPr>
          <w:ilvl w:val="1"/>
          <w:numId w:val="1"/>
        </w:numPr>
        <w:shd w:val="clear" w:color="auto" w:fill="FFFFFF"/>
        <w:spacing w:after="0" w:line="240" w:lineRule="auto"/>
        <w:ind w:left="1080"/>
        <w:rPr>
          <w:rFonts w:eastAsia="Times New Roman" w:cs="Arial"/>
          <w:color w:val="000000" w:themeColor="text1"/>
          <w:sz w:val="23"/>
          <w:szCs w:val="23"/>
        </w:rPr>
      </w:pPr>
      <w:r w:rsidRPr="00615073">
        <w:rPr>
          <w:rFonts w:eastAsia="Times New Roman" w:cs="Arial"/>
          <w:color w:val="000000" w:themeColor="text1"/>
          <w:sz w:val="23"/>
          <w:szCs w:val="23"/>
        </w:rPr>
        <w:t>Object-oriented</w:t>
      </w:r>
    </w:p>
    <w:p w:rsidR="00615073" w:rsidRPr="00615073" w:rsidRDefault="00615073" w:rsidP="00615073">
      <w:pPr>
        <w:numPr>
          <w:ilvl w:val="1"/>
          <w:numId w:val="1"/>
        </w:numPr>
        <w:shd w:val="clear" w:color="auto" w:fill="FFFFFF"/>
        <w:spacing w:after="0" w:line="240" w:lineRule="auto"/>
        <w:ind w:left="1080"/>
        <w:rPr>
          <w:rFonts w:eastAsia="Times New Roman" w:cs="Arial"/>
          <w:color w:val="000000" w:themeColor="text1"/>
          <w:sz w:val="23"/>
          <w:szCs w:val="23"/>
        </w:rPr>
      </w:pPr>
      <w:r w:rsidRPr="00615073">
        <w:rPr>
          <w:rFonts w:eastAsia="Times New Roman" w:cs="Arial"/>
          <w:color w:val="000000" w:themeColor="text1"/>
          <w:sz w:val="23"/>
          <w:szCs w:val="23"/>
        </w:rPr>
        <w:t>Inheritance</w:t>
      </w:r>
    </w:p>
    <w:p w:rsidR="00615073" w:rsidRPr="00615073" w:rsidRDefault="00615073" w:rsidP="00615073">
      <w:pPr>
        <w:numPr>
          <w:ilvl w:val="1"/>
          <w:numId w:val="1"/>
        </w:numPr>
        <w:shd w:val="clear" w:color="auto" w:fill="FFFFFF"/>
        <w:spacing w:after="0" w:line="240" w:lineRule="auto"/>
        <w:ind w:left="1080"/>
        <w:rPr>
          <w:rFonts w:eastAsia="Times New Roman" w:cs="Arial"/>
          <w:color w:val="000000" w:themeColor="text1"/>
          <w:sz w:val="23"/>
          <w:szCs w:val="23"/>
        </w:rPr>
      </w:pPr>
      <w:r w:rsidRPr="00615073">
        <w:rPr>
          <w:rFonts w:eastAsia="Times New Roman" w:cs="Arial"/>
          <w:color w:val="000000" w:themeColor="text1"/>
          <w:sz w:val="23"/>
          <w:szCs w:val="23"/>
        </w:rPr>
        <w:t>Encapsulation</w:t>
      </w:r>
    </w:p>
    <w:p w:rsidR="00615073" w:rsidRPr="00615073" w:rsidRDefault="00615073" w:rsidP="00615073">
      <w:pPr>
        <w:numPr>
          <w:ilvl w:val="1"/>
          <w:numId w:val="1"/>
        </w:numPr>
        <w:shd w:val="clear" w:color="auto" w:fill="FFFFFF"/>
        <w:spacing w:after="0" w:line="240" w:lineRule="auto"/>
        <w:ind w:left="1080"/>
        <w:rPr>
          <w:rFonts w:eastAsia="Times New Roman" w:cs="Arial"/>
          <w:color w:val="000000" w:themeColor="text1"/>
          <w:sz w:val="23"/>
          <w:szCs w:val="23"/>
        </w:rPr>
      </w:pPr>
      <w:r w:rsidRPr="00615073">
        <w:rPr>
          <w:rFonts w:eastAsia="Times New Roman" w:cs="Arial"/>
          <w:color w:val="000000" w:themeColor="text1"/>
          <w:sz w:val="23"/>
          <w:szCs w:val="23"/>
        </w:rPr>
        <w:t>Polymorphism</w:t>
      </w:r>
    </w:p>
    <w:p w:rsidR="00615073" w:rsidRPr="00615073" w:rsidRDefault="00615073" w:rsidP="00615073">
      <w:pPr>
        <w:numPr>
          <w:ilvl w:val="1"/>
          <w:numId w:val="1"/>
        </w:numPr>
        <w:shd w:val="clear" w:color="auto" w:fill="FFFFFF"/>
        <w:spacing w:after="0" w:line="240" w:lineRule="auto"/>
        <w:ind w:left="1080"/>
        <w:rPr>
          <w:rFonts w:eastAsia="Times New Roman" w:cs="Arial"/>
          <w:color w:val="000000" w:themeColor="text1"/>
          <w:sz w:val="23"/>
          <w:szCs w:val="23"/>
        </w:rPr>
      </w:pPr>
      <w:r w:rsidRPr="00615073">
        <w:rPr>
          <w:rFonts w:eastAsia="Times New Roman" w:cs="Arial"/>
          <w:color w:val="000000" w:themeColor="text1"/>
          <w:sz w:val="23"/>
          <w:szCs w:val="23"/>
        </w:rPr>
        <w:t>Abstraction</w:t>
      </w:r>
    </w:p>
    <w:p w:rsidR="00615073" w:rsidRPr="00615073" w:rsidRDefault="00615073" w:rsidP="00615073">
      <w:pPr>
        <w:numPr>
          <w:ilvl w:val="0"/>
          <w:numId w:val="2"/>
        </w:num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Platform independent:</w:t>
      </w:r>
      <w:r w:rsidRPr="00615073">
        <w:rPr>
          <w:rFonts w:eastAsia="Times New Roman" w:cs="Arial"/>
          <w:color w:val="000000" w:themeColor="text1"/>
          <w:sz w:val="23"/>
          <w:szCs w:val="23"/>
        </w:rPr>
        <w:t> A single program works on different platforms without any modification.</w:t>
      </w:r>
    </w:p>
    <w:p w:rsidR="00615073" w:rsidRPr="00615073" w:rsidRDefault="00615073" w:rsidP="00615073">
      <w:pPr>
        <w:numPr>
          <w:ilvl w:val="0"/>
          <w:numId w:val="2"/>
        </w:num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High Performance:</w:t>
      </w:r>
      <w:r w:rsidRPr="00615073">
        <w:rPr>
          <w:rFonts w:eastAsia="Times New Roman" w:cs="Arial"/>
          <w:color w:val="000000" w:themeColor="text1"/>
          <w:sz w:val="23"/>
          <w:szCs w:val="23"/>
        </w:rPr>
        <w:t xml:space="preserve"> JIT (Just </w:t>
      </w:r>
      <w:proofErr w:type="gramStart"/>
      <w:r w:rsidRPr="00615073">
        <w:rPr>
          <w:rFonts w:eastAsia="Times New Roman" w:cs="Arial"/>
          <w:color w:val="000000" w:themeColor="text1"/>
          <w:sz w:val="23"/>
          <w:szCs w:val="23"/>
        </w:rPr>
        <w:t>In</w:t>
      </w:r>
      <w:proofErr w:type="gramEnd"/>
      <w:r w:rsidRPr="00615073">
        <w:rPr>
          <w:rFonts w:eastAsia="Times New Roman" w:cs="Arial"/>
          <w:color w:val="000000" w:themeColor="text1"/>
          <w:sz w:val="23"/>
          <w:szCs w:val="23"/>
        </w:rPr>
        <w:t xml:space="preserve"> Time compiler) enables high performance in Java. JIT converts the </w:t>
      </w:r>
      <w:proofErr w:type="spellStart"/>
      <w:r w:rsidRPr="00615073">
        <w:rPr>
          <w:rFonts w:eastAsia="Times New Roman" w:cs="Arial"/>
          <w:color w:val="000000" w:themeColor="text1"/>
          <w:sz w:val="23"/>
          <w:szCs w:val="23"/>
        </w:rPr>
        <w:t>bytecode</w:t>
      </w:r>
      <w:proofErr w:type="spellEnd"/>
      <w:r w:rsidRPr="00615073">
        <w:rPr>
          <w:rFonts w:eastAsia="Times New Roman" w:cs="Arial"/>
          <w:color w:val="000000" w:themeColor="text1"/>
          <w:sz w:val="23"/>
          <w:szCs w:val="23"/>
        </w:rPr>
        <w:t xml:space="preserve"> into machine language and then JVM starts the execution.</w:t>
      </w:r>
    </w:p>
    <w:p w:rsidR="00615073" w:rsidRDefault="00615073" w:rsidP="00615073">
      <w:pPr>
        <w:numPr>
          <w:ilvl w:val="0"/>
          <w:numId w:val="2"/>
        </w:num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Multi-threaded:</w:t>
      </w:r>
      <w:r w:rsidRPr="00615073">
        <w:rPr>
          <w:rFonts w:eastAsia="Times New Roman" w:cs="Arial"/>
          <w:color w:val="000000" w:themeColor="text1"/>
          <w:sz w:val="23"/>
          <w:szCs w:val="23"/>
        </w:rPr>
        <w:t> A flow of execution is known as a Thread. JVM creates a thread which is called main thread. The user can create multiple threads by extending the thread class or by implementing Runnable interface.</w:t>
      </w:r>
    </w:p>
    <w:p w:rsidR="00AB4F26" w:rsidRPr="00615073" w:rsidRDefault="00AB4F26" w:rsidP="00615073">
      <w:pPr>
        <w:numPr>
          <w:ilvl w:val="0"/>
          <w:numId w:val="2"/>
        </w:numPr>
        <w:shd w:val="clear" w:color="auto" w:fill="FFFFFF"/>
        <w:spacing w:after="0" w:line="240" w:lineRule="auto"/>
        <w:rPr>
          <w:rFonts w:eastAsia="Times New Roman" w:cs="Arial"/>
          <w:color w:val="000000" w:themeColor="text1"/>
          <w:sz w:val="23"/>
          <w:szCs w:val="23"/>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#3) </w:t>
      </w:r>
      <w:proofErr w:type="gramStart"/>
      <w:r w:rsidRPr="00025AA1">
        <w:rPr>
          <w:rFonts w:eastAsia="Times New Roman" w:cs="Arial"/>
          <w:b/>
          <w:bCs/>
          <w:color w:val="000000" w:themeColor="text1"/>
          <w:sz w:val="23"/>
          <w:szCs w:val="23"/>
          <w:bdr w:val="none" w:sz="0" w:space="0" w:color="auto" w:frame="1"/>
        </w:rPr>
        <w:t>How</w:t>
      </w:r>
      <w:proofErr w:type="gramEnd"/>
      <w:r w:rsidRPr="00025AA1">
        <w:rPr>
          <w:rFonts w:eastAsia="Times New Roman" w:cs="Arial"/>
          <w:b/>
          <w:bCs/>
          <w:color w:val="000000" w:themeColor="text1"/>
          <w:sz w:val="23"/>
          <w:szCs w:val="23"/>
          <w:bdr w:val="none" w:sz="0" w:space="0" w:color="auto" w:frame="1"/>
        </w:rPr>
        <w:t xml:space="preserve"> does Java enable high performance?</w:t>
      </w:r>
    </w:p>
    <w:p w:rsid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Java uses Just </w:t>
      </w:r>
      <w:proofErr w:type="gramStart"/>
      <w:r w:rsidRPr="00615073">
        <w:rPr>
          <w:rFonts w:eastAsia="Times New Roman" w:cs="Arial"/>
          <w:color w:val="000000" w:themeColor="text1"/>
          <w:sz w:val="23"/>
          <w:szCs w:val="23"/>
        </w:rPr>
        <w:t>In</w:t>
      </w:r>
      <w:proofErr w:type="gramEnd"/>
      <w:r w:rsidRPr="00615073">
        <w:rPr>
          <w:rFonts w:eastAsia="Times New Roman" w:cs="Arial"/>
          <w:color w:val="000000" w:themeColor="text1"/>
          <w:sz w:val="23"/>
          <w:szCs w:val="23"/>
        </w:rPr>
        <w:t xml:space="preserve"> Time compiler to enable high performance. JIT is used to convert the instructions into </w:t>
      </w:r>
      <w:proofErr w:type="spellStart"/>
      <w:r w:rsidRPr="00615073">
        <w:rPr>
          <w:rFonts w:eastAsia="Times New Roman" w:cs="Arial"/>
          <w:color w:val="000000" w:themeColor="text1"/>
          <w:sz w:val="23"/>
          <w:szCs w:val="23"/>
        </w:rPr>
        <w:t>bytecodes</w:t>
      </w:r>
      <w:proofErr w:type="spellEnd"/>
      <w:r w:rsidRPr="00615073">
        <w:rPr>
          <w:rFonts w:eastAsia="Times New Roman" w:cs="Arial"/>
          <w:color w:val="000000" w:themeColor="text1"/>
          <w:sz w:val="23"/>
          <w:szCs w:val="23"/>
        </w:rPr>
        <w:t>.</w:t>
      </w:r>
    </w:p>
    <w:p w:rsidR="00AB4F26" w:rsidRPr="00615073" w:rsidRDefault="00AB4F26" w:rsidP="00615073">
      <w:pPr>
        <w:shd w:val="clear" w:color="auto" w:fill="FFFFFF"/>
        <w:spacing w:after="0" w:line="240" w:lineRule="auto"/>
        <w:rPr>
          <w:rFonts w:eastAsia="Times New Roman" w:cs="Arial"/>
          <w:color w:val="000000" w:themeColor="text1"/>
          <w:sz w:val="23"/>
          <w:szCs w:val="23"/>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#4)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Java IDE’s?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Eclipse and </w:t>
      </w:r>
      <w:proofErr w:type="spellStart"/>
      <w:r w:rsidRPr="00615073">
        <w:rPr>
          <w:rFonts w:eastAsia="Times New Roman" w:cs="Arial"/>
          <w:color w:val="000000" w:themeColor="text1"/>
          <w:sz w:val="23"/>
          <w:szCs w:val="23"/>
        </w:rPr>
        <w:t>NetBeans</w:t>
      </w:r>
      <w:proofErr w:type="spellEnd"/>
      <w:r w:rsidRPr="00615073">
        <w:rPr>
          <w:rFonts w:eastAsia="Times New Roman" w:cs="Arial"/>
          <w:color w:val="000000" w:themeColor="text1"/>
          <w:sz w:val="23"/>
          <w:szCs w:val="23"/>
        </w:rPr>
        <w:t xml:space="preserve"> are the IDE's of JAVA.</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#5)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do you mean by Constructor?</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The points given below explain what a Constructor is in detail:</w:t>
      </w:r>
    </w:p>
    <w:p w:rsidR="00615073" w:rsidRPr="00615073" w:rsidRDefault="00615073" w:rsidP="00615073">
      <w:pPr>
        <w:numPr>
          <w:ilvl w:val="0"/>
          <w:numId w:val="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When a new object is created in a program a constructor gets invoked corresponding to the class.</w:t>
      </w:r>
    </w:p>
    <w:p w:rsidR="00615073" w:rsidRPr="00615073" w:rsidRDefault="00615073" w:rsidP="00615073">
      <w:pPr>
        <w:numPr>
          <w:ilvl w:val="0"/>
          <w:numId w:val="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constructor is a method which has the same name as class name.</w:t>
      </w:r>
    </w:p>
    <w:p w:rsidR="00615073" w:rsidRPr="00615073" w:rsidRDefault="00615073" w:rsidP="00615073">
      <w:pPr>
        <w:numPr>
          <w:ilvl w:val="0"/>
          <w:numId w:val="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If a user doesn’t create a constructor implicitly a default constructor will be created.</w:t>
      </w:r>
    </w:p>
    <w:p w:rsidR="00615073" w:rsidRPr="00615073" w:rsidRDefault="00615073" w:rsidP="00615073">
      <w:pPr>
        <w:numPr>
          <w:ilvl w:val="0"/>
          <w:numId w:val="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constructor can be overloaded.</w:t>
      </w:r>
    </w:p>
    <w:p w:rsidR="00615073" w:rsidRPr="00615073" w:rsidRDefault="00615073" w:rsidP="00615073">
      <w:pPr>
        <w:numPr>
          <w:ilvl w:val="0"/>
          <w:numId w:val="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If the user created a constructor with a parameter then he should create another constructor explicitly without a parameter.</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#6)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Local variable and Instance variable?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Local variables</w:t>
      </w:r>
      <w:r w:rsidRPr="00615073">
        <w:rPr>
          <w:rFonts w:eastAsia="Times New Roman" w:cs="Arial"/>
          <w:color w:val="000000" w:themeColor="text1"/>
          <w:sz w:val="23"/>
          <w:szCs w:val="23"/>
        </w:rPr>
        <w:t> are defined in the method and scope of the variables that have existed inside the method itself.</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An instance variable</w:t>
      </w:r>
      <w:r w:rsidRPr="00615073">
        <w:rPr>
          <w:rFonts w:eastAsia="Times New Roman" w:cs="Arial"/>
          <w:color w:val="000000" w:themeColor="text1"/>
          <w:sz w:val="23"/>
          <w:szCs w:val="23"/>
        </w:rPr>
        <w:t> is defined inside the class and outside the method and scope of the variables exist throughout the class.</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lastRenderedPageBreak/>
        <w:t xml:space="preserve">Q #7)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a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All Java codes are defined in a class. A Class has variables and methods.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Variables </w:t>
      </w:r>
      <w:r w:rsidRPr="00615073">
        <w:rPr>
          <w:rFonts w:eastAsia="Times New Roman" w:cs="Arial"/>
          <w:color w:val="000000" w:themeColor="text1"/>
          <w:sz w:val="23"/>
          <w:szCs w:val="23"/>
        </w:rPr>
        <w:t>are attributes which define the state of a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Methods</w:t>
      </w:r>
      <w:r w:rsidRPr="00615073">
        <w:rPr>
          <w:rFonts w:eastAsia="Times New Roman" w:cs="Arial"/>
          <w:color w:val="000000" w:themeColor="text1"/>
          <w:sz w:val="23"/>
          <w:szCs w:val="23"/>
        </w:rPr>
        <w:t> are the place where the exact business logic has to be done. It contains a set of statements (or) instructions to satisfy the particular requirement.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84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//Class name declaration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int</w:t>
            </w:r>
            <w:proofErr w:type="spellEnd"/>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 = 5; //Variable declaration</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285"/>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int</w:t>
            </w:r>
            <w:proofErr w:type="spellEnd"/>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b= 5;</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 //Method declaration</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93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int</w:t>
            </w:r>
            <w:proofErr w:type="spellEnd"/>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c = </w:t>
            </w:r>
            <w:proofErr w:type="spellStart"/>
            <w:r w:rsidRPr="00025AA1">
              <w:rPr>
                <w:rFonts w:eastAsia="Times New Roman" w:cs="Courier New"/>
                <w:color w:val="000000" w:themeColor="text1"/>
                <w:sz w:val="20"/>
                <w:szCs w:val="20"/>
              </w:rPr>
              <w:t>a+b</w:t>
            </w:r>
            <w:proofErr w:type="spellEnd"/>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#8)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an Object?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An instance of a class is called object. The object has state and behavior.</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Whenever the JVM reads the “</w:t>
      </w:r>
      <w:proofErr w:type="gramStart"/>
      <w:r w:rsidRPr="00615073">
        <w:rPr>
          <w:rFonts w:eastAsia="Times New Roman" w:cs="Arial"/>
          <w:color w:val="000000" w:themeColor="text1"/>
          <w:sz w:val="23"/>
          <w:szCs w:val="23"/>
        </w:rPr>
        <w:t>new(</w:t>
      </w:r>
      <w:proofErr w:type="gramEnd"/>
      <w:r w:rsidRPr="00615073">
        <w:rPr>
          <w:rFonts w:eastAsia="Times New Roman" w:cs="Arial"/>
          <w:color w:val="000000" w:themeColor="text1"/>
          <w:sz w:val="23"/>
          <w:szCs w:val="23"/>
        </w:rPr>
        <w:t>)” keyword then it will create an instance of that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4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83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Addion</w:t>
            </w:r>
            <w:proofErr w:type="spellEnd"/>
            <w:r w:rsidRPr="00025AA1">
              <w:rPr>
                <w:rFonts w:eastAsia="Times New Roman" w:cs="Courier New"/>
                <w:color w:val="000000" w:themeColor="text1"/>
                <w:sz w:val="20"/>
                <w:szCs w:val="20"/>
              </w:rPr>
              <w:t xml:space="preserve"> add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Addition();//Object creation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The above code creates the object for the Addition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Q #9</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Oops concepts?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Oops concepts include:</w:t>
      </w:r>
    </w:p>
    <w:p w:rsidR="00615073" w:rsidRPr="00615073" w:rsidRDefault="00615073" w:rsidP="00615073">
      <w:pPr>
        <w:numPr>
          <w:ilvl w:val="0"/>
          <w:numId w:val="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Inheritance</w:t>
      </w:r>
    </w:p>
    <w:p w:rsidR="00615073" w:rsidRPr="00615073" w:rsidRDefault="00615073" w:rsidP="00615073">
      <w:pPr>
        <w:numPr>
          <w:ilvl w:val="0"/>
          <w:numId w:val="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Encapsulation</w:t>
      </w:r>
    </w:p>
    <w:p w:rsidR="00615073" w:rsidRPr="00615073" w:rsidRDefault="00615073" w:rsidP="00615073">
      <w:pPr>
        <w:numPr>
          <w:ilvl w:val="0"/>
          <w:numId w:val="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Polymorphism</w:t>
      </w:r>
    </w:p>
    <w:p w:rsidR="00615073" w:rsidRPr="00615073" w:rsidRDefault="00615073" w:rsidP="00615073">
      <w:pPr>
        <w:numPr>
          <w:ilvl w:val="0"/>
          <w:numId w:val="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Abstraction</w:t>
      </w:r>
    </w:p>
    <w:p w:rsidR="00615073" w:rsidRDefault="00615073" w:rsidP="00615073">
      <w:pPr>
        <w:numPr>
          <w:ilvl w:val="0"/>
          <w:numId w:val="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Interface</w:t>
      </w:r>
    </w:p>
    <w:p w:rsidR="00B825C8" w:rsidRPr="00615073" w:rsidRDefault="00B825C8" w:rsidP="00B825C8">
      <w:pPr>
        <w:shd w:val="clear" w:color="auto" w:fill="FFFFFF"/>
        <w:spacing w:after="0" w:line="240" w:lineRule="auto"/>
        <w:ind w:left="720"/>
        <w:rPr>
          <w:rFonts w:eastAsia="Times New Roman" w:cs="Arial"/>
          <w:color w:val="000000" w:themeColor="text1"/>
          <w:sz w:val="23"/>
          <w:szCs w:val="23"/>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#10)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Inheritance?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Inheritance means one class can </w:t>
      </w:r>
      <w:r w:rsidRPr="00025AA1">
        <w:rPr>
          <w:rFonts w:eastAsia="Times New Roman" w:cs="Arial"/>
          <w:b/>
          <w:bCs/>
          <w:color w:val="000000" w:themeColor="text1"/>
          <w:sz w:val="23"/>
          <w:szCs w:val="23"/>
          <w:bdr w:val="none" w:sz="0" w:space="0" w:color="auto" w:frame="1"/>
        </w:rPr>
        <w:t>extend </w:t>
      </w:r>
      <w:r w:rsidRPr="00615073">
        <w:rPr>
          <w:rFonts w:eastAsia="Times New Roman" w:cs="Arial"/>
          <w:color w:val="000000" w:themeColor="text1"/>
          <w:sz w:val="23"/>
          <w:szCs w:val="23"/>
        </w:rPr>
        <w:t xml:space="preserve">to another class. </w:t>
      </w:r>
      <w:proofErr w:type="gramStart"/>
      <w:r w:rsidRPr="00615073">
        <w:rPr>
          <w:rFonts w:eastAsia="Times New Roman" w:cs="Arial"/>
          <w:color w:val="000000" w:themeColor="text1"/>
          <w:sz w:val="23"/>
          <w:szCs w:val="23"/>
        </w:rPr>
        <w:t>So that the codes can be reused from one class to another class.</w:t>
      </w:r>
      <w:proofErr w:type="gramEnd"/>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Existing class is known as Super class whereas the derived class is known as a sub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35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Super class:</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Manupulation</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14"/>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lastRenderedPageBreak/>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Sub class:</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72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extends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Inheritance is applicable for public and protected members only. Private members can’t be inherited.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#11)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Encapsulation?</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Purpose of Encapsulation:</w:t>
      </w:r>
    </w:p>
    <w:p w:rsidR="00615073" w:rsidRPr="00615073" w:rsidRDefault="00615073" w:rsidP="00615073">
      <w:pPr>
        <w:numPr>
          <w:ilvl w:val="0"/>
          <w:numId w:val="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Protects the code from others.</w:t>
      </w:r>
    </w:p>
    <w:p w:rsidR="00615073" w:rsidRPr="00615073" w:rsidRDefault="00615073" w:rsidP="00615073">
      <w:pPr>
        <w:numPr>
          <w:ilvl w:val="0"/>
          <w:numId w:val="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Code maintainability.</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We are declaring ‘a' as an integer variable and it should not be negative.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893"/>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int</w:t>
            </w:r>
            <w:proofErr w:type="spellEnd"/>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a=5;</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If someone changes the exact variable as “</w:t>
      </w:r>
      <w:r w:rsidRPr="00025AA1">
        <w:rPr>
          <w:rFonts w:eastAsia="Times New Roman" w:cs="Arial"/>
          <w:b/>
          <w:bCs/>
          <w:i/>
          <w:iCs/>
          <w:color w:val="000000" w:themeColor="text1"/>
          <w:sz w:val="23"/>
          <w:szCs w:val="23"/>
          <w:bdr w:val="none" w:sz="0" w:space="0" w:color="auto" w:frame="1"/>
        </w:rPr>
        <w:t>a = -5” </w:t>
      </w:r>
      <w:r w:rsidRPr="00615073">
        <w:rPr>
          <w:rFonts w:eastAsia="Times New Roman" w:cs="Arial"/>
          <w:color w:val="000000" w:themeColor="text1"/>
          <w:sz w:val="23"/>
          <w:szCs w:val="23"/>
        </w:rPr>
        <w:t>then it is bad.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In order to overcome the problem we need to follow the below steps:</w:t>
      </w:r>
    </w:p>
    <w:p w:rsidR="00615073" w:rsidRPr="00615073" w:rsidRDefault="00615073" w:rsidP="00615073">
      <w:pPr>
        <w:numPr>
          <w:ilvl w:val="0"/>
          <w:numId w:val="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We can make the variable as private or protected one.</w:t>
      </w:r>
    </w:p>
    <w:p w:rsidR="00615073" w:rsidRPr="00615073" w:rsidRDefault="00615073" w:rsidP="00615073">
      <w:pPr>
        <w:numPr>
          <w:ilvl w:val="0"/>
          <w:numId w:val="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Use public </w:t>
      </w:r>
      <w:proofErr w:type="spellStart"/>
      <w:r w:rsidRPr="00615073">
        <w:rPr>
          <w:rFonts w:eastAsia="Times New Roman" w:cs="Arial"/>
          <w:color w:val="000000" w:themeColor="text1"/>
          <w:sz w:val="23"/>
          <w:szCs w:val="23"/>
        </w:rPr>
        <w:t>accessor</w:t>
      </w:r>
      <w:proofErr w:type="spellEnd"/>
      <w:r w:rsidRPr="00615073">
        <w:rPr>
          <w:rFonts w:eastAsia="Times New Roman" w:cs="Arial"/>
          <w:color w:val="000000" w:themeColor="text1"/>
          <w:sz w:val="23"/>
          <w:szCs w:val="23"/>
        </w:rPr>
        <w:t xml:space="preserve"> methods such as set&lt;property&gt; and get&lt;property&gt;.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So that the above code can be modified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647"/>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private</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int</w:t>
            </w:r>
            <w:proofErr w:type="spellEnd"/>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 = 5; //Here the variable is marked as private</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Below code shows the getter and setter.</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Conditions can be provided while setting the variable.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get</w:t>
      </w:r>
      <w:proofErr w:type="gramEnd"/>
      <w:r w:rsidRPr="00615073">
        <w:rPr>
          <w:rFonts w:eastAsia="Times New Roman" w:cs="Courier New"/>
          <w:color w:val="000000" w:themeColor="text1"/>
          <w:sz w:val="23"/>
          <w:szCs w:val="23"/>
        </w:rPr>
        <w:t xml:space="preserve"> 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set</w:t>
      </w:r>
      <w:proofErr w:type="gramEnd"/>
      <w:r w:rsidRPr="00615073">
        <w:rPr>
          <w:rFonts w:eastAsia="Times New Roman" w:cs="Courier New"/>
          <w:color w:val="000000" w:themeColor="text1"/>
          <w:sz w:val="23"/>
          <w:szCs w:val="23"/>
        </w:rPr>
        <w:t xml:space="preserve"> A(</w:t>
      </w:r>
      <w:proofErr w:type="spellStart"/>
      <w:r w:rsidRPr="00615073">
        <w:rPr>
          <w:rFonts w:eastAsia="Times New Roman" w:cs="Courier New"/>
          <w:color w:val="000000" w:themeColor="text1"/>
          <w:sz w:val="23"/>
          <w:szCs w:val="23"/>
        </w:rPr>
        <w:t>int</w:t>
      </w:r>
      <w:proofErr w:type="spellEnd"/>
      <w:r w:rsidRPr="00615073">
        <w:rPr>
          <w:rFonts w:eastAsia="Times New Roman" w:cs="Courier New"/>
          <w:color w:val="000000" w:themeColor="text1"/>
          <w:sz w:val="23"/>
          <w:szCs w:val="23"/>
        </w:rPr>
        <w:t xml:space="preserve"> 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if(</w:t>
      </w:r>
      <w:proofErr w:type="gramEnd"/>
      <w:r w:rsidRPr="00615073">
        <w:rPr>
          <w:rFonts w:eastAsia="Times New Roman" w:cs="Courier New"/>
          <w:color w:val="000000" w:themeColor="text1"/>
          <w:sz w:val="23"/>
          <w:szCs w:val="23"/>
        </w:rPr>
        <w:t>a&gt;0){// Here condition is applied</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 xml:space="preserve">For encapsulation, we need to make all the instance variables as private and create setter and getter for those variables. </w:t>
      </w:r>
      <w:proofErr w:type="gramStart"/>
      <w:r w:rsidRPr="00615073">
        <w:rPr>
          <w:rFonts w:eastAsia="Times New Roman" w:cs="Arial"/>
          <w:color w:val="000000" w:themeColor="text1"/>
          <w:sz w:val="23"/>
          <w:szCs w:val="23"/>
        </w:rPr>
        <w:t>Which in turn will force others to call the setters rather than access the data directly.</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#12)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Polymorphism?</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Polymorphism means many forms.</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A single object can refer the super class or sub-class depending on the reference type which is called polymorphism.</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379"/>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 //Super class</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70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extends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 // Sub class</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4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8</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30"/>
        <w:gridCol w:w="843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9</w:t>
            </w:r>
          </w:p>
        </w:tc>
        <w:tc>
          <w:tcPr>
            <w:tcW w:w="0" w:type="auto"/>
            <w:gridSpan w:val="3"/>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Manipulation addition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Addition();//Manipulation is reference type and Addition is reference type</w:t>
            </w:r>
          </w:p>
        </w:tc>
      </w:tr>
      <w:tr w:rsidR="00025AA1" w:rsidRPr="00615073" w:rsidTr="00615073">
        <w:trPr>
          <w:gridAfter w:val="1"/>
          <w:tblCellSpacing w:w="15" w:type="dxa"/>
        </w:trPr>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10</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addition.add</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Using Manipulation reference type we can call the Addition class “</w:t>
      </w:r>
      <w:proofErr w:type="gramStart"/>
      <w:r w:rsidRPr="00615073">
        <w:rPr>
          <w:rFonts w:eastAsia="Times New Roman" w:cs="Arial"/>
          <w:color w:val="000000" w:themeColor="text1"/>
          <w:sz w:val="23"/>
          <w:szCs w:val="23"/>
        </w:rPr>
        <w:t>add(</w:t>
      </w:r>
      <w:proofErr w:type="gramEnd"/>
      <w:r w:rsidRPr="00615073">
        <w:rPr>
          <w:rFonts w:eastAsia="Times New Roman" w:cs="Arial"/>
          <w:color w:val="000000" w:themeColor="text1"/>
          <w:sz w:val="23"/>
          <w:szCs w:val="23"/>
        </w:rPr>
        <w:t>)” method. This ability is known as Polymorphism.</w:t>
      </w:r>
    </w:p>
    <w:p w:rsidR="00615073" w:rsidRDefault="00615073" w:rsidP="00615073">
      <w:p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Polymorphism is applicable for </w:t>
      </w:r>
      <w:r w:rsidRPr="00025AA1">
        <w:rPr>
          <w:rFonts w:eastAsia="Times New Roman" w:cs="Arial"/>
          <w:b/>
          <w:bCs/>
          <w:color w:val="000000" w:themeColor="text1"/>
          <w:sz w:val="23"/>
          <w:szCs w:val="23"/>
          <w:bdr w:val="none" w:sz="0" w:space="0" w:color="auto" w:frame="1"/>
        </w:rPr>
        <w:t>overriding </w:t>
      </w:r>
      <w:r w:rsidRPr="00615073">
        <w:rPr>
          <w:rFonts w:eastAsia="Times New Roman" w:cs="Arial"/>
          <w:color w:val="000000" w:themeColor="text1"/>
          <w:sz w:val="23"/>
          <w:szCs w:val="23"/>
        </w:rPr>
        <w:t>and not for </w:t>
      </w:r>
      <w:r w:rsidRPr="00025AA1">
        <w:rPr>
          <w:rFonts w:eastAsia="Times New Roman" w:cs="Arial"/>
          <w:b/>
          <w:bCs/>
          <w:color w:val="000000" w:themeColor="text1"/>
          <w:sz w:val="23"/>
          <w:szCs w:val="23"/>
          <w:bdr w:val="none" w:sz="0" w:space="0" w:color="auto" w:frame="1"/>
        </w:rPr>
        <w:t>overloading</w:t>
      </w:r>
      <w:r w:rsidRPr="00615073">
        <w:rPr>
          <w:rFonts w:eastAsia="Times New Roman" w:cs="Arial"/>
          <w:color w:val="000000" w:themeColor="text1"/>
          <w:sz w:val="23"/>
          <w:szCs w:val="23"/>
        </w:rPr>
        <w:t>.</w:t>
      </w:r>
    </w:p>
    <w:p w:rsidR="00062EAB" w:rsidRPr="00615073" w:rsidRDefault="00062EAB" w:rsidP="00615073">
      <w:pPr>
        <w:shd w:val="clear" w:color="auto" w:fill="FFFFFF"/>
        <w:spacing w:after="0" w:line="240" w:lineRule="auto"/>
        <w:rPr>
          <w:rFonts w:eastAsia="Times New Roman" w:cs="Arial"/>
          <w:color w:val="000000" w:themeColor="text1"/>
          <w:sz w:val="23"/>
          <w:szCs w:val="23"/>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#13)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Method Overriding?</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Method overriding happens if the sub class method satisfies the below conditions with the Super class method:</w:t>
      </w:r>
    </w:p>
    <w:p w:rsidR="00615073" w:rsidRPr="00615073" w:rsidRDefault="00615073" w:rsidP="00615073">
      <w:pPr>
        <w:numPr>
          <w:ilvl w:val="0"/>
          <w:numId w:val="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Method name should be same</w:t>
      </w:r>
    </w:p>
    <w:p w:rsidR="00615073" w:rsidRPr="00615073" w:rsidRDefault="00615073" w:rsidP="00615073">
      <w:pPr>
        <w:numPr>
          <w:ilvl w:val="0"/>
          <w:numId w:val="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Argument should be same</w:t>
      </w:r>
    </w:p>
    <w:p w:rsidR="00615073" w:rsidRPr="00615073" w:rsidRDefault="00615073" w:rsidP="00615073">
      <w:pPr>
        <w:numPr>
          <w:ilvl w:val="0"/>
          <w:numId w:val="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Return type also should be same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The key benefit of overriding is that the Sub class can provide some specific information about that sub class type than the super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Manipulation{ //Super class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void add(){</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lastRenderedPageBreak/>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class Addition extends </w:t>
      </w:r>
      <w:proofErr w:type="gramStart"/>
      <w:r w:rsidRPr="00615073">
        <w:rPr>
          <w:rFonts w:eastAsia="Times New Roman" w:cs="Courier New"/>
          <w:color w:val="000000" w:themeColor="text1"/>
          <w:sz w:val="23"/>
          <w:szCs w:val="23"/>
        </w:rPr>
        <w:t>Manipulation(</w:t>
      </w:r>
      <w:proofErr w:type="gram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void </w:t>
      </w:r>
      <w:proofErr w:type="gramStart"/>
      <w:r w:rsidRPr="00615073">
        <w:rPr>
          <w:rFonts w:eastAsia="Times New Roman" w:cs="Courier New"/>
          <w:color w:val="000000" w:themeColor="text1"/>
          <w:sz w:val="23"/>
          <w:szCs w:val="23"/>
        </w:rPr>
        <w:t>add(</w:t>
      </w:r>
      <w:proofErr w:type="gram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static void </w:t>
      </w:r>
      <w:proofErr w:type="gramStart"/>
      <w:r w:rsidRPr="00615073">
        <w:rPr>
          <w:rFonts w:eastAsia="Times New Roman" w:cs="Courier New"/>
          <w:color w:val="000000" w:themeColor="text1"/>
          <w:sz w:val="23"/>
          <w:szCs w:val="23"/>
        </w:rPr>
        <w:t>main(</w:t>
      </w:r>
      <w:proofErr w:type="gramEnd"/>
      <w:r w:rsidRPr="00615073">
        <w:rPr>
          <w:rFonts w:eastAsia="Times New Roman" w:cs="Courier New"/>
          <w:color w:val="000000" w:themeColor="text1"/>
          <w:sz w:val="23"/>
          <w:szCs w:val="23"/>
        </w:rPr>
        <w:t xml:space="preserve">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Manipulation addition = new </w:t>
      </w:r>
      <w:proofErr w:type="gramStart"/>
      <w:r w:rsidRPr="00615073">
        <w:rPr>
          <w:rFonts w:eastAsia="Times New Roman" w:cs="Courier New"/>
          <w:color w:val="000000" w:themeColor="text1"/>
          <w:sz w:val="23"/>
          <w:szCs w:val="23"/>
        </w:rPr>
        <w:t>Addition(</w:t>
      </w:r>
      <w:proofErr w:type="gramEnd"/>
      <w:r w:rsidRPr="00615073">
        <w:rPr>
          <w:rFonts w:eastAsia="Times New Roman" w:cs="Courier New"/>
          <w:color w:val="000000" w:themeColor="text1"/>
          <w:sz w:val="23"/>
          <w:szCs w:val="23"/>
        </w:rPr>
        <w:t>); //</w:t>
      </w:r>
      <w:proofErr w:type="spellStart"/>
      <w:r w:rsidRPr="00615073">
        <w:rPr>
          <w:rFonts w:eastAsia="Times New Roman" w:cs="Courier New"/>
          <w:color w:val="000000" w:themeColor="text1"/>
          <w:sz w:val="23"/>
          <w:szCs w:val="23"/>
        </w:rPr>
        <w:t>Polimorphism</w:t>
      </w:r>
      <w:proofErr w:type="spellEnd"/>
      <w:r w:rsidRPr="00615073">
        <w:rPr>
          <w:rFonts w:eastAsia="Times New Roman" w:cs="Courier New"/>
          <w:color w:val="000000" w:themeColor="text1"/>
          <w:sz w:val="23"/>
          <w:szCs w:val="23"/>
        </w:rPr>
        <w:t xml:space="preserve"> is applied</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addition.add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 // It calls the Sub class add() method</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proofErr w:type="gramStart"/>
      <w:r w:rsidRPr="00025AA1">
        <w:rPr>
          <w:rFonts w:eastAsia="Times New Roman" w:cs="Arial"/>
          <w:b/>
          <w:bCs/>
          <w:color w:val="000000" w:themeColor="text1"/>
          <w:sz w:val="23"/>
          <w:szCs w:val="23"/>
          <w:bdr w:val="none" w:sz="0" w:space="0" w:color="auto" w:frame="1"/>
        </w:rPr>
        <w:t>addition.add</w:t>
      </w:r>
      <w:proofErr w:type="spellEnd"/>
      <w:r w:rsidRPr="00025AA1">
        <w:rPr>
          <w:rFonts w:eastAsia="Times New Roman" w:cs="Arial"/>
          <w:b/>
          <w:bCs/>
          <w:color w:val="000000" w:themeColor="text1"/>
          <w:sz w:val="23"/>
          <w:szCs w:val="23"/>
          <w:bdr w:val="none" w:sz="0" w:space="0" w:color="auto" w:frame="1"/>
        </w:rPr>
        <w:t>(</w:t>
      </w:r>
      <w:proofErr w:type="gramEnd"/>
      <w:r w:rsidRPr="00025AA1">
        <w:rPr>
          <w:rFonts w:eastAsia="Times New Roman" w:cs="Arial"/>
          <w:b/>
          <w:bCs/>
          <w:color w:val="000000" w:themeColor="text1"/>
          <w:sz w:val="23"/>
          <w:szCs w:val="23"/>
          <w:bdr w:val="none" w:sz="0" w:space="0" w:color="auto" w:frame="1"/>
        </w:rPr>
        <w:t>) </w:t>
      </w:r>
      <w:r w:rsidRPr="00615073">
        <w:rPr>
          <w:rFonts w:eastAsia="Times New Roman" w:cs="Arial"/>
          <w:color w:val="000000" w:themeColor="text1"/>
          <w:sz w:val="23"/>
          <w:szCs w:val="23"/>
        </w:rPr>
        <w:t>method calls the add() method in the Sub class and not the parent class. So it overrides the Super class method and is known as Method Overriding.</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#14)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Overloading?</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Method overloading happens for different classes or within the same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For method overloading, subclass method should satisfy the below conditions with the Super class method (or) methods in the same class itself:</w:t>
      </w:r>
    </w:p>
    <w:p w:rsidR="00615073" w:rsidRPr="00615073" w:rsidRDefault="00615073" w:rsidP="00615073">
      <w:pPr>
        <w:numPr>
          <w:ilvl w:val="0"/>
          <w:numId w:val="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Same method name</w:t>
      </w:r>
    </w:p>
    <w:p w:rsidR="00615073" w:rsidRPr="00615073" w:rsidRDefault="00615073" w:rsidP="00615073">
      <w:pPr>
        <w:numPr>
          <w:ilvl w:val="0"/>
          <w:numId w:val="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Different argument type</w:t>
      </w:r>
    </w:p>
    <w:p w:rsidR="00615073" w:rsidRPr="00615073" w:rsidRDefault="00615073" w:rsidP="00615073">
      <w:pPr>
        <w:numPr>
          <w:ilvl w:val="0"/>
          <w:numId w:val="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May have different return types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Manipulation{ //Super class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void add(String name){ //String parameter</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lastRenderedPageBreak/>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class Addition extends </w:t>
      </w:r>
      <w:proofErr w:type="gramStart"/>
      <w:r w:rsidRPr="00615073">
        <w:rPr>
          <w:rFonts w:eastAsia="Times New Roman" w:cs="Courier New"/>
          <w:color w:val="000000" w:themeColor="text1"/>
          <w:sz w:val="23"/>
          <w:szCs w:val="23"/>
        </w:rPr>
        <w:t>Manipulation(</w:t>
      </w:r>
      <w:proofErr w:type="gram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void </w:t>
      </w:r>
      <w:proofErr w:type="gramStart"/>
      <w:r w:rsidRPr="00615073">
        <w:rPr>
          <w:rFonts w:eastAsia="Times New Roman" w:cs="Courier New"/>
          <w:color w:val="000000" w:themeColor="text1"/>
          <w:sz w:val="23"/>
          <w:szCs w:val="23"/>
        </w:rPr>
        <w:t>add(</w:t>
      </w:r>
      <w:proofErr w:type="gramEnd"/>
      <w:r w:rsidRPr="00615073">
        <w:rPr>
          <w:rFonts w:eastAsia="Times New Roman" w:cs="Courier New"/>
          <w:color w:val="000000" w:themeColor="text1"/>
          <w:sz w:val="23"/>
          <w:szCs w:val="23"/>
        </w:rPr>
        <w:t>){//No Parameter</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void </w:t>
      </w:r>
      <w:proofErr w:type="gramStart"/>
      <w:r w:rsidRPr="00615073">
        <w:rPr>
          <w:rFonts w:eastAsia="Times New Roman" w:cs="Courier New"/>
          <w:color w:val="000000" w:themeColor="text1"/>
          <w:sz w:val="23"/>
          <w:szCs w:val="23"/>
        </w:rPr>
        <w:t>add(</w:t>
      </w:r>
      <w:proofErr w:type="spellStart"/>
      <w:proofErr w:type="gramEnd"/>
      <w:r w:rsidRPr="00615073">
        <w:rPr>
          <w:rFonts w:eastAsia="Times New Roman" w:cs="Courier New"/>
          <w:color w:val="000000" w:themeColor="text1"/>
          <w:sz w:val="23"/>
          <w:szCs w:val="23"/>
        </w:rPr>
        <w:t>int</w:t>
      </w:r>
      <w:proofErr w:type="spellEnd"/>
      <w:r w:rsidRPr="00615073">
        <w:rPr>
          <w:rFonts w:eastAsia="Times New Roman" w:cs="Courier New"/>
          <w:color w:val="000000" w:themeColor="text1"/>
          <w:sz w:val="23"/>
          <w:szCs w:val="23"/>
        </w:rPr>
        <w:t xml:space="preserve"> a){ //integer parameter</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Public static void </w:t>
      </w:r>
      <w:proofErr w:type="gramStart"/>
      <w:r w:rsidRPr="00615073">
        <w:rPr>
          <w:rFonts w:eastAsia="Times New Roman" w:cs="Courier New"/>
          <w:color w:val="000000" w:themeColor="text1"/>
          <w:sz w:val="23"/>
          <w:szCs w:val="23"/>
        </w:rPr>
        <w:t>main(</w:t>
      </w:r>
      <w:proofErr w:type="gramEnd"/>
      <w:r w:rsidRPr="00615073">
        <w:rPr>
          <w:rFonts w:eastAsia="Times New Roman" w:cs="Courier New"/>
          <w:color w:val="000000" w:themeColor="text1"/>
          <w:sz w:val="23"/>
          <w:szCs w:val="23"/>
        </w:rPr>
        <w:t xml:space="preserve">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Addition </w:t>
      </w:r>
      <w:proofErr w:type="spellStart"/>
      <w:r w:rsidRPr="00615073">
        <w:rPr>
          <w:rFonts w:eastAsia="Times New Roman" w:cs="Courier New"/>
          <w:color w:val="000000" w:themeColor="text1"/>
          <w:sz w:val="23"/>
          <w:szCs w:val="23"/>
        </w:rPr>
        <w:t>addition</w:t>
      </w:r>
      <w:proofErr w:type="spellEnd"/>
      <w:r w:rsidRPr="00615073">
        <w:rPr>
          <w:rFonts w:eastAsia="Times New Roman" w:cs="Courier New"/>
          <w:color w:val="000000" w:themeColor="text1"/>
          <w:sz w:val="23"/>
          <w:szCs w:val="23"/>
        </w:rPr>
        <w:t xml:space="preserve"> = new </w:t>
      </w:r>
      <w:proofErr w:type="gramStart"/>
      <w:r w:rsidRPr="00615073">
        <w:rPr>
          <w:rFonts w:eastAsia="Times New Roman" w:cs="Courier New"/>
          <w:color w:val="000000" w:themeColor="text1"/>
          <w:sz w:val="23"/>
          <w:szCs w:val="23"/>
        </w:rPr>
        <w:t>Addition(</w:t>
      </w:r>
      <w:proofErr w:type="gramEnd"/>
      <w:r w:rsidRPr="00615073">
        <w:rPr>
          <w:rFonts w:eastAsia="Times New Roman" w:cs="Courier New"/>
          <w:color w:val="000000" w:themeColor="text1"/>
          <w:sz w:val="23"/>
          <w:szCs w:val="23"/>
        </w:rPr>
        <w:t xml:space="preserve">);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addition.add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 xml:space="preserve">);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Here the </w:t>
      </w:r>
      <w:proofErr w:type="gramStart"/>
      <w:r w:rsidRPr="00615073">
        <w:rPr>
          <w:rFonts w:eastAsia="Times New Roman" w:cs="Arial"/>
          <w:color w:val="000000" w:themeColor="text1"/>
          <w:sz w:val="23"/>
          <w:szCs w:val="23"/>
        </w:rPr>
        <w:t>add(</w:t>
      </w:r>
      <w:proofErr w:type="gramEnd"/>
      <w:r w:rsidRPr="00615073">
        <w:rPr>
          <w:rFonts w:eastAsia="Times New Roman" w:cs="Arial"/>
          <w:color w:val="000000" w:themeColor="text1"/>
          <w:sz w:val="23"/>
          <w:szCs w:val="23"/>
        </w:rPr>
        <w:t>) method having different parameters in the Addition class is overloaded in the same class as well as with the super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Note:</w:t>
      </w:r>
      <w:r w:rsidRPr="00615073">
        <w:rPr>
          <w:rFonts w:eastAsia="Times New Roman" w:cs="Arial"/>
          <w:color w:val="000000" w:themeColor="text1"/>
          <w:sz w:val="23"/>
          <w:szCs w:val="23"/>
        </w:rPr>
        <w:t> Polymorphism is not applicable for method overloading.</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#15)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Interface?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Multiple </w:t>
      </w:r>
      <w:proofErr w:type="gramStart"/>
      <w:r w:rsidRPr="00615073">
        <w:rPr>
          <w:rFonts w:eastAsia="Times New Roman" w:cs="Arial"/>
          <w:color w:val="000000" w:themeColor="text1"/>
          <w:sz w:val="23"/>
          <w:szCs w:val="23"/>
        </w:rPr>
        <w:t>inheritance</w:t>
      </w:r>
      <w:proofErr w:type="gramEnd"/>
      <w:r w:rsidRPr="00615073">
        <w:rPr>
          <w:rFonts w:eastAsia="Times New Roman" w:cs="Arial"/>
          <w:color w:val="000000" w:themeColor="text1"/>
          <w:sz w:val="23"/>
          <w:szCs w:val="23"/>
        </w:rPr>
        <w:t xml:space="preserve"> cannot be achieved in java. To overcome this problem Interface concept is introduced.</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An interface is a template which has only method declarations and not the method implementation.</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5228"/>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abstract</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interface</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IManupulation</w:t>
            </w:r>
            <w:proofErr w:type="spellEnd"/>
            <w:r w:rsidRPr="00025AA1">
              <w:rPr>
                <w:rFonts w:eastAsia="Times New Roman" w:cs="Courier New"/>
                <w:color w:val="000000" w:themeColor="text1"/>
                <w:sz w:val="20"/>
                <w:szCs w:val="20"/>
              </w:rPr>
              <w:t>{ //Interface declaration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lastRenderedPageBreak/>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abstract</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add();//method declaration</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542"/>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abstract</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subtract();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numPr>
          <w:ilvl w:val="0"/>
          <w:numId w:val="9"/>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All the methods in the interface are internally </w:t>
      </w:r>
      <w:r w:rsidRPr="00025AA1">
        <w:rPr>
          <w:rFonts w:eastAsia="Times New Roman" w:cs="Arial"/>
          <w:b/>
          <w:bCs/>
          <w:color w:val="000000" w:themeColor="text1"/>
          <w:sz w:val="23"/>
          <w:szCs w:val="23"/>
          <w:bdr w:val="none" w:sz="0" w:space="0" w:color="auto" w:frame="1"/>
        </w:rPr>
        <w:t>public abstract void</w:t>
      </w:r>
      <w:r w:rsidRPr="00615073">
        <w:rPr>
          <w:rFonts w:eastAsia="Times New Roman" w:cs="Arial"/>
          <w:color w:val="000000" w:themeColor="text1"/>
          <w:sz w:val="23"/>
          <w:szCs w:val="23"/>
        </w:rPr>
        <w:t>.</w:t>
      </w:r>
    </w:p>
    <w:p w:rsidR="00615073" w:rsidRPr="00615073" w:rsidRDefault="00615073" w:rsidP="00615073">
      <w:pPr>
        <w:numPr>
          <w:ilvl w:val="0"/>
          <w:numId w:val="9"/>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All the variables in the interface are internally </w:t>
      </w:r>
      <w:r w:rsidRPr="00025AA1">
        <w:rPr>
          <w:rFonts w:eastAsia="Times New Roman" w:cs="Arial"/>
          <w:b/>
          <w:bCs/>
          <w:color w:val="000000" w:themeColor="text1"/>
          <w:sz w:val="23"/>
          <w:szCs w:val="23"/>
          <w:bdr w:val="none" w:sz="0" w:space="0" w:color="auto" w:frame="1"/>
        </w:rPr>
        <w:t>public static final</w:t>
      </w:r>
      <w:r w:rsidRPr="00615073">
        <w:rPr>
          <w:rFonts w:eastAsia="Times New Roman" w:cs="Arial"/>
          <w:color w:val="000000" w:themeColor="text1"/>
          <w:sz w:val="23"/>
          <w:szCs w:val="23"/>
        </w:rPr>
        <w:t> that is constants.</w:t>
      </w:r>
    </w:p>
    <w:p w:rsidR="00615073" w:rsidRPr="00615073" w:rsidRDefault="00615073" w:rsidP="00615073">
      <w:pPr>
        <w:numPr>
          <w:ilvl w:val="0"/>
          <w:numId w:val="9"/>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Classes can implement the interface and not extends.</w:t>
      </w:r>
    </w:p>
    <w:p w:rsidR="00615073" w:rsidRPr="00615073" w:rsidRDefault="00615073" w:rsidP="00615073">
      <w:pPr>
        <w:numPr>
          <w:ilvl w:val="0"/>
          <w:numId w:val="9"/>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class which implements the interface should provide an implementation for all the methods declared in the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773"/>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Manupulation implements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IManupulation{ //Manupulation class uses the interface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2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823"/>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subtract(){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8</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#16)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Abstract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We can create the Abstract class by using “Abstract” keyword before the class name. An abstract class can have both “Abstract” methods and “Non-abstract” methods that are a concrete class.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Abstract method:</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The method which has only the declaration and not the implementation is called the abstract method and it has the keyword called “abstract”. Declarations are the ends with a semicolon.</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665"/>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abstract</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Manupulation</w:t>
            </w:r>
            <w:proofErr w:type="spellEnd"/>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abstract</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add();//Abstract method declaration</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823"/>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subtract(){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numPr>
          <w:ilvl w:val="0"/>
          <w:numId w:val="10"/>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An abstract class may have a Non- abstract method also.</w:t>
      </w:r>
    </w:p>
    <w:p w:rsidR="00615073" w:rsidRPr="00615073" w:rsidRDefault="00615073" w:rsidP="00615073">
      <w:pPr>
        <w:numPr>
          <w:ilvl w:val="0"/>
          <w:numId w:val="10"/>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concrete Subclass which extends the Abstract class should provide the implementation for abstract methods.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Q #17) Difference between Array and Array List.</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The Difference between Array and Array List can be understood from the below table:</w:t>
      </w:r>
    </w:p>
    <w:tbl>
      <w:tblPr>
        <w:tblW w:w="11370" w:type="dxa"/>
        <w:shd w:val="clear" w:color="auto" w:fill="FFFFFF"/>
        <w:tblCellMar>
          <w:left w:w="0" w:type="dxa"/>
          <w:right w:w="0" w:type="dxa"/>
        </w:tblCellMar>
        <w:tblLook w:val="04A0" w:firstRow="1" w:lastRow="0" w:firstColumn="1" w:lastColumn="0" w:noHBand="0" w:noVBand="1"/>
      </w:tblPr>
      <w:tblGrid>
        <w:gridCol w:w="5288"/>
        <w:gridCol w:w="6082"/>
      </w:tblGrid>
      <w:tr w:rsidR="00025AA1" w:rsidRPr="00615073" w:rsidTr="00615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240" w:line="240" w:lineRule="auto"/>
              <w:rPr>
                <w:rFonts w:eastAsia="Times New Roman" w:cs="Arial"/>
                <w:b/>
                <w:bCs/>
                <w:color w:val="000000" w:themeColor="text1"/>
                <w:sz w:val="23"/>
                <w:szCs w:val="23"/>
              </w:rPr>
            </w:pPr>
            <w:r w:rsidRPr="00615073">
              <w:rPr>
                <w:rFonts w:eastAsia="Times New Roman" w:cs="Arial"/>
                <w:b/>
                <w:bCs/>
                <w:color w:val="000000" w:themeColor="text1"/>
                <w:sz w:val="23"/>
                <w:szCs w:val="23"/>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r w:rsidRPr="00615073">
              <w:rPr>
                <w:rFonts w:eastAsia="Times New Roman" w:cs="Arial"/>
                <w:b/>
                <w:bCs/>
                <w:color w:val="000000" w:themeColor="text1"/>
                <w:sz w:val="23"/>
                <w:szCs w:val="23"/>
              </w:rPr>
              <w:t>   Array List    </w:t>
            </w:r>
          </w:p>
        </w:tc>
      </w:tr>
      <w:tr w:rsidR="00025AA1" w:rsidRPr="00615073" w:rsidTr="00615073">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Size should be given at the time of array declaration.</w:t>
            </w:r>
            <w:r w:rsidRPr="00615073">
              <w:rPr>
                <w:rFonts w:eastAsia="Times New Roman" w:cs="Arial"/>
                <w:color w:val="000000" w:themeColor="text1"/>
                <w:sz w:val="23"/>
                <w:szCs w:val="23"/>
              </w:rPr>
              <w:br/>
            </w:r>
            <w:r w:rsidRPr="00615073">
              <w:rPr>
                <w:rFonts w:eastAsia="Times New Roman" w:cs="Arial"/>
                <w:color w:val="000000" w:themeColor="text1"/>
                <w:sz w:val="23"/>
                <w:szCs w:val="23"/>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Size may not be required. It changes the size dynamically.</w:t>
            </w:r>
            <w:r w:rsidRPr="00615073">
              <w:rPr>
                <w:rFonts w:eastAsia="Times New Roman" w:cs="Arial"/>
                <w:color w:val="000000" w:themeColor="text1"/>
                <w:sz w:val="23"/>
                <w:szCs w:val="23"/>
              </w:rPr>
              <w:br/>
            </w:r>
            <w:r w:rsidRPr="00615073">
              <w:rPr>
                <w:rFonts w:eastAsia="Times New Roman" w:cs="Arial"/>
                <w:color w:val="000000" w:themeColor="text1"/>
                <w:sz w:val="23"/>
                <w:szCs w:val="23"/>
              </w:rPr>
              <w:br/>
            </w:r>
            <w:proofErr w:type="spellStart"/>
            <w:r w:rsidRPr="00615073">
              <w:rPr>
                <w:rFonts w:eastAsia="Times New Roman" w:cs="Arial"/>
                <w:color w:val="000000" w:themeColor="text1"/>
                <w:sz w:val="23"/>
                <w:szCs w:val="23"/>
              </w:rPr>
              <w:t>ArrayList</w:t>
            </w:r>
            <w:proofErr w:type="spellEnd"/>
            <w:r w:rsidRPr="00615073">
              <w:rPr>
                <w:rFonts w:eastAsia="Times New Roman" w:cs="Arial"/>
                <w:color w:val="000000" w:themeColor="text1"/>
                <w:sz w:val="23"/>
                <w:szCs w:val="23"/>
              </w:rPr>
              <w:t xml:space="preserve"> name = new </w:t>
            </w:r>
            <w:proofErr w:type="spellStart"/>
            <w:r w:rsidRPr="00615073">
              <w:rPr>
                <w:rFonts w:eastAsia="Times New Roman" w:cs="Arial"/>
                <w:color w:val="000000" w:themeColor="text1"/>
                <w:sz w:val="23"/>
                <w:szCs w:val="23"/>
              </w:rPr>
              <w:t>ArrayList</w:t>
            </w:r>
            <w:proofErr w:type="spellEnd"/>
          </w:p>
        </w:tc>
      </w:tr>
      <w:tr w:rsidR="00025AA1" w:rsidRPr="00615073" w:rsidTr="00615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To put an object into array we need to specify the index.</w:t>
            </w:r>
            <w:r w:rsidRPr="00615073">
              <w:rPr>
                <w:rFonts w:eastAsia="Times New Roman" w:cs="Arial"/>
                <w:color w:val="000000" w:themeColor="text1"/>
                <w:sz w:val="23"/>
                <w:szCs w:val="23"/>
              </w:rPr>
              <w:br/>
            </w:r>
            <w:r w:rsidRPr="00615073">
              <w:rPr>
                <w:rFonts w:eastAsia="Times New Roman" w:cs="Arial"/>
                <w:color w:val="000000" w:themeColor="text1"/>
                <w:sz w:val="23"/>
                <w:szCs w:val="23"/>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No index required.</w:t>
            </w:r>
            <w:r w:rsidRPr="00615073">
              <w:rPr>
                <w:rFonts w:eastAsia="Times New Roman" w:cs="Arial"/>
                <w:color w:val="000000" w:themeColor="text1"/>
                <w:sz w:val="23"/>
                <w:szCs w:val="23"/>
              </w:rPr>
              <w:br/>
            </w:r>
            <w:r w:rsidRPr="00615073">
              <w:rPr>
                <w:rFonts w:eastAsia="Times New Roman" w:cs="Arial"/>
                <w:color w:val="000000" w:themeColor="text1"/>
                <w:sz w:val="23"/>
                <w:szCs w:val="23"/>
              </w:rPr>
              <w:br/>
            </w:r>
            <w:proofErr w:type="spellStart"/>
            <w:r w:rsidRPr="00615073">
              <w:rPr>
                <w:rFonts w:eastAsia="Times New Roman" w:cs="Arial"/>
                <w:color w:val="000000" w:themeColor="text1"/>
                <w:sz w:val="23"/>
                <w:szCs w:val="23"/>
              </w:rPr>
              <w:t>name.add</w:t>
            </w:r>
            <w:proofErr w:type="spellEnd"/>
            <w:r w:rsidRPr="00615073">
              <w:rPr>
                <w:rFonts w:eastAsia="Times New Roman" w:cs="Arial"/>
                <w:color w:val="000000" w:themeColor="text1"/>
                <w:sz w:val="23"/>
                <w:szCs w:val="23"/>
              </w:rPr>
              <w:t>(“book”)</w:t>
            </w:r>
          </w:p>
        </w:tc>
      </w:tr>
      <w:tr w:rsidR="00025AA1" w:rsidRPr="00615073" w:rsidTr="00615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proofErr w:type="spellStart"/>
            <w:r w:rsidRPr="00615073">
              <w:rPr>
                <w:rFonts w:eastAsia="Times New Roman" w:cs="Arial"/>
                <w:color w:val="000000" w:themeColor="text1"/>
                <w:sz w:val="23"/>
                <w:szCs w:val="23"/>
              </w:rPr>
              <w:t>ArrayList</w:t>
            </w:r>
            <w:proofErr w:type="spellEnd"/>
            <w:r w:rsidRPr="00615073">
              <w:rPr>
                <w:rFonts w:eastAsia="Times New Roman" w:cs="Arial"/>
                <w:color w:val="000000" w:themeColor="text1"/>
                <w:sz w:val="23"/>
                <w:szCs w:val="23"/>
              </w:rPr>
              <w:t xml:space="preserve"> in java 5.0 are parameterized.</w:t>
            </w:r>
            <w:r w:rsidRPr="00615073">
              <w:rPr>
                <w:rFonts w:eastAsia="Times New Roman" w:cs="Arial"/>
                <w:color w:val="000000" w:themeColor="text1"/>
                <w:sz w:val="23"/>
                <w:szCs w:val="23"/>
              </w:rPr>
              <w:br/>
            </w:r>
            <w:r w:rsidRPr="00615073">
              <w:rPr>
                <w:rFonts w:eastAsia="Times New Roman" w:cs="Arial"/>
                <w:color w:val="000000" w:themeColor="text1"/>
                <w:sz w:val="23"/>
                <w:szCs w:val="23"/>
              </w:rPr>
              <w:br/>
            </w:r>
            <w:proofErr w:type="spellStart"/>
            <w:r w:rsidRPr="00615073">
              <w:rPr>
                <w:rFonts w:eastAsia="Times New Roman" w:cs="Arial"/>
                <w:color w:val="000000" w:themeColor="text1"/>
                <w:sz w:val="23"/>
                <w:szCs w:val="23"/>
              </w:rPr>
              <w:t>Eg</w:t>
            </w:r>
            <w:proofErr w:type="spellEnd"/>
            <w:r w:rsidRPr="00615073">
              <w:rPr>
                <w:rFonts w:eastAsia="Times New Roman" w:cs="Arial"/>
                <w:color w:val="000000" w:themeColor="text1"/>
                <w:sz w:val="23"/>
                <w:szCs w:val="23"/>
              </w:rPr>
              <w:t>: This angle bracket is a type parameter which means a list of String.</w:t>
            </w:r>
          </w:p>
        </w:tc>
      </w:tr>
    </w:tbl>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Q #18) Difference between String, String Builder, and String Buffer.</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String:</w:t>
      </w:r>
      <w:r w:rsidRPr="00615073">
        <w:rPr>
          <w:rFonts w:eastAsia="Times New Roman" w:cs="Arial"/>
          <w:color w:val="000000" w:themeColor="text1"/>
          <w:sz w:val="23"/>
          <w:szCs w:val="23"/>
        </w:rPr>
        <w:t> String variables are stored in “constant string pool”. Once the string reference changes the old value that exists in the “constant string pool”, it cannot be erased.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String name = “book”;</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Constant string pool</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78AF7D7A" wp14:editId="7F6D975E">
            <wp:extent cx="2282190" cy="922655"/>
            <wp:effectExtent l="0" t="0" r="3810" b="0"/>
            <wp:docPr id="13" name="Picture 13" descr="Constant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190" cy="922655"/>
                    </a:xfrm>
                    <a:prstGeom prst="rect">
                      <a:avLst/>
                    </a:prstGeom>
                    <a:noFill/>
                    <a:ln>
                      <a:noFill/>
                    </a:ln>
                  </pic:spPr>
                </pic:pic>
              </a:graphicData>
            </a:graphic>
          </wp:inline>
        </w:drawing>
      </w:r>
      <w:r w:rsidRPr="00615073">
        <w:rPr>
          <w:rFonts w:eastAsia="Times New Roman" w:cs="Arial"/>
          <w:color w:val="000000" w:themeColor="text1"/>
          <w:sz w:val="23"/>
          <w:szCs w:val="23"/>
        </w:rPr>
        <w: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proofErr w:type="gramStart"/>
      <w:r w:rsidRPr="00615073">
        <w:rPr>
          <w:rFonts w:eastAsia="Times New Roman" w:cs="Arial"/>
          <w:color w:val="000000" w:themeColor="text1"/>
          <w:sz w:val="23"/>
          <w:szCs w:val="23"/>
        </w:rPr>
        <w:t>If the name value has changed from “book” to “pen”.</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Constant string pool</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6F419C75" wp14:editId="431C2113">
            <wp:extent cx="2266315" cy="1073150"/>
            <wp:effectExtent l="0" t="0" r="635" b="0"/>
            <wp:docPr id="12" name="Picture 12" descr="Constant string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315" cy="1073150"/>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Then the older value retains in the constant string pool.</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String Buffer:</w:t>
      </w:r>
    </w:p>
    <w:p w:rsidR="00615073" w:rsidRPr="00615073" w:rsidRDefault="00615073" w:rsidP="00615073">
      <w:pPr>
        <w:numPr>
          <w:ilvl w:val="0"/>
          <w:numId w:val="1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Here string values are stored in a stack. If the values are changed then the new value replaces the older value.</w:t>
      </w:r>
    </w:p>
    <w:p w:rsidR="00615073" w:rsidRPr="00615073" w:rsidRDefault="00615073" w:rsidP="00615073">
      <w:pPr>
        <w:numPr>
          <w:ilvl w:val="0"/>
          <w:numId w:val="1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string buffer is synchronized which is thread-safe.</w:t>
      </w:r>
    </w:p>
    <w:p w:rsidR="00615073" w:rsidRPr="00615073" w:rsidRDefault="00615073" w:rsidP="00615073">
      <w:pPr>
        <w:numPr>
          <w:ilvl w:val="0"/>
          <w:numId w:val="1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Performance is slower than the String Builder.</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String Buffer name =”book”;</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1E925802" wp14:editId="6F47198B">
            <wp:extent cx="930275" cy="723265"/>
            <wp:effectExtent l="0" t="0" r="3175" b="635"/>
            <wp:docPr id="11" name="Picture 1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723265"/>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Once the name value has been changed to “pen” then the “book” is erased in the stack.</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44C24A75" wp14:editId="6CAF355B">
            <wp:extent cx="1002030" cy="842645"/>
            <wp:effectExtent l="0" t="0" r="7620" b="0"/>
            <wp:docPr id="10" name="Picture 10" descr="Sta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030" cy="842645"/>
                    </a:xfrm>
                    <a:prstGeom prst="rect">
                      <a:avLst/>
                    </a:prstGeom>
                    <a:noFill/>
                    <a:ln>
                      <a:noFill/>
                    </a:ln>
                  </pic:spPr>
                </pic:pic>
              </a:graphicData>
            </a:graphic>
          </wp:inline>
        </w:drawing>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String Builder:</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This is same as String Buffer except for the String Builder which is not threaded safety that is not synchronized. So obviously performance is fast.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#19) Explain about Public and Private </w:t>
      </w:r>
      <w:proofErr w:type="gramStart"/>
      <w:r w:rsidRPr="00025AA1">
        <w:rPr>
          <w:rFonts w:eastAsia="Times New Roman" w:cs="Arial"/>
          <w:b/>
          <w:bCs/>
          <w:color w:val="000000" w:themeColor="text1"/>
          <w:sz w:val="23"/>
          <w:szCs w:val="23"/>
          <w:bdr w:val="none" w:sz="0" w:space="0" w:color="auto" w:frame="1"/>
        </w:rPr>
        <w:t>access</w:t>
      </w:r>
      <w:proofErr w:type="gramEnd"/>
      <w:r w:rsidRPr="00025AA1">
        <w:rPr>
          <w:rFonts w:eastAsia="Times New Roman" w:cs="Arial"/>
          <w:b/>
          <w:bCs/>
          <w:color w:val="000000" w:themeColor="text1"/>
          <w:sz w:val="23"/>
          <w:szCs w:val="23"/>
          <w:bdr w:val="none" w:sz="0" w:space="0" w:color="auto" w:frame="1"/>
        </w:rPr>
        <w:t xml:space="preserve"> </w:t>
      </w:r>
      <w:proofErr w:type="spellStart"/>
      <w:r w:rsidRPr="00025AA1">
        <w:rPr>
          <w:rFonts w:eastAsia="Times New Roman" w:cs="Arial"/>
          <w:b/>
          <w:bCs/>
          <w:color w:val="000000" w:themeColor="text1"/>
          <w:sz w:val="23"/>
          <w:szCs w:val="23"/>
          <w:bdr w:val="none" w:sz="0" w:space="0" w:color="auto" w:frame="1"/>
        </w:rPr>
        <w:t>specifiers</w:t>
      </w:r>
      <w:proofErr w:type="spellEnd"/>
      <w:r w:rsidRPr="00025AA1">
        <w:rPr>
          <w:rFonts w:eastAsia="Times New Roman" w:cs="Arial"/>
          <w:b/>
          <w:bCs/>
          <w:color w:val="000000" w:themeColor="text1"/>
          <w:sz w:val="23"/>
          <w:szCs w:val="23"/>
          <w:bdr w:val="none" w:sz="0" w:space="0" w:color="auto" w:frame="1"/>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Methods and instance variables are known as members.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Public:</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Public members are visible in the same package as well as the outside package that is for other packages.</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6505F0A6" wp14:editId="2FEDEE1E">
            <wp:extent cx="5231765" cy="1614170"/>
            <wp:effectExtent l="0" t="0" r="6985" b="5080"/>
            <wp:docPr id="9" name="Picture 9"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765" cy="1614170"/>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Public members in Class A are visible to Class B (Same package) as well as Class C (Different package).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Private: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Private members are visible in the same class only and not for the other classes in the same package as well as classes in the outside packages.</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lastRenderedPageBreak/>
        <w:drawing>
          <wp:inline distT="0" distB="0" distL="0" distR="0" wp14:anchorId="09B4C9B9" wp14:editId="77AB80BE">
            <wp:extent cx="5637530" cy="1837055"/>
            <wp:effectExtent l="0" t="0" r="1270" b="0"/>
            <wp:docPr id="8" name="Picture 8"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530" cy="1837055"/>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proofErr w:type="gramStart"/>
      <w:r w:rsidRPr="00615073">
        <w:rPr>
          <w:rFonts w:eastAsia="Times New Roman" w:cs="Arial"/>
          <w:color w:val="000000" w:themeColor="text1"/>
          <w:sz w:val="23"/>
          <w:szCs w:val="23"/>
        </w:rPr>
        <w:t>Private members in class A is</w:t>
      </w:r>
      <w:proofErr w:type="gramEnd"/>
      <w:r w:rsidRPr="00615073">
        <w:rPr>
          <w:rFonts w:eastAsia="Times New Roman" w:cs="Arial"/>
          <w:color w:val="000000" w:themeColor="text1"/>
          <w:sz w:val="23"/>
          <w:szCs w:val="23"/>
        </w:rPr>
        <w:t xml:space="preserve"> visible only in that class. It is invisible for class</w:t>
      </w:r>
      <w:proofErr w:type="gramStart"/>
      <w:r w:rsidRPr="00615073">
        <w:rPr>
          <w:rFonts w:eastAsia="Times New Roman" w:cs="Arial"/>
          <w:color w:val="000000" w:themeColor="text1"/>
          <w:sz w:val="23"/>
          <w:szCs w:val="23"/>
        </w:rPr>
        <w:t>  B</w:t>
      </w:r>
      <w:proofErr w:type="gramEnd"/>
      <w:r w:rsidRPr="00615073">
        <w:rPr>
          <w:rFonts w:eastAsia="Times New Roman" w:cs="Arial"/>
          <w:color w:val="000000" w:themeColor="text1"/>
          <w:sz w:val="23"/>
          <w:szCs w:val="23"/>
        </w:rPr>
        <w:t xml:space="preserve"> as well as class C.</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 xml:space="preserve">Q #20) Difference between Default and Protected access </w:t>
      </w:r>
      <w:proofErr w:type="spellStart"/>
      <w:r w:rsidRPr="00025AA1">
        <w:rPr>
          <w:rFonts w:eastAsia="Times New Roman" w:cs="Arial"/>
          <w:b/>
          <w:bCs/>
          <w:color w:val="000000" w:themeColor="text1"/>
          <w:sz w:val="23"/>
          <w:szCs w:val="23"/>
          <w:bdr w:val="none" w:sz="0" w:space="0" w:color="auto" w:frame="1"/>
        </w:rPr>
        <w:t>specifiers</w:t>
      </w:r>
      <w:proofErr w:type="spellEnd"/>
      <w:r w:rsidRPr="00025AA1">
        <w:rPr>
          <w:rFonts w:eastAsia="Times New Roman" w:cs="Arial"/>
          <w:b/>
          <w:bCs/>
          <w:color w:val="000000" w:themeColor="text1"/>
          <w:sz w:val="23"/>
          <w:szCs w:val="23"/>
          <w:bdr w:val="none" w:sz="0" w:space="0" w:color="auto" w:frame="1"/>
        </w:rPr>
        <w:t>.</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Default: </w:t>
      </w:r>
      <w:r w:rsidRPr="00615073">
        <w:rPr>
          <w:rFonts w:eastAsia="Times New Roman" w:cs="Arial"/>
          <w:color w:val="000000" w:themeColor="text1"/>
          <w:sz w:val="23"/>
          <w:szCs w:val="23"/>
        </w:rPr>
        <w:t xml:space="preserve">Methods and variables declared in a class without any access </w:t>
      </w:r>
      <w:proofErr w:type="spellStart"/>
      <w:r w:rsidRPr="00615073">
        <w:rPr>
          <w:rFonts w:eastAsia="Times New Roman" w:cs="Arial"/>
          <w:color w:val="000000" w:themeColor="text1"/>
          <w:sz w:val="23"/>
          <w:szCs w:val="23"/>
        </w:rPr>
        <w:t>specifiers</w:t>
      </w:r>
      <w:proofErr w:type="spellEnd"/>
      <w:r w:rsidRPr="00615073">
        <w:rPr>
          <w:rFonts w:eastAsia="Times New Roman" w:cs="Arial"/>
          <w:color w:val="000000" w:themeColor="text1"/>
          <w:sz w:val="23"/>
          <w:szCs w:val="23"/>
        </w:rPr>
        <w:t xml:space="preserve"> are called default.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388E6565" wp14:editId="49D4A54A">
            <wp:extent cx="5359400" cy="1670050"/>
            <wp:effectExtent l="0" t="0" r="0" b="6350"/>
            <wp:docPr id="7" name="Picture 7"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1670050"/>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Default members in Class A are visible to the other classes which are inside the package and invisible to the classes which are outside the package.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So Class A members are visible to the Class B and invisible to the Class C.</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Protected: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noProof/>
          <w:color w:val="000000" w:themeColor="text1"/>
          <w:sz w:val="23"/>
          <w:szCs w:val="23"/>
          <w:bdr w:val="none" w:sz="0" w:space="0" w:color="auto" w:frame="1"/>
        </w:rPr>
        <w:drawing>
          <wp:inline distT="0" distB="0" distL="0" distR="0" wp14:anchorId="04BC62AF" wp14:editId="4A2283C1">
            <wp:extent cx="4699000" cy="1685925"/>
            <wp:effectExtent l="0" t="0" r="6350" b="9525"/>
            <wp:docPr id="6" name="Picture 6" descr="Pro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685925"/>
                    </a:xfrm>
                    <a:prstGeom prst="rect">
                      <a:avLst/>
                    </a:prstGeom>
                    <a:noFill/>
                    <a:ln>
                      <a:noFill/>
                    </a:ln>
                  </pic:spPr>
                </pic:pic>
              </a:graphicData>
            </a:graphic>
          </wp:inline>
        </w:drawing>
      </w:r>
      <w:r w:rsidRPr="00025AA1">
        <w:rPr>
          <w:rFonts w:eastAsia="Times New Roman" w:cs="Arial"/>
          <w:b/>
          <w:bCs/>
          <w:color w:val="000000" w:themeColor="text1"/>
          <w:sz w:val="23"/>
          <w:szCs w:val="23"/>
          <w:bdr w:val="none" w:sz="0" w:space="0" w:color="auto" w:frame="1"/>
        </w:rPr>
        <w:t>             .</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Protected is same as Default but if a class extends then it is visible even if it is outside the package.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Class A members are visible to Class B because it is inside the package. For Class C it is invisible but if Class C extends Class A then the members are visible to the Class C even if it is outside the package.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 xml:space="preserve">Q #21) Difference between </w:t>
      </w:r>
      <w:proofErr w:type="spellStart"/>
      <w:r w:rsidRPr="00025AA1">
        <w:rPr>
          <w:rFonts w:eastAsia="Times New Roman" w:cs="Arial"/>
          <w:b/>
          <w:bCs/>
          <w:color w:val="000000" w:themeColor="text1"/>
          <w:sz w:val="23"/>
          <w:szCs w:val="23"/>
          <w:bdr w:val="none" w:sz="0" w:space="0" w:color="auto" w:frame="1"/>
        </w:rPr>
        <w:t>HashMap</w:t>
      </w:r>
      <w:proofErr w:type="spellEnd"/>
      <w:r w:rsidRPr="00025AA1">
        <w:rPr>
          <w:rFonts w:eastAsia="Times New Roman" w:cs="Arial"/>
          <w:b/>
          <w:bCs/>
          <w:color w:val="000000" w:themeColor="text1"/>
          <w:sz w:val="23"/>
          <w:szCs w:val="23"/>
          <w:bdr w:val="none" w:sz="0" w:space="0" w:color="auto" w:frame="1"/>
        </w:rPr>
        <w:t xml:space="preserve"> and </w:t>
      </w:r>
      <w:proofErr w:type="spellStart"/>
      <w:r w:rsidRPr="00025AA1">
        <w:rPr>
          <w:rFonts w:eastAsia="Times New Roman" w:cs="Arial"/>
          <w:b/>
          <w:bCs/>
          <w:color w:val="000000" w:themeColor="text1"/>
          <w:sz w:val="23"/>
          <w:szCs w:val="23"/>
          <w:bdr w:val="none" w:sz="0" w:space="0" w:color="auto" w:frame="1"/>
        </w:rPr>
        <w:t>HashTable</w:t>
      </w:r>
      <w:proofErr w:type="spellEnd"/>
      <w:r w:rsidRPr="00025AA1">
        <w:rPr>
          <w:rFonts w:eastAsia="Times New Roman" w:cs="Arial"/>
          <w:b/>
          <w:bCs/>
          <w:color w:val="000000" w:themeColor="text1"/>
          <w:sz w:val="23"/>
          <w:szCs w:val="23"/>
          <w:bdr w:val="none" w:sz="0" w:space="0" w:color="auto" w:frame="1"/>
        </w:rPr>
        <w:t>.</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 xml:space="preserve">Difference between </w:t>
      </w:r>
      <w:proofErr w:type="spellStart"/>
      <w:r w:rsidRPr="00025AA1">
        <w:rPr>
          <w:rFonts w:eastAsia="Times New Roman" w:cs="Arial"/>
          <w:b/>
          <w:bCs/>
          <w:color w:val="000000" w:themeColor="text1"/>
          <w:sz w:val="23"/>
          <w:szCs w:val="23"/>
          <w:bdr w:val="none" w:sz="0" w:space="0" w:color="auto" w:frame="1"/>
        </w:rPr>
        <w:t>HashMap</w:t>
      </w:r>
      <w:proofErr w:type="spellEnd"/>
      <w:r w:rsidRPr="00025AA1">
        <w:rPr>
          <w:rFonts w:eastAsia="Times New Roman" w:cs="Arial"/>
          <w:b/>
          <w:bCs/>
          <w:color w:val="000000" w:themeColor="text1"/>
          <w:sz w:val="23"/>
          <w:szCs w:val="23"/>
          <w:bdr w:val="none" w:sz="0" w:space="0" w:color="auto" w:frame="1"/>
        </w:rPr>
        <w:t xml:space="preserve"> and </w:t>
      </w:r>
      <w:proofErr w:type="spellStart"/>
      <w:r w:rsidRPr="00025AA1">
        <w:rPr>
          <w:rFonts w:eastAsia="Times New Roman" w:cs="Arial"/>
          <w:b/>
          <w:bCs/>
          <w:color w:val="000000" w:themeColor="text1"/>
          <w:sz w:val="23"/>
          <w:szCs w:val="23"/>
          <w:bdr w:val="none" w:sz="0" w:space="0" w:color="auto" w:frame="1"/>
        </w:rPr>
        <w:t>HashTable</w:t>
      </w:r>
      <w:proofErr w:type="spellEnd"/>
      <w:r w:rsidRPr="00025AA1">
        <w:rPr>
          <w:rFonts w:eastAsia="Times New Roman" w:cs="Arial"/>
          <w:b/>
          <w:bCs/>
          <w:color w:val="000000" w:themeColor="text1"/>
          <w:sz w:val="23"/>
          <w:szCs w:val="23"/>
          <w:bdr w:val="none" w:sz="0" w:space="0" w:color="auto" w:frame="1"/>
        </w:rPr>
        <w:t xml:space="preserve"> can be seen below:</w:t>
      </w:r>
    </w:p>
    <w:tbl>
      <w:tblPr>
        <w:tblW w:w="11370" w:type="dxa"/>
        <w:shd w:val="clear" w:color="auto" w:fill="FFFFFF"/>
        <w:tblCellMar>
          <w:left w:w="0" w:type="dxa"/>
          <w:right w:w="0" w:type="dxa"/>
        </w:tblCellMar>
        <w:tblLook w:val="04A0" w:firstRow="1" w:lastRow="0" w:firstColumn="1" w:lastColumn="0" w:noHBand="0" w:noVBand="1"/>
      </w:tblPr>
      <w:tblGrid>
        <w:gridCol w:w="5905"/>
        <w:gridCol w:w="5465"/>
      </w:tblGrid>
      <w:tr w:rsidR="00025AA1" w:rsidRPr="00615073" w:rsidTr="00615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proofErr w:type="spellStart"/>
            <w:r w:rsidRPr="00615073">
              <w:rPr>
                <w:rFonts w:eastAsia="Times New Roman" w:cs="Arial"/>
                <w:b/>
                <w:bCs/>
                <w:color w:val="000000" w:themeColor="text1"/>
                <w:sz w:val="23"/>
                <w:szCs w:val="23"/>
              </w:rPr>
              <w:t>HashMap</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proofErr w:type="spellStart"/>
            <w:r w:rsidRPr="00615073">
              <w:rPr>
                <w:rFonts w:eastAsia="Times New Roman" w:cs="Arial"/>
                <w:b/>
                <w:bCs/>
                <w:color w:val="000000" w:themeColor="text1"/>
                <w:sz w:val="23"/>
                <w:szCs w:val="23"/>
              </w:rPr>
              <w:t>HashTable</w:t>
            </w:r>
            <w:proofErr w:type="spellEnd"/>
          </w:p>
        </w:tc>
      </w:tr>
      <w:tr w:rsidR="00025AA1" w:rsidRPr="00615073" w:rsidTr="00615073">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Key methods are synchronized</w:t>
            </w:r>
          </w:p>
        </w:tc>
      </w:tr>
      <w:tr w:rsidR="00025AA1" w:rsidRPr="00615073" w:rsidTr="00615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Thread safety</w:t>
            </w:r>
          </w:p>
        </w:tc>
      </w:tr>
      <w:tr w:rsidR="00025AA1" w:rsidRPr="00615073" w:rsidTr="00615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Enumerator is used to iterate the values</w:t>
            </w:r>
          </w:p>
        </w:tc>
      </w:tr>
      <w:tr w:rsidR="00025AA1" w:rsidRPr="00615073" w:rsidTr="00615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Doesn’t allow anything that is null</w:t>
            </w:r>
          </w:p>
        </w:tc>
      </w:tr>
      <w:tr w:rsidR="00025AA1" w:rsidRPr="00615073" w:rsidTr="00615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Performance is high than </w:t>
            </w:r>
            <w:proofErr w:type="spellStart"/>
            <w:r w:rsidRPr="00615073">
              <w:rPr>
                <w:rFonts w:eastAsia="Times New Roman" w:cs="Arial"/>
                <w:color w:val="000000" w:themeColor="text1"/>
                <w:sz w:val="23"/>
                <w:szCs w:val="23"/>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Performance is slow</w:t>
            </w:r>
          </w:p>
        </w:tc>
      </w:tr>
    </w:tbl>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 xml:space="preserve">Q #22) Difference between </w:t>
      </w:r>
      <w:proofErr w:type="spellStart"/>
      <w:r w:rsidRPr="00025AA1">
        <w:rPr>
          <w:rFonts w:eastAsia="Times New Roman" w:cs="Arial"/>
          <w:b/>
          <w:bCs/>
          <w:color w:val="000000" w:themeColor="text1"/>
          <w:sz w:val="23"/>
          <w:szCs w:val="23"/>
          <w:bdr w:val="none" w:sz="0" w:space="0" w:color="auto" w:frame="1"/>
        </w:rPr>
        <w:t>HashSet</w:t>
      </w:r>
      <w:proofErr w:type="spellEnd"/>
      <w:r w:rsidRPr="00025AA1">
        <w:rPr>
          <w:rFonts w:eastAsia="Times New Roman" w:cs="Arial"/>
          <w:b/>
          <w:bCs/>
          <w:color w:val="000000" w:themeColor="text1"/>
          <w:sz w:val="23"/>
          <w:szCs w:val="23"/>
          <w:bdr w:val="none" w:sz="0" w:space="0" w:color="auto" w:frame="1"/>
        </w:rPr>
        <w:t xml:space="preserve"> and </w:t>
      </w:r>
      <w:proofErr w:type="spellStart"/>
      <w:r w:rsidRPr="00025AA1">
        <w:rPr>
          <w:rFonts w:eastAsia="Times New Roman" w:cs="Arial"/>
          <w:b/>
          <w:bCs/>
          <w:color w:val="000000" w:themeColor="text1"/>
          <w:sz w:val="23"/>
          <w:szCs w:val="23"/>
          <w:bdr w:val="none" w:sz="0" w:space="0" w:color="auto" w:frame="1"/>
        </w:rPr>
        <w:t>TreeSet</w:t>
      </w:r>
      <w:proofErr w:type="spellEnd"/>
      <w:r w:rsidRPr="00025AA1">
        <w:rPr>
          <w:rFonts w:eastAsia="Times New Roman" w:cs="Arial"/>
          <w:b/>
          <w:bCs/>
          <w:color w:val="000000" w:themeColor="text1"/>
          <w:sz w:val="23"/>
          <w:szCs w:val="23"/>
          <w:bdr w:val="none" w:sz="0" w:space="0" w:color="auto" w:frame="1"/>
        </w:rPr>
        <w:t>.</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 xml:space="preserve">Difference between </w:t>
      </w:r>
      <w:proofErr w:type="spellStart"/>
      <w:r w:rsidRPr="00025AA1">
        <w:rPr>
          <w:rFonts w:eastAsia="Times New Roman" w:cs="Arial"/>
          <w:b/>
          <w:bCs/>
          <w:color w:val="000000" w:themeColor="text1"/>
          <w:sz w:val="23"/>
          <w:szCs w:val="23"/>
          <w:bdr w:val="none" w:sz="0" w:space="0" w:color="auto" w:frame="1"/>
        </w:rPr>
        <w:t>HashSet</w:t>
      </w:r>
      <w:proofErr w:type="spellEnd"/>
      <w:r w:rsidRPr="00025AA1">
        <w:rPr>
          <w:rFonts w:eastAsia="Times New Roman" w:cs="Arial"/>
          <w:b/>
          <w:bCs/>
          <w:color w:val="000000" w:themeColor="text1"/>
          <w:sz w:val="23"/>
          <w:szCs w:val="23"/>
          <w:bdr w:val="none" w:sz="0" w:space="0" w:color="auto" w:frame="1"/>
        </w:rPr>
        <w:t xml:space="preserve"> and </w:t>
      </w:r>
      <w:proofErr w:type="spellStart"/>
      <w:r w:rsidRPr="00025AA1">
        <w:rPr>
          <w:rFonts w:eastAsia="Times New Roman" w:cs="Arial"/>
          <w:b/>
          <w:bCs/>
          <w:color w:val="000000" w:themeColor="text1"/>
          <w:sz w:val="23"/>
          <w:szCs w:val="23"/>
          <w:bdr w:val="none" w:sz="0" w:space="0" w:color="auto" w:frame="1"/>
        </w:rPr>
        <w:t>TreeSet</w:t>
      </w:r>
      <w:proofErr w:type="spellEnd"/>
      <w:r w:rsidRPr="00025AA1">
        <w:rPr>
          <w:rFonts w:eastAsia="Times New Roman" w:cs="Arial"/>
          <w:b/>
          <w:bCs/>
          <w:color w:val="000000" w:themeColor="text1"/>
          <w:sz w:val="23"/>
          <w:szCs w:val="23"/>
          <w:bdr w:val="none" w:sz="0" w:space="0" w:color="auto" w:frame="1"/>
        </w:rPr>
        <w:t xml:space="preserve"> can be seen below:</w:t>
      </w:r>
    </w:p>
    <w:tbl>
      <w:tblPr>
        <w:tblW w:w="11370" w:type="dxa"/>
        <w:shd w:val="clear" w:color="auto" w:fill="FFFFFF"/>
        <w:tblCellMar>
          <w:left w:w="0" w:type="dxa"/>
          <w:right w:w="0" w:type="dxa"/>
        </w:tblCellMar>
        <w:tblLook w:val="04A0" w:firstRow="1" w:lastRow="0" w:firstColumn="1" w:lastColumn="0" w:noHBand="0" w:noVBand="1"/>
      </w:tblPr>
      <w:tblGrid>
        <w:gridCol w:w="5410"/>
        <w:gridCol w:w="5960"/>
      </w:tblGrid>
      <w:tr w:rsidR="00025AA1" w:rsidRPr="00615073" w:rsidTr="00615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proofErr w:type="spellStart"/>
            <w:r w:rsidRPr="00615073">
              <w:rPr>
                <w:rFonts w:eastAsia="Times New Roman" w:cs="Arial"/>
                <w:b/>
                <w:bCs/>
                <w:color w:val="000000" w:themeColor="text1"/>
                <w:sz w:val="23"/>
                <w:szCs w:val="23"/>
              </w:rPr>
              <w:t>HashSet</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proofErr w:type="spellStart"/>
            <w:r w:rsidRPr="00615073">
              <w:rPr>
                <w:rFonts w:eastAsia="Times New Roman" w:cs="Arial"/>
                <w:b/>
                <w:bCs/>
                <w:color w:val="000000" w:themeColor="text1"/>
                <w:sz w:val="23"/>
                <w:szCs w:val="23"/>
              </w:rPr>
              <w:t>TreeSet</w:t>
            </w:r>
            <w:proofErr w:type="spellEnd"/>
          </w:p>
        </w:tc>
      </w:tr>
      <w:tr w:rsidR="00025AA1" w:rsidRPr="00615073" w:rsidTr="00615073">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Maintains the elements in the sorted order</w:t>
            </w:r>
          </w:p>
        </w:tc>
      </w:tr>
      <w:tr w:rsidR="00025AA1" w:rsidRPr="00615073" w:rsidTr="00615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Couldn’t store null objects</w:t>
            </w:r>
          </w:p>
        </w:tc>
      </w:tr>
      <w:tr w:rsidR="00025AA1" w:rsidRPr="00615073" w:rsidTr="006150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Performance is slow</w:t>
            </w:r>
          </w:p>
        </w:tc>
      </w:tr>
    </w:tbl>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Q #23) Difference between Abstract class and Interface.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Difference between Abstract Class and Interface are as follows: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Abstract Class:</w:t>
      </w:r>
    </w:p>
    <w:p w:rsidR="00615073" w:rsidRPr="00615073" w:rsidRDefault="00615073" w:rsidP="00615073">
      <w:pPr>
        <w:numPr>
          <w:ilvl w:val="0"/>
          <w:numId w:val="1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Abstract classes have a default constructor and it is called whenever the concrete subclass is instantiated.</w:t>
      </w:r>
    </w:p>
    <w:p w:rsidR="00615073" w:rsidRPr="00615073" w:rsidRDefault="00615073" w:rsidP="00615073">
      <w:pPr>
        <w:numPr>
          <w:ilvl w:val="0"/>
          <w:numId w:val="1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Contains Abstract methods as well as Non-Abstract methods.</w:t>
      </w:r>
    </w:p>
    <w:p w:rsidR="00615073" w:rsidRPr="00615073" w:rsidRDefault="00615073" w:rsidP="00615073">
      <w:pPr>
        <w:numPr>
          <w:ilvl w:val="0"/>
          <w:numId w:val="1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class which extends the Abstract class shouldn’t require implementing all the methods, only Abstract methods need to be implemented in the concrete sub-class.</w:t>
      </w:r>
    </w:p>
    <w:p w:rsidR="00615073" w:rsidRPr="00615073" w:rsidRDefault="00615073" w:rsidP="00615073">
      <w:pPr>
        <w:numPr>
          <w:ilvl w:val="0"/>
          <w:numId w:val="1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Abstract Class contains instance variables.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Interface:</w:t>
      </w:r>
    </w:p>
    <w:p w:rsidR="00615073" w:rsidRPr="00615073" w:rsidRDefault="00615073" w:rsidP="00615073">
      <w:pPr>
        <w:numPr>
          <w:ilvl w:val="0"/>
          <w:numId w:val="1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Doesn’t have any constructor and couldn’t be instantiated.</w:t>
      </w:r>
    </w:p>
    <w:p w:rsidR="00615073" w:rsidRPr="00615073" w:rsidRDefault="00615073" w:rsidP="00615073">
      <w:pPr>
        <w:numPr>
          <w:ilvl w:val="0"/>
          <w:numId w:val="1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Abstract method alone should be declared.</w:t>
      </w:r>
    </w:p>
    <w:p w:rsidR="00615073" w:rsidRPr="00615073" w:rsidRDefault="00615073" w:rsidP="00615073">
      <w:pPr>
        <w:numPr>
          <w:ilvl w:val="0"/>
          <w:numId w:val="1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Classes which implement the interface should provide the implementation for all the methods.</w:t>
      </w:r>
    </w:p>
    <w:p w:rsidR="00615073" w:rsidRPr="00615073" w:rsidRDefault="00615073" w:rsidP="00615073">
      <w:pPr>
        <w:numPr>
          <w:ilvl w:val="0"/>
          <w:numId w:val="1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The interface contains only constants.</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lastRenderedPageBreak/>
        <w:t>Q</w:t>
      </w:r>
      <w:r w:rsidRPr="00615073">
        <w:rPr>
          <w:rFonts w:eastAsia="Times New Roman" w:cs="Arial"/>
          <w:color w:val="000000" w:themeColor="text1"/>
          <w:sz w:val="23"/>
          <w:szCs w:val="23"/>
          <w:bdr w:val="none" w:sz="0" w:space="0" w:color="auto" w:frame="1"/>
        </w:rPr>
        <w:t> </w:t>
      </w:r>
      <w:r w:rsidRPr="00025AA1">
        <w:rPr>
          <w:rFonts w:eastAsia="Times New Roman" w:cs="Arial"/>
          <w:b/>
          <w:bCs/>
          <w:color w:val="000000" w:themeColor="text1"/>
          <w:sz w:val="23"/>
          <w:szCs w:val="23"/>
          <w:bdr w:val="none" w:sz="0" w:space="0" w:color="auto" w:frame="1"/>
        </w:rPr>
        <w:t>#24)</w:t>
      </w:r>
      <w:proofErr w:type="gramStart"/>
      <w:r w:rsidRPr="00025AA1">
        <w:rPr>
          <w:rFonts w:eastAsia="Times New Roman" w:cs="Arial"/>
          <w:b/>
          <w:bCs/>
          <w:color w:val="000000" w:themeColor="text1"/>
          <w:sz w:val="23"/>
          <w:szCs w:val="23"/>
          <w:bdr w:val="none" w:sz="0" w:space="0" w:color="auto" w:frame="1"/>
        </w:rPr>
        <w:t>  What</w:t>
      </w:r>
      <w:proofErr w:type="gramEnd"/>
      <w:r w:rsidRPr="00025AA1">
        <w:rPr>
          <w:rFonts w:eastAsia="Times New Roman" w:cs="Arial"/>
          <w:b/>
          <w:bCs/>
          <w:color w:val="000000" w:themeColor="text1"/>
          <w:sz w:val="23"/>
          <w:szCs w:val="23"/>
          <w:bdr w:val="none" w:sz="0" w:space="0" w:color="auto" w:frame="1"/>
        </w:rPr>
        <w:t xml:space="preserve"> is mean by Collections in Java?</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Collection is a framework that is designed to store the objects and manipulate the design to store the objects.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Collections are used to perform the following operations:</w:t>
      </w:r>
    </w:p>
    <w:p w:rsidR="00615073" w:rsidRPr="00615073" w:rsidRDefault="00615073" w:rsidP="00615073">
      <w:pPr>
        <w:numPr>
          <w:ilvl w:val="0"/>
          <w:numId w:val="1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Searching</w:t>
      </w:r>
    </w:p>
    <w:p w:rsidR="00615073" w:rsidRPr="00615073" w:rsidRDefault="00615073" w:rsidP="00615073">
      <w:pPr>
        <w:numPr>
          <w:ilvl w:val="0"/>
          <w:numId w:val="1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Sorting</w:t>
      </w:r>
    </w:p>
    <w:p w:rsidR="00615073" w:rsidRPr="00615073" w:rsidRDefault="00615073" w:rsidP="00615073">
      <w:pPr>
        <w:numPr>
          <w:ilvl w:val="0"/>
          <w:numId w:val="1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Manipulation</w:t>
      </w:r>
    </w:p>
    <w:p w:rsidR="00615073" w:rsidRPr="00615073" w:rsidRDefault="00615073" w:rsidP="00615073">
      <w:pPr>
        <w:numPr>
          <w:ilvl w:val="0"/>
          <w:numId w:val="1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Insertion</w:t>
      </w:r>
    </w:p>
    <w:p w:rsidR="00615073" w:rsidRPr="00615073" w:rsidRDefault="00615073" w:rsidP="00615073">
      <w:pPr>
        <w:numPr>
          <w:ilvl w:val="0"/>
          <w:numId w:val="14"/>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Deletion</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A group of objects is known as collections. All the classes and interfaces for collecting are available in Java utile package.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 xml:space="preserve">Q #25)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all the Classes and Interfaces that are available in the collections?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Given below are the Classes and Interfaces that are available in Collections: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Interfaces:</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Collection</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List</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Set</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Map</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Sorted Set</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Sorted Map</w:t>
      </w:r>
    </w:p>
    <w:p w:rsidR="00615073" w:rsidRPr="00615073" w:rsidRDefault="00615073" w:rsidP="00615073">
      <w:pPr>
        <w:numPr>
          <w:ilvl w:val="0"/>
          <w:numId w:val="15"/>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Queue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Classes:</w:t>
      </w:r>
    </w:p>
    <w:p w:rsidR="00615073" w:rsidRPr="00615073" w:rsidRDefault="00615073" w:rsidP="00615073">
      <w:pPr>
        <w:numPr>
          <w:ilvl w:val="0"/>
          <w:numId w:val="1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Lists:</w:t>
      </w:r>
    </w:p>
    <w:p w:rsidR="00615073" w:rsidRPr="00615073" w:rsidRDefault="00615073" w:rsidP="00615073">
      <w:pPr>
        <w:numPr>
          <w:ilvl w:val="0"/>
          <w:numId w:val="1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Array List</w:t>
      </w:r>
    </w:p>
    <w:p w:rsidR="00615073" w:rsidRPr="00615073" w:rsidRDefault="00615073" w:rsidP="00615073">
      <w:pPr>
        <w:numPr>
          <w:ilvl w:val="0"/>
          <w:numId w:val="1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Vector</w:t>
      </w:r>
    </w:p>
    <w:p w:rsidR="00615073" w:rsidRPr="00615073" w:rsidRDefault="00615073" w:rsidP="00615073">
      <w:pPr>
        <w:numPr>
          <w:ilvl w:val="0"/>
          <w:numId w:val="16"/>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Linked List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Sets:</w:t>
      </w:r>
    </w:p>
    <w:p w:rsidR="00615073" w:rsidRPr="00615073" w:rsidRDefault="00615073" w:rsidP="00615073">
      <w:pPr>
        <w:numPr>
          <w:ilvl w:val="0"/>
          <w:numId w:val="1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Hash set</w:t>
      </w:r>
    </w:p>
    <w:p w:rsidR="00615073" w:rsidRPr="00615073" w:rsidRDefault="00615073" w:rsidP="00615073">
      <w:pPr>
        <w:numPr>
          <w:ilvl w:val="0"/>
          <w:numId w:val="1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Linked Hash Set</w:t>
      </w:r>
    </w:p>
    <w:p w:rsidR="00615073" w:rsidRPr="00615073" w:rsidRDefault="00615073" w:rsidP="00615073">
      <w:pPr>
        <w:numPr>
          <w:ilvl w:val="0"/>
          <w:numId w:val="17"/>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Tree Set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Maps:</w:t>
      </w:r>
    </w:p>
    <w:p w:rsidR="00615073" w:rsidRPr="00615073" w:rsidRDefault="00615073" w:rsidP="00615073">
      <w:pPr>
        <w:numPr>
          <w:ilvl w:val="0"/>
          <w:numId w:val="1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Hash Map</w:t>
      </w:r>
    </w:p>
    <w:p w:rsidR="00615073" w:rsidRPr="00615073" w:rsidRDefault="00615073" w:rsidP="00615073">
      <w:pPr>
        <w:numPr>
          <w:ilvl w:val="0"/>
          <w:numId w:val="1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Hash Table</w:t>
      </w:r>
    </w:p>
    <w:p w:rsidR="00615073" w:rsidRPr="00615073" w:rsidRDefault="00615073" w:rsidP="00615073">
      <w:pPr>
        <w:numPr>
          <w:ilvl w:val="0"/>
          <w:numId w:val="1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Tree Map</w:t>
      </w:r>
    </w:p>
    <w:p w:rsidR="00615073" w:rsidRPr="00615073" w:rsidRDefault="00615073" w:rsidP="00615073">
      <w:pPr>
        <w:numPr>
          <w:ilvl w:val="0"/>
          <w:numId w:val="18"/>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Linked Hashed Map</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Queue:</w:t>
      </w:r>
    </w:p>
    <w:p w:rsidR="00615073" w:rsidRPr="00615073" w:rsidRDefault="00615073" w:rsidP="00615073">
      <w:pPr>
        <w:numPr>
          <w:ilvl w:val="0"/>
          <w:numId w:val="19"/>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Priority Queue</w:t>
      </w: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lastRenderedPageBreak/>
        <w:t xml:space="preserve">Q #26)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Ordered and Sorted in collections?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Ordered:</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It means the values that are stored in a collection </w:t>
      </w:r>
      <w:proofErr w:type="gramStart"/>
      <w:r w:rsidRPr="00615073">
        <w:rPr>
          <w:rFonts w:eastAsia="Times New Roman" w:cs="Arial"/>
          <w:color w:val="000000" w:themeColor="text1"/>
          <w:sz w:val="23"/>
          <w:szCs w:val="23"/>
        </w:rPr>
        <w:t>is</w:t>
      </w:r>
      <w:proofErr w:type="gramEnd"/>
      <w:r w:rsidRPr="00615073">
        <w:rPr>
          <w:rFonts w:eastAsia="Times New Roman" w:cs="Arial"/>
          <w:color w:val="000000" w:themeColor="text1"/>
          <w:sz w:val="23"/>
          <w:szCs w:val="23"/>
        </w:rPr>
        <w:t xml:space="preserve"> based on the values that are added to the collection. So we can iterate the values from the collection in a specific order.</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Sorted:</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Sorting mechanism can be applied internally or externally so that the group of objects sorted in a particular collection is based on properties of the objects.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gramStart"/>
      <w:r w:rsidRPr="00025AA1">
        <w:rPr>
          <w:rFonts w:eastAsia="Times New Roman" w:cs="Arial"/>
          <w:b/>
          <w:bCs/>
          <w:color w:val="000000" w:themeColor="text1"/>
          <w:sz w:val="23"/>
          <w:szCs w:val="23"/>
          <w:bdr w:val="none" w:sz="0" w:space="0" w:color="auto" w:frame="1"/>
        </w:rPr>
        <w:t>Q #27) Explain about the different lists available in the collection.</w:t>
      </w:r>
      <w:proofErr w:type="gramEnd"/>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w:t>
      </w:r>
      <w:r w:rsidRPr="00615073">
        <w:rPr>
          <w:rFonts w:eastAsia="Times New Roman" w:cs="Arial"/>
          <w:color w:val="000000" w:themeColor="text1"/>
          <w:sz w:val="23"/>
          <w:szCs w:val="23"/>
        </w:rPr>
        <w:t>Values added to the list is based on the index position and it is ordered by index position. Duplicates are allowed.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Types of Lists are: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Array List:</w:t>
      </w:r>
    </w:p>
    <w:p w:rsidR="00615073" w:rsidRPr="00615073" w:rsidRDefault="00615073" w:rsidP="00615073">
      <w:pPr>
        <w:numPr>
          <w:ilvl w:val="0"/>
          <w:numId w:val="20"/>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Fast iteration and fast Random Access.</w:t>
      </w:r>
    </w:p>
    <w:p w:rsidR="00615073" w:rsidRPr="00615073" w:rsidRDefault="00615073" w:rsidP="00615073">
      <w:pPr>
        <w:numPr>
          <w:ilvl w:val="0"/>
          <w:numId w:val="20"/>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It is an ordered collection (by index) and not sorted.</w:t>
      </w:r>
    </w:p>
    <w:p w:rsidR="00615073" w:rsidRPr="00615073" w:rsidRDefault="00615073" w:rsidP="00615073">
      <w:pPr>
        <w:numPr>
          <w:ilvl w:val="0"/>
          <w:numId w:val="20"/>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It implements Random Access Interface.</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ArrayList</w:t>
      </w:r>
      <w:proofErr w:type="spellEnd"/>
      <w:r w:rsidRPr="00615073">
        <w:rPr>
          <w:rFonts w:eastAsia="Times New Roman" w:cs="Courier New"/>
          <w:color w:val="000000" w:themeColor="text1"/>
          <w:sz w:val="23"/>
          <w:szCs w:val="23"/>
        </w:rPr>
        <w:t xml:space="preserve"> &lt;String&gt;names=new </w:t>
      </w:r>
      <w:proofErr w:type="spellStart"/>
      <w:r w:rsidRPr="00615073">
        <w:rPr>
          <w:rFonts w:eastAsia="Times New Roman" w:cs="Courier New"/>
          <w:color w:val="000000" w:themeColor="text1"/>
          <w:sz w:val="23"/>
          <w:szCs w:val="23"/>
        </w:rPr>
        <w:t>ArrayList</w:t>
      </w:r>
      <w:proofErr w:type="spellEnd"/>
      <w:r w:rsidRPr="00615073">
        <w:rPr>
          <w:rFonts w:eastAsia="Times New Roman" w:cs="Courier New"/>
          <w:color w:val="000000" w:themeColor="text1"/>
          <w:sz w:val="23"/>
          <w:szCs w:val="23"/>
        </w:rPr>
        <w:t xml:space="preserve"> &lt;String</w:t>
      </w:r>
      <w:proofErr w:type="gramStart"/>
      <w:r w:rsidRPr="00615073">
        <w:rPr>
          <w:rFonts w:eastAsia="Times New Roman" w:cs="Courier New"/>
          <w:color w:val="000000" w:themeColor="text1"/>
          <w:sz w:val="23"/>
          <w:szCs w:val="23"/>
        </w:rPr>
        <w:t>&gt;(</w:t>
      </w:r>
      <w:proofErr w:type="gram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(“apple”);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(“cherry”);</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(“kiwi”);</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(“cherry”);</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 xml:space="preserve"> (names);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Output: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[Apple, cherry, kiwi, banana, cherry]</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From the output, Array List maintains the insertion order and it accepts the duplicates. But not sorted.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Vector:</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It is same as Array List.</w:t>
      </w:r>
    </w:p>
    <w:p w:rsidR="00615073" w:rsidRPr="00615073" w:rsidRDefault="00615073" w:rsidP="00615073">
      <w:pPr>
        <w:numPr>
          <w:ilvl w:val="0"/>
          <w:numId w:val="2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Vector methods are synchronized.</w:t>
      </w:r>
    </w:p>
    <w:p w:rsidR="00615073" w:rsidRPr="00615073" w:rsidRDefault="00615073" w:rsidP="00615073">
      <w:pPr>
        <w:numPr>
          <w:ilvl w:val="0"/>
          <w:numId w:val="2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Thread safety.</w:t>
      </w:r>
    </w:p>
    <w:p w:rsidR="00615073" w:rsidRPr="00615073" w:rsidRDefault="00615073" w:rsidP="00615073">
      <w:pPr>
        <w:numPr>
          <w:ilvl w:val="0"/>
          <w:numId w:val="2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It also implements the Random Access.</w:t>
      </w:r>
    </w:p>
    <w:p w:rsidR="00615073" w:rsidRPr="00615073" w:rsidRDefault="00615073" w:rsidP="00615073">
      <w:pPr>
        <w:numPr>
          <w:ilvl w:val="0"/>
          <w:numId w:val="21"/>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Thread safety usually causes a performance hit.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Vector &lt;String&gt; names = new Vector &lt;String&gt; (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 xml:space="preserve"> </w:t>
      </w: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(“cherry”);</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(“apple”);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(“kiwi”);</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 xml:space="preserve"> (“apple”);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 xml:space="preserve"> (“names”);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Output: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w:t>
      </w:r>
      <w:proofErr w:type="spellStart"/>
      <w:proofErr w:type="gramStart"/>
      <w:r w:rsidRPr="00615073">
        <w:rPr>
          <w:rFonts w:eastAsia="Times New Roman" w:cs="Arial"/>
          <w:color w:val="000000" w:themeColor="text1"/>
          <w:sz w:val="23"/>
          <w:szCs w:val="23"/>
        </w:rPr>
        <w:t>cherry,</w:t>
      </w:r>
      <w:proofErr w:type="gramEnd"/>
      <w:r w:rsidRPr="00615073">
        <w:rPr>
          <w:rFonts w:eastAsia="Times New Roman" w:cs="Arial"/>
          <w:color w:val="000000" w:themeColor="text1"/>
          <w:sz w:val="23"/>
          <w:szCs w:val="23"/>
        </w:rPr>
        <w:t>apple,banana,kiwi,apple</w:t>
      </w:r>
      <w:proofErr w:type="spellEnd"/>
      <w:r w:rsidRPr="00615073">
        <w:rPr>
          <w:rFonts w:eastAsia="Times New Roman" w:cs="Arial"/>
          <w:color w:val="000000" w:themeColor="text1"/>
          <w:sz w:val="23"/>
          <w:szCs w:val="23"/>
        </w:rPr>
        <w: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Vector also maintains the insertion order and accepts the duplicates.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Linked List:</w:t>
      </w:r>
    </w:p>
    <w:p w:rsidR="00615073" w:rsidRPr="00615073" w:rsidRDefault="00615073" w:rsidP="00615073">
      <w:pPr>
        <w:numPr>
          <w:ilvl w:val="0"/>
          <w:numId w:val="2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Elements are doubly linked to one another.</w:t>
      </w:r>
    </w:p>
    <w:p w:rsidR="00615073" w:rsidRPr="00615073" w:rsidRDefault="00615073" w:rsidP="00615073">
      <w:pPr>
        <w:numPr>
          <w:ilvl w:val="0"/>
          <w:numId w:val="2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Performance is slow than Array </w:t>
      </w:r>
      <w:proofErr w:type="gramStart"/>
      <w:r w:rsidRPr="00615073">
        <w:rPr>
          <w:rFonts w:eastAsia="Times New Roman" w:cs="Arial"/>
          <w:color w:val="000000" w:themeColor="text1"/>
          <w:sz w:val="23"/>
          <w:szCs w:val="23"/>
        </w:rPr>
        <w:t>list</w:t>
      </w:r>
      <w:proofErr w:type="gramEnd"/>
      <w:r w:rsidRPr="00615073">
        <w:rPr>
          <w:rFonts w:eastAsia="Times New Roman" w:cs="Arial"/>
          <w:color w:val="000000" w:themeColor="text1"/>
          <w:sz w:val="23"/>
          <w:szCs w:val="23"/>
        </w:rPr>
        <w:t>.</w:t>
      </w:r>
    </w:p>
    <w:p w:rsidR="00615073" w:rsidRPr="00615073" w:rsidRDefault="00615073" w:rsidP="00615073">
      <w:pPr>
        <w:numPr>
          <w:ilvl w:val="0"/>
          <w:numId w:val="2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Good choice for insertion and deletion.</w:t>
      </w:r>
    </w:p>
    <w:p w:rsidR="00615073" w:rsidRPr="00615073" w:rsidRDefault="00615073" w:rsidP="00615073">
      <w:pPr>
        <w:numPr>
          <w:ilvl w:val="0"/>
          <w:numId w:val="22"/>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lastRenderedPageBreak/>
        <w:t xml:space="preserve">In Java 5.0 it supports common queue methods </w:t>
      </w:r>
      <w:proofErr w:type="gramStart"/>
      <w:r w:rsidRPr="00615073">
        <w:rPr>
          <w:rFonts w:eastAsia="Times New Roman" w:cs="Arial"/>
          <w:color w:val="000000" w:themeColor="text1"/>
          <w:sz w:val="23"/>
          <w:szCs w:val="23"/>
        </w:rPr>
        <w:t>peek(</w:t>
      </w:r>
      <w:proofErr w:type="gramEnd"/>
      <w:r w:rsidRPr="00615073">
        <w:rPr>
          <w:rFonts w:eastAsia="Times New Roman" w:cs="Arial"/>
          <w:color w:val="000000" w:themeColor="text1"/>
          <w:sz w:val="23"/>
          <w:szCs w:val="23"/>
        </w:rPr>
        <w:t xml:space="preserve"> ), Pool ( ), Offer ( ) etc.</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Linkedlist</w:t>
      </w:r>
      <w:proofErr w:type="spellEnd"/>
      <w:r w:rsidRPr="00615073">
        <w:rPr>
          <w:rFonts w:eastAsia="Times New Roman" w:cs="Courier New"/>
          <w:color w:val="000000" w:themeColor="text1"/>
          <w:sz w:val="23"/>
          <w:szCs w:val="23"/>
        </w:rPr>
        <w:t xml:space="preserve"> &lt;String&gt; names = new </w:t>
      </w:r>
      <w:proofErr w:type="spellStart"/>
      <w:r w:rsidRPr="00615073">
        <w:rPr>
          <w:rFonts w:eastAsia="Times New Roman" w:cs="Courier New"/>
          <w:color w:val="000000" w:themeColor="text1"/>
          <w:sz w:val="23"/>
          <w:szCs w:val="23"/>
        </w:rPr>
        <w:t>linkedlist</w:t>
      </w:r>
      <w:proofErr w:type="spellEnd"/>
      <w:r w:rsidRPr="00615073">
        <w:rPr>
          <w:rFonts w:eastAsia="Times New Roman" w:cs="Courier New"/>
          <w:color w:val="000000" w:themeColor="text1"/>
          <w:sz w:val="23"/>
          <w:szCs w:val="23"/>
        </w:rPr>
        <w:t xml:space="preserve"> &lt;String&gt; ( </w:t>
      </w:r>
      <w:proofErr w:type="gramStart"/>
      <w:r w:rsidRPr="00615073">
        <w:rPr>
          <w:rFonts w:eastAsia="Times New Roman" w:cs="Courier New"/>
          <w:color w:val="000000" w:themeColor="text1"/>
          <w:sz w:val="23"/>
          <w:szCs w:val="23"/>
        </w:rPr>
        <w:t>) ;</w:t>
      </w:r>
      <w:proofErr w:type="gramEnd"/>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“apple”);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“kiwi”);</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 xml:space="preserve"> (names);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Output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proofErr w:type="gramStart"/>
      <w:r w:rsidRPr="00615073">
        <w:rPr>
          <w:rFonts w:eastAsia="Times New Roman" w:cs="Arial"/>
          <w:color w:val="000000" w:themeColor="text1"/>
          <w:sz w:val="23"/>
          <w:szCs w:val="23"/>
        </w:rPr>
        <w:t xml:space="preserve">[ </w:t>
      </w:r>
      <w:proofErr w:type="spellStart"/>
      <w:r w:rsidRPr="00615073">
        <w:rPr>
          <w:rFonts w:eastAsia="Times New Roman" w:cs="Arial"/>
          <w:color w:val="000000" w:themeColor="text1"/>
          <w:sz w:val="23"/>
          <w:szCs w:val="23"/>
        </w:rPr>
        <w:t>banana,cherry,apple,kiwi,banana</w:t>
      </w:r>
      <w:proofErr w:type="spellEnd"/>
      <w:proofErr w:type="gramEnd"/>
      <w:r w:rsidRPr="00615073">
        <w:rPr>
          <w:rFonts w:eastAsia="Times New Roman" w:cs="Arial"/>
          <w:color w:val="000000" w:themeColor="text1"/>
          <w:sz w:val="23"/>
          <w:szCs w:val="23"/>
        </w:rPr>
        <w: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Maintains the insertion order and accepts the duplicates.</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Q #28) Explain about Set and their types in a collection?</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proofErr w:type="spellStart"/>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Set c</w:t>
      </w:r>
      <w:r w:rsidRPr="00615073">
        <w:rPr>
          <w:rFonts w:eastAsia="Times New Roman" w:cs="Arial"/>
          <w:color w:val="000000" w:themeColor="text1"/>
          <w:sz w:val="23"/>
          <w:szCs w:val="23"/>
        </w:rPr>
        <w:t>ares about uniqueness. It doesn’t allow duplications. Here “equals ( )” method is used to determine whether two objects are identical or not.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Hash Set:</w:t>
      </w:r>
    </w:p>
    <w:p w:rsidR="00615073" w:rsidRPr="00615073" w:rsidRDefault="00615073" w:rsidP="00615073">
      <w:pPr>
        <w:numPr>
          <w:ilvl w:val="0"/>
          <w:numId w:val="2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Unordered and unsorted.</w:t>
      </w:r>
    </w:p>
    <w:p w:rsidR="00615073" w:rsidRPr="00615073" w:rsidRDefault="00615073" w:rsidP="00615073">
      <w:pPr>
        <w:numPr>
          <w:ilvl w:val="0"/>
          <w:numId w:val="2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Uses the hash code of the object to insert the values.</w:t>
      </w:r>
    </w:p>
    <w:p w:rsidR="00615073" w:rsidRPr="00615073" w:rsidRDefault="00615073" w:rsidP="00615073">
      <w:pPr>
        <w:numPr>
          <w:ilvl w:val="0"/>
          <w:numId w:val="23"/>
        </w:numPr>
        <w:shd w:val="clear" w:color="auto" w:fill="FFFFFF"/>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Use this when the requirement is “no duplicates and don’t care about the order”.</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u w:val="single"/>
          <w:bdr w:val="none" w:sz="0" w:space="0" w:color="auto" w:frame="1"/>
        </w:rPr>
        <w:t>Example: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HashSet</w:t>
      </w:r>
      <w:proofErr w:type="spellEnd"/>
      <w:r w:rsidRPr="00615073">
        <w:rPr>
          <w:rFonts w:eastAsia="Times New Roman" w:cs="Courier New"/>
          <w:color w:val="000000" w:themeColor="text1"/>
          <w:sz w:val="23"/>
          <w:szCs w:val="23"/>
        </w:rPr>
        <w:t xml:space="preserve">&lt;String&gt; names = new </w:t>
      </w:r>
      <w:proofErr w:type="spellStart"/>
      <w:r w:rsidRPr="00615073">
        <w:rPr>
          <w:rFonts w:eastAsia="Times New Roman" w:cs="Courier New"/>
          <w:color w:val="000000" w:themeColor="text1"/>
          <w:sz w:val="23"/>
          <w:szCs w:val="23"/>
        </w:rPr>
        <w:t>HashSet</w:t>
      </w:r>
      <w:proofErr w:type="spellEnd"/>
      <w:r w:rsidRPr="00615073">
        <w:rPr>
          <w:rFonts w:eastAsia="Times New Roman" w:cs="Courier New"/>
          <w:color w:val="000000" w:themeColor="text1"/>
          <w:sz w:val="23"/>
          <w:szCs w:val="23"/>
        </w:rPr>
        <w:t xml:space="preserve"> &lt;=String</w:t>
      </w:r>
      <w:proofErr w:type="gramStart"/>
      <w:r w:rsidRPr="00615073">
        <w:rPr>
          <w:rFonts w:eastAsia="Times New Roman" w:cs="Courier New"/>
          <w:color w:val="000000" w:themeColor="text1"/>
          <w:sz w:val="23"/>
          <w:szCs w:val="23"/>
        </w:rPr>
        <w:t>&gt;(</w:t>
      </w:r>
      <w:proofErr w:type="gramEnd"/>
      <w:r w:rsidRPr="00615073">
        <w:rPr>
          <w:rFonts w:eastAsia="Times New Roman" w:cs="Courier New"/>
          <w:color w:val="000000" w:themeColor="text1"/>
          <w:sz w:val="23"/>
          <w:szCs w:val="23"/>
        </w:rPr>
        <w:t xml:space="preserve"> ) ;</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lastRenderedPageBreak/>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“apple”);</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“kiwi”);</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proofErr w:type="spell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 xml:space="preserve"> (names);</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Courier New"/>
          <w:color w:val="000000" w:themeColor="text1"/>
          <w:sz w:val="23"/>
          <w:szCs w:val="23"/>
        </w:rPr>
      </w:pPr>
      <w:r w:rsidRPr="00615073">
        <w:rPr>
          <w:rFonts w:eastAsia="Times New Roman" w:cs="Courier New"/>
          <w:color w:val="000000" w:themeColor="text1"/>
          <w:sz w:val="23"/>
          <w:szCs w:val="23"/>
        </w:rPr>
        <w:t>}</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Output:</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r w:rsidRPr="00615073">
        <w:rPr>
          <w:rFonts w:eastAsia="Times New Roman" w:cs="Arial"/>
          <w:color w:val="000000" w:themeColor="text1"/>
          <w:sz w:val="23"/>
          <w:szCs w:val="23"/>
        </w:rPr>
        <w:t>[</w:t>
      </w:r>
      <w:proofErr w:type="gramStart"/>
      <w:r w:rsidRPr="00615073">
        <w:rPr>
          <w:rFonts w:eastAsia="Times New Roman" w:cs="Arial"/>
          <w:color w:val="000000" w:themeColor="text1"/>
          <w:sz w:val="23"/>
          <w:szCs w:val="23"/>
        </w:rPr>
        <w:t>banana</w:t>
      </w:r>
      <w:proofErr w:type="gramEnd"/>
      <w:r w:rsidRPr="00615073">
        <w:rPr>
          <w:rFonts w:eastAsia="Times New Roman" w:cs="Arial"/>
          <w:color w:val="000000" w:themeColor="text1"/>
          <w:sz w:val="23"/>
          <w:szCs w:val="23"/>
        </w:rPr>
        <w:t>, cherry, kiwi, apple]</w:t>
      </w:r>
    </w:p>
    <w:p w:rsidR="00615073" w:rsidRPr="00615073" w:rsidRDefault="00615073" w:rsidP="00615073">
      <w:pPr>
        <w:shd w:val="clear" w:color="auto" w:fill="FFFFFF"/>
        <w:spacing w:after="336" w:line="240" w:lineRule="auto"/>
        <w:rPr>
          <w:rFonts w:eastAsia="Times New Roman" w:cs="Arial"/>
          <w:color w:val="000000" w:themeColor="text1"/>
          <w:sz w:val="23"/>
          <w:szCs w:val="23"/>
        </w:rPr>
      </w:pPr>
      <w:proofErr w:type="gramStart"/>
      <w:r w:rsidRPr="00615073">
        <w:rPr>
          <w:rFonts w:eastAsia="Times New Roman" w:cs="Arial"/>
          <w:color w:val="000000" w:themeColor="text1"/>
          <w:sz w:val="23"/>
          <w:szCs w:val="23"/>
        </w:rPr>
        <w:t>Doesn’t follow any insertion order.</w:t>
      </w:r>
      <w:proofErr w:type="gramEnd"/>
      <w:r w:rsidRPr="00615073">
        <w:rPr>
          <w:rFonts w:eastAsia="Times New Roman" w:cs="Arial"/>
          <w:color w:val="000000" w:themeColor="text1"/>
          <w:sz w:val="23"/>
          <w:szCs w:val="23"/>
        </w:rPr>
        <w:t xml:space="preserve"> Duplicates are not allowed.</w:t>
      </w:r>
    </w:p>
    <w:p w:rsidR="00615073" w:rsidRPr="00615073" w:rsidRDefault="00615073" w:rsidP="00615073">
      <w:pPr>
        <w:shd w:val="clear" w:color="auto" w:fill="FFFFFF"/>
        <w:spacing w:after="0" w:line="240" w:lineRule="auto"/>
        <w:rPr>
          <w:rFonts w:eastAsia="Times New Roman" w:cs="Arial"/>
          <w:color w:val="000000" w:themeColor="text1"/>
          <w:sz w:val="23"/>
          <w:szCs w:val="23"/>
        </w:rPr>
      </w:pPr>
      <w:r w:rsidRPr="00025AA1">
        <w:rPr>
          <w:rFonts w:eastAsia="Times New Roman" w:cs="Arial"/>
          <w:b/>
          <w:bCs/>
          <w:color w:val="000000" w:themeColor="text1"/>
          <w:sz w:val="23"/>
          <w:szCs w:val="23"/>
          <w:bdr w:val="none" w:sz="0" w:space="0" w:color="auto" w:frame="1"/>
        </w:rPr>
        <w:t>Linked Hash set:</w:t>
      </w:r>
    </w:p>
    <w:p w:rsidR="00615073" w:rsidRPr="00615073" w:rsidRDefault="00615073" w:rsidP="00615073">
      <w:pPr>
        <w:numPr>
          <w:ilvl w:val="0"/>
          <w:numId w:val="24"/>
        </w:numPr>
        <w:shd w:val="clear" w:color="auto" w:fill="FFFFFF"/>
        <w:spacing w:after="0" w:line="240" w:lineRule="auto"/>
        <w:rPr>
          <w:ins w:id="0" w:author="Unknown"/>
          <w:rFonts w:eastAsia="Times New Roman" w:cs="Arial"/>
          <w:color w:val="000000" w:themeColor="text1"/>
          <w:sz w:val="23"/>
          <w:szCs w:val="23"/>
        </w:rPr>
      </w:pPr>
      <w:ins w:id="1" w:author="Unknown">
        <w:r w:rsidRPr="00615073">
          <w:rPr>
            <w:rFonts w:eastAsia="Times New Roman" w:cs="Arial"/>
            <w:color w:val="000000" w:themeColor="text1"/>
            <w:sz w:val="23"/>
            <w:szCs w:val="23"/>
          </w:rPr>
          <w:t>An ordered version of the hash set is known as Linked Hash Set.</w:t>
        </w:r>
      </w:ins>
    </w:p>
    <w:p w:rsidR="00615073" w:rsidRPr="00615073" w:rsidRDefault="00615073" w:rsidP="00615073">
      <w:pPr>
        <w:numPr>
          <w:ilvl w:val="0"/>
          <w:numId w:val="24"/>
        </w:numPr>
        <w:shd w:val="clear" w:color="auto" w:fill="FFFFFF"/>
        <w:spacing w:after="0" w:line="240" w:lineRule="auto"/>
        <w:rPr>
          <w:ins w:id="2" w:author="Unknown"/>
          <w:rFonts w:eastAsia="Times New Roman" w:cs="Arial"/>
          <w:color w:val="000000" w:themeColor="text1"/>
          <w:sz w:val="23"/>
          <w:szCs w:val="23"/>
        </w:rPr>
      </w:pPr>
      <w:ins w:id="3" w:author="Unknown">
        <w:r w:rsidRPr="00615073">
          <w:rPr>
            <w:rFonts w:eastAsia="Times New Roman" w:cs="Arial"/>
            <w:color w:val="000000" w:themeColor="text1"/>
            <w:sz w:val="23"/>
            <w:szCs w:val="23"/>
          </w:rPr>
          <w:t>Maintains a doubly-Linked list of all the elements.</w:t>
        </w:r>
      </w:ins>
    </w:p>
    <w:p w:rsidR="00615073" w:rsidRPr="00615073" w:rsidRDefault="00615073" w:rsidP="00615073">
      <w:pPr>
        <w:numPr>
          <w:ilvl w:val="0"/>
          <w:numId w:val="24"/>
        </w:numPr>
        <w:shd w:val="clear" w:color="auto" w:fill="FFFFFF"/>
        <w:spacing w:after="0" w:line="240" w:lineRule="auto"/>
        <w:rPr>
          <w:ins w:id="4" w:author="Unknown"/>
          <w:rFonts w:eastAsia="Times New Roman" w:cs="Arial"/>
          <w:color w:val="000000" w:themeColor="text1"/>
          <w:sz w:val="23"/>
          <w:szCs w:val="23"/>
        </w:rPr>
      </w:pPr>
      <w:ins w:id="5" w:author="Unknown">
        <w:r w:rsidRPr="00615073">
          <w:rPr>
            <w:rFonts w:eastAsia="Times New Roman" w:cs="Arial"/>
            <w:color w:val="000000" w:themeColor="text1"/>
            <w:sz w:val="23"/>
            <w:szCs w:val="23"/>
          </w:rPr>
          <w:t>Use this when the iteration order is required.</w:t>
        </w:r>
      </w:ins>
    </w:p>
    <w:p w:rsidR="00615073" w:rsidRPr="00615073" w:rsidRDefault="00615073" w:rsidP="00615073">
      <w:pPr>
        <w:shd w:val="clear" w:color="auto" w:fill="FFFFFF"/>
        <w:spacing w:after="0" w:line="240" w:lineRule="auto"/>
        <w:rPr>
          <w:ins w:id="6" w:author="Unknown"/>
          <w:rFonts w:eastAsia="Times New Roman" w:cs="Arial"/>
          <w:color w:val="000000" w:themeColor="text1"/>
          <w:sz w:val="23"/>
          <w:szCs w:val="23"/>
        </w:rPr>
      </w:pPr>
      <w:ins w:id="7"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 w:author="Unknown"/>
          <w:rFonts w:eastAsia="Times New Roman" w:cs="Courier New"/>
          <w:color w:val="000000" w:themeColor="text1"/>
          <w:sz w:val="23"/>
          <w:szCs w:val="23"/>
        </w:rPr>
      </w:pPr>
      <w:proofErr w:type="gramStart"/>
      <w:ins w:id="9"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 w:author="Unknown"/>
          <w:rFonts w:eastAsia="Times New Roman" w:cs="Courier New"/>
          <w:color w:val="000000" w:themeColor="text1"/>
          <w:sz w:val="23"/>
          <w:szCs w:val="23"/>
        </w:rPr>
      </w:pPr>
      <w:proofErr w:type="gramStart"/>
      <w:ins w:id="11"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 w:author="Unknown"/>
          <w:rFonts w:eastAsia="Times New Roman" w:cs="Courier New"/>
          <w:color w:val="000000" w:themeColor="text1"/>
          <w:sz w:val="23"/>
          <w:szCs w:val="23"/>
        </w:rPr>
      </w:pPr>
      <w:proofErr w:type="spellStart"/>
      <w:ins w:id="13" w:author="Unknown">
        <w:r w:rsidRPr="00615073">
          <w:rPr>
            <w:rFonts w:eastAsia="Times New Roman" w:cs="Courier New"/>
            <w:color w:val="000000" w:themeColor="text1"/>
            <w:sz w:val="23"/>
            <w:szCs w:val="23"/>
          </w:rPr>
          <w:t>LinkedHashSet</w:t>
        </w:r>
        <w:proofErr w:type="spellEnd"/>
        <w:r w:rsidRPr="00615073">
          <w:rPr>
            <w:rFonts w:eastAsia="Times New Roman" w:cs="Courier New"/>
            <w:color w:val="000000" w:themeColor="text1"/>
            <w:sz w:val="23"/>
            <w:szCs w:val="23"/>
          </w:rPr>
          <w:t xml:space="preserve">&lt;String&gt; names = new </w:t>
        </w:r>
        <w:proofErr w:type="spellStart"/>
        <w:r w:rsidRPr="00615073">
          <w:rPr>
            <w:rFonts w:eastAsia="Times New Roman" w:cs="Courier New"/>
            <w:color w:val="000000" w:themeColor="text1"/>
            <w:sz w:val="23"/>
            <w:szCs w:val="23"/>
          </w:rPr>
          <w:t>LinkedHashSet</w:t>
        </w:r>
        <w:proofErr w:type="spellEnd"/>
        <w:r w:rsidRPr="00615073">
          <w:rPr>
            <w:rFonts w:eastAsia="Times New Roman" w:cs="Courier New"/>
            <w:color w:val="000000" w:themeColor="text1"/>
            <w:sz w:val="23"/>
            <w:szCs w:val="23"/>
          </w:rPr>
          <w:t xml:space="preserve"> &lt;String</w:t>
        </w:r>
        <w:proofErr w:type="gramStart"/>
        <w:r w:rsidRPr="00615073">
          <w:rPr>
            <w:rFonts w:eastAsia="Times New Roman" w:cs="Courier New"/>
            <w:color w:val="000000" w:themeColor="text1"/>
            <w:sz w:val="23"/>
            <w:szCs w:val="23"/>
          </w:rPr>
          <w:t>&gt;(</w:t>
        </w:r>
        <w:proofErr w:type="gramEnd"/>
        <w:r w:rsidRPr="00615073">
          <w:rPr>
            <w:rFonts w:eastAsia="Times New Roman" w:cs="Courier New"/>
            <w:color w:val="000000" w:themeColor="text1"/>
            <w:sz w:val="23"/>
            <w:szCs w:val="23"/>
          </w:rPr>
          <w:t xml:space="preserve"> )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 w:author="Unknown"/>
          <w:rFonts w:eastAsia="Times New Roman" w:cs="Courier New"/>
          <w:color w:val="000000" w:themeColor="text1"/>
          <w:sz w:val="23"/>
          <w:szCs w:val="23"/>
        </w:rPr>
      </w:pPr>
      <w:ins w:id="15"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 w:author="Unknown"/>
          <w:rFonts w:eastAsia="Times New Roman" w:cs="Courier New"/>
          <w:color w:val="000000" w:themeColor="text1"/>
          <w:sz w:val="23"/>
          <w:szCs w:val="23"/>
        </w:rPr>
      </w:pPr>
      <w:ins w:id="17"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 w:author="Unknown"/>
          <w:rFonts w:eastAsia="Times New Roman" w:cs="Courier New"/>
          <w:color w:val="000000" w:themeColor="text1"/>
          <w:sz w:val="23"/>
          <w:szCs w:val="23"/>
        </w:rPr>
      </w:pPr>
      <w:ins w:id="19"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 w:author="Unknown"/>
          <w:rFonts w:eastAsia="Times New Roman" w:cs="Courier New"/>
          <w:color w:val="000000" w:themeColor="text1"/>
          <w:sz w:val="23"/>
          <w:szCs w:val="23"/>
        </w:rPr>
      </w:pPr>
      <w:ins w:id="21"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 w:author="Unknown"/>
          <w:rFonts w:eastAsia="Times New Roman" w:cs="Courier New"/>
          <w:color w:val="000000" w:themeColor="text1"/>
          <w:sz w:val="23"/>
          <w:szCs w:val="23"/>
        </w:rPr>
      </w:pPr>
      <w:ins w:id="23"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4" w:author="Unknown"/>
          <w:rFonts w:eastAsia="Times New Roman" w:cs="Courier New"/>
          <w:color w:val="000000" w:themeColor="text1"/>
          <w:sz w:val="23"/>
          <w:szCs w:val="23"/>
        </w:rPr>
      </w:pPr>
      <w:ins w:id="25" w:author="Unknown">
        <w:r w:rsidRPr="00615073">
          <w:rPr>
            <w:rFonts w:eastAsia="Times New Roman" w:cs="Courier New"/>
            <w:color w:val="000000" w:themeColor="text1"/>
            <w:sz w:val="23"/>
            <w:szCs w:val="23"/>
          </w:rPr>
          <w:lastRenderedPageBreak/>
          <w:t xml:space="preserve"> </w:t>
        </w:r>
        <w:proofErr w:type="spell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 xml:space="preserve"> (names);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6" w:author="Unknown"/>
          <w:rFonts w:eastAsia="Times New Roman" w:cs="Courier New"/>
          <w:color w:val="000000" w:themeColor="text1"/>
          <w:sz w:val="23"/>
          <w:szCs w:val="23"/>
        </w:rPr>
      </w:pPr>
      <w:ins w:id="27" w:author="Unknown">
        <w:r w:rsidRPr="00615073">
          <w:rPr>
            <w:rFonts w:eastAsia="Times New Roman" w:cs="Courier New"/>
            <w:color w:val="000000" w:themeColor="text1"/>
            <w:sz w:val="23"/>
            <w:szCs w:val="23"/>
          </w:rPr>
          <w:t xml:space="preserve">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8" w:author="Unknown"/>
          <w:rFonts w:eastAsia="Times New Roman" w:cs="Courier New"/>
          <w:color w:val="000000" w:themeColor="text1"/>
          <w:sz w:val="23"/>
          <w:szCs w:val="23"/>
        </w:rPr>
      </w:pPr>
      <w:ins w:id="29" w:author="Unknown">
        <w:r w:rsidRPr="00615073">
          <w:rPr>
            <w:rFonts w:eastAsia="Times New Roman" w:cs="Courier New"/>
            <w:color w:val="000000" w:themeColor="text1"/>
            <w:sz w:val="23"/>
            <w:szCs w:val="23"/>
          </w:rPr>
          <w:t>}</w:t>
        </w:r>
      </w:ins>
    </w:p>
    <w:p w:rsidR="00615073" w:rsidRPr="00615073" w:rsidRDefault="00615073" w:rsidP="00615073">
      <w:pPr>
        <w:shd w:val="clear" w:color="auto" w:fill="FFFFFF"/>
        <w:spacing w:after="0" w:line="240" w:lineRule="auto"/>
        <w:rPr>
          <w:ins w:id="30" w:author="Unknown"/>
          <w:rFonts w:eastAsia="Times New Roman" w:cs="Arial"/>
          <w:color w:val="000000" w:themeColor="text1"/>
          <w:sz w:val="23"/>
          <w:szCs w:val="23"/>
        </w:rPr>
      </w:pPr>
      <w:ins w:id="31"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32" w:author="Unknown"/>
          <w:rFonts w:eastAsia="Times New Roman" w:cs="Arial"/>
          <w:color w:val="000000" w:themeColor="text1"/>
          <w:sz w:val="23"/>
          <w:szCs w:val="23"/>
        </w:rPr>
      </w:pPr>
      <w:ins w:id="33" w:author="Unknown">
        <w:r w:rsidRPr="00615073">
          <w:rPr>
            <w:rFonts w:eastAsia="Times New Roman" w:cs="Arial"/>
            <w:color w:val="000000" w:themeColor="text1"/>
            <w:sz w:val="23"/>
            <w:szCs w:val="23"/>
          </w:rPr>
          <w:t>[</w:t>
        </w:r>
        <w:proofErr w:type="gramStart"/>
        <w:r w:rsidRPr="00615073">
          <w:rPr>
            <w:rFonts w:eastAsia="Times New Roman" w:cs="Arial"/>
            <w:color w:val="000000" w:themeColor="text1"/>
            <w:sz w:val="23"/>
            <w:szCs w:val="23"/>
          </w:rPr>
          <w:t>banana</w:t>
        </w:r>
        <w:proofErr w:type="gramEnd"/>
        <w:r w:rsidRPr="00615073">
          <w:rPr>
            <w:rFonts w:eastAsia="Times New Roman" w:cs="Arial"/>
            <w:color w:val="000000" w:themeColor="text1"/>
            <w:sz w:val="23"/>
            <w:szCs w:val="23"/>
          </w:rPr>
          <w:t>, cherry, apple, kiwi]</w:t>
        </w:r>
      </w:ins>
    </w:p>
    <w:p w:rsidR="00615073" w:rsidRPr="00615073" w:rsidRDefault="00615073" w:rsidP="00615073">
      <w:pPr>
        <w:shd w:val="clear" w:color="auto" w:fill="FFFFFF"/>
        <w:spacing w:after="336" w:line="240" w:lineRule="auto"/>
        <w:rPr>
          <w:ins w:id="34" w:author="Unknown"/>
          <w:rFonts w:eastAsia="Times New Roman" w:cs="Arial"/>
          <w:color w:val="000000" w:themeColor="text1"/>
          <w:sz w:val="23"/>
          <w:szCs w:val="23"/>
        </w:rPr>
      </w:pPr>
      <w:ins w:id="35" w:author="Unknown">
        <w:r w:rsidRPr="00615073">
          <w:rPr>
            <w:rFonts w:eastAsia="Times New Roman" w:cs="Arial"/>
            <w:color w:val="000000" w:themeColor="text1"/>
            <w:sz w:val="23"/>
            <w:szCs w:val="23"/>
          </w:rPr>
          <w:t>Maintains the insertion order in which they have been added to the Set. Duplicates are not allowed.</w:t>
        </w:r>
      </w:ins>
    </w:p>
    <w:p w:rsidR="00615073" w:rsidRPr="00615073" w:rsidRDefault="00615073" w:rsidP="00615073">
      <w:pPr>
        <w:shd w:val="clear" w:color="auto" w:fill="FFFFFF"/>
        <w:spacing w:after="0" w:line="240" w:lineRule="auto"/>
        <w:rPr>
          <w:ins w:id="36" w:author="Unknown"/>
          <w:rFonts w:eastAsia="Times New Roman" w:cs="Arial"/>
          <w:color w:val="000000" w:themeColor="text1"/>
          <w:sz w:val="23"/>
          <w:szCs w:val="23"/>
        </w:rPr>
      </w:pPr>
      <w:ins w:id="37" w:author="Unknown">
        <w:r w:rsidRPr="00025AA1">
          <w:rPr>
            <w:rFonts w:eastAsia="Times New Roman" w:cs="Arial"/>
            <w:b/>
            <w:bCs/>
            <w:color w:val="000000" w:themeColor="text1"/>
            <w:sz w:val="23"/>
            <w:szCs w:val="23"/>
            <w:bdr w:val="none" w:sz="0" w:space="0" w:color="auto" w:frame="1"/>
          </w:rPr>
          <w:t>Tree Set:</w:t>
        </w:r>
      </w:ins>
    </w:p>
    <w:p w:rsidR="00615073" w:rsidRPr="00615073" w:rsidRDefault="00615073" w:rsidP="00615073">
      <w:pPr>
        <w:numPr>
          <w:ilvl w:val="0"/>
          <w:numId w:val="25"/>
        </w:numPr>
        <w:shd w:val="clear" w:color="auto" w:fill="FFFFFF"/>
        <w:spacing w:after="0" w:line="240" w:lineRule="auto"/>
        <w:rPr>
          <w:ins w:id="38" w:author="Unknown"/>
          <w:rFonts w:eastAsia="Times New Roman" w:cs="Arial"/>
          <w:color w:val="000000" w:themeColor="text1"/>
          <w:sz w:val="23"/>
          <w:szCs w:val="23"/>
        </w:rPr>
      </w:pPr>
      <w:ins w:id="39" w:author="Unknown">
        <w:r w:rsidRPr="00615073">
          <w:rPr>
            <w:rFonts w:eastAsia="Times New Roman" w:cs="Arial"/>
            <w:color w:val="000000" w:themeColor="text1"/>
            <w:sz w:val="23"/>
            <w:szCs w:val="23"/>
          </w:rPr>
          <w:t>It is one of the two sorted collections.</w:t>
        </w:r>
      </w:ins>
    </w:p>
    <w:p w:rsidR="00615073" w:rsidRPr="00615073" w:rsidRDefault="00615073" w:rsidP="00615073">
      <w:pPr>
        <w:numPr>
          <w:ilvl w:val="0"/>
          <w:numId w:val="25"/>
        </w:numPr>
        <w:shd w:val="clear" w:color="auto" w:fill="FFFFFF"/>
        <w:spacing w:after="0" w:line="240" w:lineRule="auto"/>
        <w:rPr>
          <w:ins w:id="40" w:author="Unknown"/>
          <w:rFonts w:eastAsia="Times New Roman" w:cs="Arial"/>
          <w:color w:val="000000" w:themeColor="text1"/>
          <w:sz w:val="23"/>
          <w:szCs w:val="23"/>
        </w:rPr>
      </w:pPr>
      <w:ins w:id="41" w:author="Unknown">
        <w:r w:rsidRPr="00615073">
          <w:rPr>
            <w:rFonts w:eastAsia="Times New Roman" w:cs="Arial"/>
            <w:color w:val="000000" w:themeColor="text1"/>
            <w:sz w:val="23"/>
            <w:szCs w:val="23"/>
          </w:rPr>
          <w:t>Uses “Read-Black” tree structure and guarantees that the elements will be in an ascending order.</w:t>
        </w:r>
      </w:ins>
    </w:p>
    <w:p w:rsidR="00615073" w:rsidRPr="00615073" w:rsidRDefault="00615073" w:rsidP="00615073">
      <w:pPr>
        <w:numPr>
          <w:ilvl w:val="0"/>
          <w:numId w:val="25"/>
        </w:numPr>
        <w:shd w:val="clear" w:color="auto" w:fill="FFFFFF"/>
        <w:spacing w:after="0" w:line="240" w:lineRule="auto"/>
        <w:rPr>
          <w:ins w:id="42" w:author="Unknown"/>
          <w:rFonts w:eastAsia="Times New Roman" w:cs="Arial"/>
          <w:color w:val="000000" w:themeColor="text1"/>
          <w:sz w:val="23"/>
          <w:szCs w:val="23"/>
        </w:rPr>
      </w:pPr>
      <w:ins w:id="43" w:author="Unknown">
        <w:r w:rsidRPr="00615073">
          <w:rPr>
            <w:rFonts w:eastAsia="Times New Roman" w:cs="Arial"/>
            <w:color w:val="000000" w:themeColor="text1"/>
            <w:sz w:val="23"/>
            <w:szCs w:val="23"/>
          </w:rPr>
          <w:t>We can construct a tree set with the constructor by using comparable (or) comparator.</w:t>
        </w:r>
      </w:ins>
    </w:p>
    <w:p w:rsidR="00615073" w:rsidRPr="00615073" w:rsidRDefault="00615073" w:rsidP="00615073">
      <w:pPr>
        <w:shd w:val="clear" w:color="auto" w:fill="FFFFFF"/>
        <w:spacing w:after="0" w:line="240" w:lineRule="auto"/>
        <w:rPr>
          <w:ins w:id="44" w:author="Unknown"/>
          <w:rFonts w:eastAsia="Times New Roman" w:cs="Arial"/>
          <w:color w:val="000000" w:themeColor="text1"/>
          <w:sz w:val="23"/>
          <w:szCs w:val="23"/>
        </w:rPr>
      </w:pPr>
      <w:ins w:id="45"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6" w:author="Unknown"/>
          <w:rFonts w:eastAsia="Times New Roman" w:cs="Courier New"/>
          <w:color w:val="000000" w:themeColor="text1"/>
          <w:sz w:val="23"/>
          <w:szCs w:val="23"/>
        </w:rPr>
      </w:pPr>
      <w:proofErr w:type="gramStart"/>
      <w:ins w:id="47"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48" w:author="Unknown"/>
          <w:rFonts w:eastAsia="Times New Roman" w:cs="Courier New"/>
          <w:color w:val="000000" w:themeColor="text1"/>
          <w:sz w:val="23"/>
          <w:szCs w:val="23"/>
        </w:rPr>
      </w:pPr>
      <w:proofErr w:type="gramStart"/>
      <w:ins w:id="49"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0" w:author="Unknown"/>
          <w:rFonts w:eastAsia="Times New Roman" w:cs="Courier New"/>
          <w:color w:val="000000" w:themeColor="text1"/>
          <w:sz w:val="23"/>
          <w:szCs w:val="23"/>
        </w:rPr>
      </w:pPr>
      <w:proofErr w:type="spellStart"/>
      <w:ins w:id="51" w:author="Unknown">
        <w:r w:rsidRPr="00615073">
          <w:rPr>
            <w:rFonts w:eastAsia="Times New Roman" w:cs="Courier New"/>
            <w:color w:val="000000" w:themeColor="text1"/>
            <w:sz w:val="23"/>
            <w:szCs w:val="23"/>
          </w:rPr>
          <w:t>Treeset</w:t>
        </w:r>
        <w:proofErr w:type="spellEnd"/>
        <w:r w:rsidRPr="00615073">
          <w:rPr>
            <w:rFonts w:eastAsia="Times New Roman" w:cs="Courier New"/>
            <w:color w:val="000000" w:themeColor="text1"/>
            <w:sz w:val="23"/>
            <w:szCs w:val="23"/>
          </w:rPr>
          <w:t xml:space="preserve">&lt;String&gt; names= new </w:t>
        </w:r>
        <w:proofErr w:type="spellStart"/>
        <w:r w:rsidRPr="00615073">
          <w:rPr>
            <w:rFonts w:eastAsia="Times New Roman" w:cs="Courier New"/>
            <w:color w:val="000000" w:themeColor="text1"/>
            <w:sz w:val="23"/>
            <w:szCs w:val="23"/>
          </w:rPr>
          <w:t>TreeSet</w:t>
        </w:r>
        <w:proofErr w:type="spellEnd"/>
        <w:r w:rsidRPr="00615073">
          <w:rPr>
            <w:rFonts w:eastAsia="Times New Roman" w:cs="Courier New"/>
            <w:color w:val="000000" w:themeColor="text1"/>
            <w:sz w:val="23"/>
            <w:szCs w:val="23"/>
          </w:rPr>
          <w:t>&lt;String</w:t>
        </w:r>
        <w:proofErr w:type="gramStart"/>
        <w:r w:rsidRPr="00615073">
          <w:rPr>
            <w:rFonts w:eastAsia="Times New Roman" w:cs="Courier New"/>
            <w:color w:val="000000" w:themeColor="text1"/>
            <w:sz w:val="23"/>
            <w:szCs w:val="23"/>
          </w:rPr>
          <w:t>&gt;(</w:t>
        </w:r>
        <w:proofErr w:type="gramEnd"/>
        <w:r w:rsidRPr="00615073">
          <w:rPr>
            <w:rFonts w:eastAsia="Times New Roman" w:cs="Courier New"/>
            <w:color w:val="000000" w:themeColor="text1"/>
            <w:sz w:val="23"/>
            <w:szCs w:val="23"/>
          </w:rPr>
          <w:t xml:space="preserve"> )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2" w:author="Unknown"/>
          <w:rFonts w:eastAsia="Times New Roman" w:cs="Courier New"/>
          <w:color w:val="000000" w:themeColor="text1"/>
          <w:sz w:val="23"/>
          <w:szCs w:val="23"/>
        </w:rPr>
      </w:pPr>
      <w:proofErr w:type="spellStart"/>
      <w:proofErr w:type="gramStart"/>
      <w:ins w:id="53" w:author="Unknown">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 w:author="Unknown"/>
          <w:rFonts w:eastAsia="Times New Roman" w:cs="Courier New"/>
          <w:color w:val="000000" w:themeColor="text1"/>
          <w:sz w:val="23"/>
          <w:szCs w:val="23"/>
        </w:rPr>
      </w:pPr>
      <w:proofErr w:type="spellStart"/>
      <w:proofErr w:type="gramStart"/>
      <w:ins w:id="55" w:author="Unknown">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6" w:author="Unknown"/>
          <w:rFonts w:eastAsia="Times New Roman" w:cs="Courier New"/>
          <w:color w:val="000000" w:themeColor="text1"/>
          <w:sz w:val="23"/>
          <w:szCs w:val="23"/>
        </w:rPr>
      </w:pPr>
      <w:proofErr w:type="spellStart"/>
      <w:proofErr w:type="gramStart"/>
      <w:ins w:id="57" w:author="Unknown">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8" w:author="Unknown"/>
          <w:rFonts w:eastAsia="Times New Roman" w:cs="Courier New"/>
          <w:color w:val="000000" w:themeColor="text1"/>
          <w:sz w:val="23"/>
          <w:szCs w:val="23"/>
        </w:rPr>
      </w:pPr>
      <w:proofErr w:type="spellStart"/>
      <w:proofErr w:type="gramStart"/>
      <w:ins w:id="59" w:author="Unknown">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0" w:author="Unknown"/>
          <w:rFonts w:eastAsia="Times New Roman" w:cs="Courier New"/>
          <w:color w:val="000000" w:themeColor="text1"/>
          <w:sz w:val="23"/>
          <w:szCs w:val="23"/>
        </w:rPr>
      </w:pPr>
      <w:proofErr w:type="spellStart"/>
      <w:proofErr w:type="gramStart"/>
      <w:ins w:id="61" w:author="Unknown">
        <w:r w:rsidRPr="00615073">
          <w:rPr>
            <w:rFonts w:eastAsia="Times New Roman" w:cs="Courier New"/>
            <w:color w:val="000000" w:themeColor="text1"/>
            <w:sz w:val="23"/>
            <w:szCs w:val="23"/>
          </w:rPr>
          <w:t>names.add</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2" w:author="Unknown"/>
          <w:rFonts w:eastAsia="Times New Roman" w:cs="Courier New"/>
          <w:color w:val="000000" w:themeColor="text1"/>
          <w:sz w:val="23"/>
          <w:szCs w:val="23"/>
        </w:rPr>
      </w:pPr>
      <w:proofErr w:type="spellStart"/>
      <w:proofErr w:type="gramStart"/>
      <w:ins w:id="63" w:author="Unknown">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4" w:author="Unknown"/>
          <w:rFonts w:eastAsia="Times New Roman" w:cs="Courier New"/>
          <w:color w:val="000000" w:themeColor="text1"/>
          <w:sz w:val="23"/>
          <w:szCs w:val="23"/>
        </w:rPr>
      </w:pPr>
      <w:ins w:id="65" w:author="Unknown">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66" w:author="Unknown"/>
          <w:rFonts w:eastAsia="Times New Roman" w:cs="Courier New"/>
          <w:color w:val="000000" w:themeColor="text1"/>
          <w:sz w:val="23"/>
          <w:szCs w:val="23"/>
        </w:rPr>
      </w:pPr>
      <w:ins w:id="67" w:author="Unknown">
        <w:r w:rsidRPr="00615073">
          <w:rPr>
            <w:rFonts w:eastAsia="Times New Roman" w:cs="Courier New"/>
            <w:color w:val="000000" w:themeColor="text1"/>
            <w:sz w:val="23"/>
            <w:szCs w:val="23"/>
          </w:rPr>
          <w:t>}</w:t>
        </w:r>
      </w:ins>
    </w:p>
    <w:p w:rsidR="00615073" w:rsidRPr="00615073" w:rsidRDefault="00615073" w:rsidP="00615073">
      <w:pPr>
        <w:shd w:val="clear" w:color="auto" w:fill="FFFFFF"/>
        <w:spacing w:after="0" w:line="240" w:lineRule="auto"/>
        <w:rPr>
          <w:ins w:id="68" w:author="Unknown"/>
          <w:rFonts w:eastAsia="Times New Roman" w:cs="Arial"/>
          <w:color w:val="000000" w:themeColor="text1"/>
          <w:sz w:val="23"/>
          <w:szCs w:val="23"/>
        </w:rPr>
      </w:pPr>
      <w:ins w:id="69"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70" w:author="Unknown"/>
          <w:rFonts w:eastAsia="Times New Roman" w:cs="Arial"/>
          <w:color w:val="000000" w:themeColor="text1"/>
          <w:sz w:val="23"/>
          <w:szCs w:val="23"/>
        </w:rPr>
      </w:pPr>
      <w:ins w:id="71" w:author="Unknown">
        <w:r w:rsidRPr="00615073">
          <w:rPr>
            <w:rFonts w:eastAsia="Times New Roman" w:cs="Arial"/>
            <w:color w:val="000000" w:themeColor="text1"/>
            <w:sz w:val="23"/>
            <w:szCs w:val="23"/>
          </w:rPr>
          <w:t>[</w:t>
        </w:r>
        <w:proofErr w:type="gramStart"/>
        <w:r w:rsidRPr="00615073">
          <w:rPr>
            <w:rFonts w:eastAsia="Times New Roman" w:cs="Arial"/>
            <w:color w:val="000000" w:themeColor="text1"/>
            <w:sz w:val="23"/>
            <w:szCs w:val="23"/>
          </w:rPr>
          <w:t>apple</w:t>
        </w:r>
        <w:proofErr w:type="gramEnd"/>
        <w:r w:rsidRPr="00615073">
          <w:rPr>
            <w:rFonts w:eastAsia="Times New Roman" w:cs="Arial"/>
            <w:color w:val="000000" w:themeColor="text1"/>
            <w:sz w:val="23"/>
            <w:szCs w:val="23"/>
          </w:rPr>
          <w:t>, banana, cherry, kiwi]</w:t>
        </w:r>
      </w:ins>
    </w:p>
    <w:p w:rsidR="00615073" w:rsidRPr="00615073" w:rsidRDefault="00615073" w:rsidP="00615073">
      <w:pPr>
        <w:shd w:val="clear" w:color="auto" w:fill="FFFFFF"/>
        <w:spacing w:after="336" w:line="240" w:lineRule="auto"/>
        <w:rPr>
          <w:ins w:id="72" w:author="Unknown"/>
          <w:rFonts w:eastAsia="Times New Roman" w:cs="Arial"/>
          <w:color w:val="000000" w:themeColor="text1"/>
          <w:sz w:val="23"/>
          <w:szCs w:val="23"/>
        </w:rPr>
      </w:pPr>
      <w:proofErr w:type="spellStart"/>
      <w:ins w:id="73" w:author="Unknown">
        <w:r w:rsidRPr="00615073">
          <w:rPr>
            <w:rFonts w:eastAsia="Times New Roman" w:cs="Arial"/>
            <w:color w:val="000000" w:themeColor="text1"/>
            <w:sz w:val="23"/>
            <w:szCs w:val="23"/>
          </w:rPr>
          <w:lastRenderedPageBreak/>
          <w:t>TreeSet</w:t>
        </w:r>
        <w:proofErr w:type="spellEnd"/>
        <w:r w:rsidRPr="00615073">
          <w:rPr>
            <w:rFonts w:eastAsia="Times New Roman" w:cs="Arial"/>
            <w:color w:val="000000" w:themeColor="text1"/>
            <w:sz w:val="23"/>
            <w:szCs w:val="23"/>
          </w:rPr>
          <w:t xml:space="preserve"> sorts the elements in an ascending order. And duplicates are not allowed.</w:t>
        </w:r>
      </w:ins>
    </w:p>
    <w:p w:rsidR="00615073" w:rsidRPr="00615073" w:rsidRDefault="00615073" w:rsidP="00615073">
      <w:pPr>
        <w:shd w:val="clear" w:color="auto" w:fill="FFFFFF"/>
        <w:spacing w:after="0" w:line="240" w:lineRule="auto"/>
        <w:rPr>
          <w:ins w:id="74" w:author="Unknown"/>
          <w:rFonts w:eastAsia="Times New Roman" w:cs="Arial"/>
          <w:color w:val="000000" w:themeColor="text1"/>
          <w:sz w:val="23"/>
          <w:szCs w:val="23"/>
        </w:rPr>
      </w:pPr>
      <w:proofErr w:type="gramStart"/>
      <w:ins w:id="75" w:author="Unknown">
        <w:r w:rsidRPr="00025AA1">
          <w:rPr>
            <w:rFonts w:eastAsia="Times New Roman" w:cs="Arial"/>
            <w:b/>
            <w:bCs/>
            <w:color w:val="000000" w:themeColor="text1"/>
            <w:sz w:val="23"/>
            <w:szCs w:val="23"/>
            <w:bdr w:val="none" w:sz="0" w:space="0" w:color="auto" w:frame="1"/>
          </w:rPr>
          <w:t>Q #29).</w:t>
        </w:r>
        <w:proofErr w:type="gramEnd"/>
        <w:r w:rsidRPr="00025AA1">
          <w:rPr>
            <w:rFonts w:eastAsia="Times New Roman" w:cs="Arial"/>
            <w:b/>
            <w:bCs/>
            <w:color w:val="000000" w:themeColor="text1"/>
            <w:sz w:val="23"/>
            <w:szCs w:val="23"/>
            <w:bdr w:val="none" w:sz="0" w:space="0" w:color="auto" w:frame="1"/>
          </w:rPr>
          <w:t xml:space="preserve"> Explain about Map and their types.</w:t>
        </w:r>
      </w:ins>
    </w:p>
    <w:p w:rsidR="00615073" w:rsidRPr="00615073" w:rsidRDefault="00615073" w:rsidP="00615073">
      <w:pPr>
        <w:shd w:val="clear" w:color="auto" w:fill="FFFFFF"/>
        <w:spacing w:after="0" w:line="240" w:lineRule="auto"/>
        <w:rPr>
          <w:ins w:id="76" w:author="Unknown"/>
          <w:rFonts w:eastAsia="Times New Roman" w:cs="Arial"/>
          <w:color w:val="000000" w:themeColor="text1"/>
          <w:sz w:val="23"/>
          <w:szCs w:val="23"/>
        </w:rPr>
      </w:pPr>
      <w:proofErr w:type="spellStart"/>
      <w:ins w:id="77"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Map</w:t>
        </w:r>
        <w:r w:rsidRPr="00615073">
          <w:rPr>
            <w:rFonts w:eastAsia="Times New Roman" w:cs="Arial"/>
            <w:color w:val="000000" w:themeColor="text1"/>
            <w:sz w:val="23"/>
            <w:szCs w:val="23"/>
          </w:rPr>
          <w:t> cares about unique identifier. We can map a unique key to a specific value. It is a key/value pair. We can search a value, based on the key. Like set, Map also uses “equals ( )” method to determine whether two keys are same or different.</w:t>
        </w:r>
      </w:ins>
    </w:p>
    <w:p w:rsidR="00615073" w:rsidRPr="00615073" w:rsidRDefault="00615073" w:rsidP="00615073">
      <w:pPr>
        <w:shd w:val="clear" w:color="auto" w:fill="FFFFFF"/>
        <w:spacing w:after="0" w:line="240" w:lineRule="auto"/>
        <w:rPr>
          <w:ins w:id="78" w:author="Unknown"/>
          <w:rFonts w:eastAsia="Times New Roman" w:cs="Arial"/>
          <w:color w:val="000000" w:themeColor="text1"/>
          <w:sz w:val="23"/>
          <w:szCs w:val="23"/>
        </w:rPr>
      </w:pPr>
      <w:ins w:id="79" w:author="Unknown">
        <w:r w:rsidRPr="00025AA1">
          <w:rPr>
            <w:rFonts w:eastAsia="Times New Roman" w:cs="Arial"/>
            <w:b/>
            <w:bCs/>
            <w:color w:val="000000" w:themeColor="text1"/>
            <w:sz w:val="23"/>
            <w:szCs w:val="23"/>
            <w:bdr w:val="none" w:sz="0" w:space="0" w:color="auto" w:frame="1"/>
          </w:rPr>
          <w:t>Hash Map:</w:t>
        </w:r>
      </w:ins>
    </w:p>
    <w:p w:rsidR="00615073" w:rsidRPr="00615073" w:rsidRDefault="00615073" w:rsidP="00615073">
      <w:pPr>
        <w:numPr>
          <w:ilvl w:val="0"/>
          <w:numId w:val="26"/>
        </w:numPr>
        <w:shd w:val="clear" w:color="auto" w:fill="FFFFFF"/>
        <w:spacing w:after="0" w:line="240" w:lineRule="auto"/>
        <w:rPr>
          <w:ins w:id="80" w:author="Unknown"/>
          <w:rFonts w:eastAsia="Times New Roman" w:cs="Arial"/>
          <w:color w:val="000000" w:themeColor="text1"/>
          <w:sz w:val="23"/>
          <w:szCs w:val="23"/>
        </w:rPr>
      </w:pPr>
      <w:ins w:id="81" w:author="Unknown">
        <w:r w:rsidRPr="00615073">
          <w:rPr>
            <w:rFonts w:eastAsia="Times New Roman" w:cs="Arial"/>
            <w:color w:val="000000" w:themeColor="text1"/>
            <w:sz w:val="23"/>
            <w:szCs w:val="23"/>
          </w:rPr>
          <w:t>Unordered and unsorted map.</w:t>
        </w:r>
      </w:ins>
    </w:p>
    <w:p w:rsidR="00615073" w:rsidRPr="00615073" w:rsidRDefault="00615073" w:rsidP="00615073">
      <w:pPr>
        <w:numPr>
          <w:ilvl w:val="0"/>
          <w:numId w:val="26"/>
        </w:numPr>
        <w:shd w:val="clear" w:color="auto" w:fill="FFFFFF"/>
        <w:spacing w:after="0" w:line="240" w:lineRule="auto"/>
        <w:rPr>
          <w:ins w:id="82" w:author="Unknown"/>
          <w:rFonts w:eastAsia="Times New Roman" w:cs="Arial"/>
          <w:color w:val="000000" w:themeColor="text1"/>
          <w:sz w:val="23"/>
          <w:szCs w:val="23"/>
        </w:rPr>
      </w:pPr>
      <w:proofErr w:type="spellStart"/>
      <w:ins w:id="83" w:author="Unknown">
        <w:r w:rsidRPr="00615073">
          <w:rPr>
            <w:rFonts w:eastAsia="Times New Roman" w:cs="Arial"/>
            <w:color w:val="000000" w:themeColor="text1"/>
            <w:sz w:val="23"/>
            <w:szCs w:val="23"/>
          </w:rPr>
          <w:t>Hashmap</w:t>
        </w:r>
        <w:proofErr w:type="spellEnd"/>
        <w:r w:rsidRPr="00615073">
          <w:rPr>
            <w:rFonts w:eastAsia="Times New Roman" w:cs="Arial"/>
            <w:color w:val="000000" w:themeColor="text1"/>
            <w:sz w:val="23"/>
            <w:szCs w:val="23"/>
          </w:rPr>
          <w:t xml:space="preserve"> is a good choice when we don’t care about the order.</w:t>
        </w:r>
      </w:ins>
    </w:p>
    <w:p w:rsidR="00615073" w:rsidRPr="00615073" w:rsidRDefault="00615073" w:rsidP="00615073">
      <w:pPr>
        <w:numPr>
          <w:ilvl w:val="0"/>
          <w:numId w:val="26"/>
        </w:numPr>
        <w:shd w:val="clear" w:color="auto" w:fill="FFFFFF"/>
        <w:spacing w:after="0" w:line="240" w:lineRule="auto"/>
        <w:rPr>
          <w:ins w:id="84" w:author="Unknown"/>
          <w:rFonts w:eastAsia="Times New Roman" w:cs="Arial"/>
          <w:color w:val="000000" w:themeColor="text1"/>
          <w:sz w:val="23"/>
          <w:szCs w:val="23"/>
        </w:rPr>
      </w:pPr>
      <w:ins w:id="85" w:author="Unknown">
        <w:r w:rsidRPr="00615073">
          <w:rPr>
            <w:rFonts w:eastAsia="Times New Roman" w:cs="Arial"/>
            <w:color w:val="000000" w:themeColor="text1"/>
            <w:sz w:val="23"/>
            <w:szCs w:val="23"/>
          </w:rPr>
          <w:t>It allows one null key and multiple null values.</w:t>
        </w:r>
      </w:ins>
    </w:p>
    <w:p w:rsidR="00615073" w:rsidRPr="00615073" w:rsidRDefault="00615073" w:rsidP="00615073">
      <w:pPr>
        <w:shd w:val="clear" w:color="auto" w:fill="FFFFFF"/>
        <w:spacing w:after="0" w:line="240" w:lineRule="auto"/>
        <w:rPr>
          <w:ins w:id="86" w:author="Unknown"/>
          <w:rFonts w:eastAsia="Times New Roman" w:cs="Arial"/>
          <w:color w:val="000000" w:themeColor="text1"/>
          <w:sz w:val="23"/>
          <w:szCs w:val="23"/>
        </w:rPr>
      </w:pPr>
      <w:ins w:id="87"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88" w:author="Unknown"/>
          <w:rFonts w:eastAsia="Times New Roman" w:cs="Courier New"/>
          <w:color w:val="000000" w:themeColor="text1"/>
          <w:sz w:val="23"/>
          <w:szCs w:val="23"/>
        </w:rPr>
      </w:pPr>
      <w:ins w:id="89" w:author="Unknown">
        <w:r w:rsidRPr="00615073">
          <w:rPr>
            <w:rFonts w:eastAsia="Times New Roman" w:cs="Courier New"/>
            <w:color w:val="000000" w:themeColor="text1"/>
            <w:sz w:val="23"/>
            <w:szCs w:val="23"/>
          </w:rPr>
          <w:t xml:space="preserve">Public class </w:t>
        </w:r>
        <w:proofErr w:type="gramStart"/>
        <w:r w:rsidRPr="00615073">
          <w:rPr>
            <w:rFonts w:eastAsia="Times New Roman" w:cs="Courier New"/>
            <w:color w:val="000000" w:themeColor="text1"/>
            <w:sz w:val="23"/>
            <w:szCs w:val="23"/>
          </w:rPr>
          <w:t>Fruit{</w:t>
        </w:r>
        <w:proofErr w:type="gramEnd"/>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0" w:author="Unknown"/>
          <w:rFonts w:eastAsia="Times New Roman" w:cs="Courier New"/>
          <w:color w:val="000000" w:themeColor="text1"/>
          <w:sz w:val="23"/>
          <w:szCs w:val="23"/>
        </w:rPr>
      </w:pPr>
      <w:ins w:id="91" w:author="Unknown">
        <w:r w:rsidRPr="00615073">
          <w:rPr>
            <w:rFonts w:eastAsia="Times New Roman" w:cs="Courier New"/>
            <w:color w:val="000000" w:themeColor="text1"/>
            <w:sz w:val="23"/>
            <w:szCs w:val="23"/>
          </w:rPr>
          <w:t xml:space="preserve">Public static void </w:t>
        </w:r>
        <w:proofErr w:type="gramStart"/>
        <w:r w:rsidRPr="00615073">
          <w:rPr>
            <w:rFonts w:eastAsia="Times New Roman" w:cs="Courier New"/>
            <w:color w:val="000000" w:themeColor="text1"/>
            <w:sz w:val="23"/>
            <w:szCs w:val="23"/>
          </w:rPr>
          <w:t>main(</w:t>
        </w:r>
        <w:proofErr w:type="gramEnd"/>
        <w:r w:rsidRPr="00615073">
          <w:rPr>
            <w:rFonts w:eastAsia="Times New Roman" w:cs="Courier New"/>
            <w:color w:val="000000" w:themeColor="text1"/>
            <w:sz w:val="23"/>
            <w:szCs w:val="23"/>
          </w:rPr>
          <w:t xml:space="preserve">String[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2" w:author="Unknown"/>
          <w:rFonts w:eastAsia="Times New Roman" w:cs="Courier New"/>
          <w:color w:val="000000" w:themeColor="text1"/>
          <w:sz w:val="23"/>
          <w:szCs w:val="23"/>
        </w:rPr>
      </w:pPr>
      <w:proofErr w:type="spellStart"/>
      <w:ins w:id="93" w:author="Unknown">
        <w:r w:rsidRPr="00615073">
          <w:rPr>
            <w:rFonts w:eastAsia="Times New Roman" w:cs="Courier New"/>
            <w:color w:val="000000" w:themeColor="text1"/>
            <w:sz w:val="23"/>
            <w:szCs w:val="23"/>
          </w:rPr>
          <w:t>HashMap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Sting</w:t>
        </w:r>
        <w:proofErr w:type="gramStart"/>
        <w:r w:rsidRPr="00615073">
          <w:rPr>
            <w:rFonts w:eastAsia="Times New Roman" w:cs="Courier New"/>
            <w:color w:val="000000" w:themeColor="text1"/>
            <w:sz w:val="23"/>
            <w:szCs w:val="23"/>
          </w:rPr>
          <w:t>,String</w:t>
        </w:r>
        <w:proofErr w:type="spellEnd"/>
        <w:proofErr w:type="gramEnd"/>
        <w:r w:rsidRPr="00615073">
          <w:rPr>
            <w:rFonts w:eastAsia="Times New Roman" w:cs="Courier New"/>
            <w:color w:val="000000" w:themeColor="text1"/>
            <w:sz w:val="23"/>
            <w:szCs w:val="23"/>
          </w:rPr>
          <w:t xml:space="preserve">&gt; names =new </w:t>
        </w:r>
        <w:proofErr w:type="spellStart"/>
        <w:r w:rsidRPr="00615073">
          <w:rPr>
            <w:rFonts w:eastAsia="Times New Roman" w:cs="Courier New"/>
            <w:color w:val="000000" w:themeColor="text1"/>
            <w:sz w:val="23"/>
            <w:szCs w:val="23"/>
          </w:rPr>
          <w:t>HashMap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String,String</w:t>
        </w:r>
        <w:proofErr w:type="spellEnd"/>
        <w:r w:rsidRPr="00615073">
          <w:rPr>
            <w:rFonts w:eastAsia="Times New Roman" w:cs="Courier New"/>
            <w:color w:val="000000" w:themeColor="text1"/>
            <w:sz w:val="23"/>
            <w:szCs w:val="23"/>
          </w:rPr>
          <w:t>&gt;(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4" w:author="Unknown"/>
          <w:rFonts w:eastAsia="Times New Roman" w:cs="Courier New"/>
          <w:color w:val="000000" w:themeColor="text1"/>
          <w:sz w:val="23"/>
          <w:szCs w:val="23"/>
        </w:rPr>
      </w:pPr>
      <w:proofErr w:type="spellStart"/>
      <w:proofErr w:type="gramStart"/>
      <w:ins w:id="95"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“key1”,“cherry”);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6" w:author="Unknown"/>
          <w:rFonts w:eastAsia="Times New Roman" w:cs="Courier New"/>
          <w:color w:val="000000" w:themeColor="text1"/>
          <w:sz w:val="23"/>
          <w:szCs w:val="23"/>
        </w:rPr>
      </w:pPr>
      <w:proofErr w:type="spellStart"/>
      <w:ins w:id="97"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 xml:space="preserve"> (“key2”</w:t>
        </w:r>
        <w:proofErr w:type="gramStart"/>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98" w:author="Unknown"/>
          <w:rFonts w:eastAsia="Times New Roman" w:cs="Courier New"/>
          <w:color w:val="000000" w:themeColor="text1"/>
          <w:sz w:val="23"/>
          <w:szCs w:val="23"/>
        </w:rPr>
      </w:pPr>
      <w:proofErr w:type="spellStart"/>
      <w:ins w:id="99"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 xml:space="preserve"> (“key3”</w:t>
        </w:r>
        <w:proofErr w:type="gramStart"/>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0" w:author="Unknown"/>
          <w:rFonts w:eastAsia="Times New Roman" w:cs="Courier New"/>
          <w:color w:val="000000" w:themeColor="text1"/>
          <w:sz w:val="23"/>
          <w:szCs w:val="23"/>
        </w:rPr>
      </w:pPr>
      <w:proofErr w:type="spellStart"/>
      <w:ins w:id="101"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 xml:space="preserve"> (“key4”</w:t>
        </w:r>
        <w:proofErr w:type="gramStart"/>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2" w:author="Unknown"/>
          <w:rFonts w:eastAsia="Times New Roman" w:cs="Courier New"/>
          <w:color w:val="000000" w:themeColor="text1"/>
          <w:sz w:val="23"/>
          <w:szCs w:val="23"/>
        </w:rPr>
      </w:pPr>
      <w:proofErr w:type="spellStart"/>
      <w:ins w:id="103"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 xml:space="preserve"> (“key1”</w:t>
        </w:r>
        <w:proofErr w:type="gramStart"/>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4" w:author="Unknown"/>
          <w:rFonts w:eastAsia="Times New Roman" w:cs="Courier New"/>
          <w:color w:val="000000" w:themeColor="text1"/>
          <w:sz w:val="23"/>
          <w:szCs w:val="23"/>
        </w:rPr>
      </w:pPr>
      <w:proofErr w:type="spellStart"/>
      <w:proofErr w:type="gramStart"/>
      <w:ins w:id="105" w:author="Unknown">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6" w:author="Unknown"/>
          <w:rFonts w:eastAsia="Times New Roman" w:cs="Courier New"/>
          <w:color w:val="000000" w:themeColor="text1"/>
          <w:sz w:val="23"/>
          <w:szCs w:val="23"/>
        </w:rPr>
      </w:pPr>
      <w:ins w:id="107" w:author="Unknown">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08" w:author="Unknown"/>
          <w:rFonts w:eastAsia="Times New Roman" w:cs="Courier New"/>
          <w:color w:val="000000" w:themeColor="text1"/>
          <w:sz w:val="23"/>
          <w:szCs w:val="23"/>
        </w:rPr>
      </w:pPr>
      <w:ins w:id="109" w:author="Unknown">
        <w:r w:rsidRPr="00615073">
          <w:rPr>
            <w:rFonts w:eastAsia="Times New Roman" w:cs="Courier New"/>
            <w:color w:val="000000" w:themeColor="text1"/>
            <w:sz w:val="23"/>
            <w:szCs w:val="23"/>
          </w:rPr>
          <w:t xml:space="preserve"> }</w:t>
        </w:r>
      </w:ins>
    </w:p>
    <w:p w:rsidR="00615073" w:rsidRPr="00615073" w:rsidRDefault="00615073" w:rsidP="00615073">
      <w:pPr>
        <w:shd w:val="clear" w:color="auto" w:fill="FFFFFF"/>
        <w:spacing w:after="0" w:line="240" w:lineRule="auto"/>
        <w:rPr>
          <w:ins w:id="110" w:author="Unknown"/>
          <w:rFonts w:eastAsia="Times New Roman" w:cs="Arial"/>
          <w:color w:val="000000" w:themeColor="text1"/>
          <w:sz w:val="23"/>
          <w:szCs w:val="23"/>
        </w:rPr>
      </w:pPr>
      <w:ins w:id="111"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112" w:author="Unknown"/>
          <w:rFonts w:eastAsia="Times New Roman" w:cs="Arial"/>
          <w:color w:val="000000" w:themeColor="text1"/>
          <w:sz w:val="23"/>
          <w:szCs w:val="23"/>
        </w:rPr>
      </w:pPr>
      <w:ins w:id="113" w:author="Unknown">
        <w:r w:rsidRPr="00615073">
          <w:rPr>
            <w:rFonts w:eastAsia="Times New Roman" w:cs="Arial"/>
            <w:color w:val="000000" w:themeColor="text1"/>
            <w:sz w:val="23"/>
            <w:szCs w:val="23"/>
          </w:rPr>
          <w:t>{key2 =banana, key1=cherry, key4 =kiwi, key3= apple}</w:t>
        </w:r>
      </w:ins>
    </w:p>
    <w:p w:rsidR="00615073" w:rsidRPr="00615073" w:rsidRDefault="00615073" w:rsidP="00615073">
      <w:pPr>
        <w:shd w:val="clear" w:color="auto" w:fill="FFFFFF"/>
        <w:spacing w:after="336" w:line="240" w:lineRule="auto"/>
        <w:rPr>
          <w:ins w:id="114" w:author="Unknown"/>
          <w:rFonts w:eastAsia="Times New Roman" w:cs="Arial"/>
          <w:color w:val="000000" w:themeColor="text1"/>
          <w:sz w:val="23"/>
          <w:szCs w:val="23"/>
        </w:rPr>
      </w:pPr>
      <w:ins w:id="115" w:author="Unknown">
        <w:r w:rsidRPr="00615073">
          <w:rPr>
            <w:rFonts w:eastAsia="Times New Roman" w:cs="Arial"/>
            <w:color w:val="000000" w:themeColor="text1"/>
            <w:sz w:val="23"/>
            <w:szCs w:val="23"/>
          </w:rPr>
          <w:t>Duplicate keys are not allowed in Map.</w:t>
        </w:r>
      </w:ins>
    </w:p>
    <w:p w:rsidR="00615073" w:rsidRPr="00615073" w:rsidRDefault="00615073" w:rsidP="00615073">
      <w:pPr>
        <w:shd w:val="clear" w:color="auto" w:fill="FFFFFF"/>
        <w:spacing w:after="336" w:line="240" w:lineRule="auto"/>
        <w:rPr>
          <w:ins w:id="116" w:author="Unknown"/>
          <w:rFonts w:eastAsia="Times New Roman" w:cs="Arial"/>
          <w:color w:val="000000" w:themeColor="text1"/>
          <w:sz w:val="23"/>
          <w:szCs w:val="23"/>
        </w:rPr>
      </w:pPr>
      <w:ins w:id="117" w:author="Unknown">
        <w:r w:rsidRPr="00615073">
          <w:rPr>
            <w:rFonts w:eastAsia="Times New Roman" w:cs="Arial"/>
            <w:color w:val="000000" w:themeColor="text1"/>
            <w:sz w:val="23"/>
            <w:szCs w:val="23"/>
          </w:rPr>
          <w:t>Doesn’t maintain any insertion order and is unsorted.</w:t>
        </w:r>
      </w:ins>
    </w:p>
    <w:p w:rsidR="00615073" w:rsidRPr="00615073" w:rsidRDefault="00615073" w:rsidP="00615073">
      <w:pPr>
        <w:shd w:val="clear" w:color="auto" w:fill="FFFFFF"/>
        <w:spacing w:after="0" w:line="240" w:lineRule="auto"/>
        <w:rPr>
          <w:ins w:id="118" w:author="Unknown"/>
          <w:rFonts w:eastAsia="Times New Roman" w:cs="Arial"/>
          <w:color w:val="000000" w:themeColor="text1"/>
          <w:sz w:val="23"/>
          <w:szCs w:val="23"/>
        </w:rPr>
      </w:pPr>
      <w:ins w:id="119" w:author="Unknown">
        <w:r w:rsidRPr="00025AA1">
          <w:rPr>
            <w:rFonts w:eastAsia="Times New Roman" w:cs="Arial"/>
            <w:b/>
            <w:bCs/>
            <w:color w:val="000000" w:themeColor="text1"/>
            <w:sz w:val="23"/>
            <w:szCs w:val="23"/>
            <w:bdr w:val="none" w:sz="0" w:space="0" w:color="auto" w:frame="1"/>
          </w:rPr>
          <w:t>Hash Table:</w:t>
        </w:r>
      </w:ins>
    </w:p>
    <w:p w:rsidR="00615073" w:rsidRPr="00615073" w:rsidRDefault="00615073" w:rsidP="00615073">
      <w:pPr>
        <w:numPr>
          <w:ilvl w:val="0"/>
          <w:numId w:val="27"/>
        </w:numPr>
        <w:shd w:val="clear" w:color="auto" w:fill="FFFFFF"/>
        <w:spacing w:after="0" w:line="240" w:lineRule="auto"/>
        <w:rPr>
          <w:ins w:id="120" w:author="Unknown"/>
          <w:rFonts w:eastAsia="Times New Roman" w:cs="Arial"/>
          <w:color w:val="000000" w:themeColor="text1"/>
          <w:sz w:val="23"/>
          <w:szCs w:val="23"/>
        </w:rPr>
      </w:pPr>
      <w:ins w:id="121" w:author="Unknown">
        <w:r w:rsidRPr="00615073">
          <w:rPr>
            <w:rFonts w:eastAsia="Times New Roman" w:cs="Arial"/>
            <w:color w:val="000000" w:themeColor="text1"/>
            <w:sz w:val="23"/>
            <w:szCs w:val="23"/>
          </w:rPr>
          <w:t>Like vector key, methods of the class are synchronized.</w:t>
        </w:r>
      </w:ins>
    </w:p>
    <w:p w:rsidR="00615073" w:rsidRPr="00615073" w:rsidRDefault="00615073" w:rsidP="00615073">
      <w:pPr>
        <w:numPr>
          <w:ilvl w:val="0"/>
          <w:numId w:val="27"/>
        </w:numPr>
        <w:shd w:val="clear" w:color="auto" w:fill="FFFFFF"/>
        <w:spacing w:after="0" w:line="240" w:lineRule="auto"/>
        <w:rPr>
          <w:ins w:id="122" w:author="Unknown"/>
          <w:rFonts w:eastAsia="Times New Roman" w:cs="Arial"/>
          <w:color w:val="000000" w:themeColor="text1"/>
          <w:sz w:val="23"/>
          <w:szCs w:val="23"/>
        </w:rPr>
      </w:pPr>
      <w:ins w:id="123" w:author="Unknown">
        <w:r w:rsidRPr="00615073">
          <w:rPr>
            <w:rFonts w:eastAsia="Times New Roman" w:cs="Arial"/>
            <w:color w:val="000000" w:themeColor="text1"/>
            <w:sz w:val="23"/>
            <w:szCs w:val="23"/>
          </w:rPr>
          <w:lastRenderedPageBreak/>
          <w:t>Thread safety and therefore slows the performance.</w:t>
        </w:r>
      </w:ins>
    </w:p>
    <w:p w:rsidR="00615073" w:rsidRPr="00615073" w:rsidRDefault="00615073" w:rsidP="00615073">
      <w:pPr>
        <w:numPr>
          <w:ilvl w:val="0"/>
          <w:numId w:val="27"/>
        </w:numPr>
        <w:shd w:val="clear" w:color="auto" w:fill="FFFFFF"/>
        <w:spacing w:after="0" w:line="240" w:lineRule="auto"/>
        <w:rPr>
          <w:ins w:id="124" w:author="Unknown"/>
          <w:rFonts w:eastAsia="Times New Roman" w:cs="Arial"/>
          <w:color w:val="000000" w:themeColor="text1"/>
          <w:sz w:val="23"/>
          <w:szCs w:val="23"/>
        </w:rPr>
      </w:pPr>
      <w:ins w:id="125" w:author="Unknown">
        <w:r w:rsidRPr="00615073">
          <w:rPr>
            <w:rFonts w:eastAsia="Times New Roman" w:cs="Arial"/>
            <w:color w:val="000000" w:themeColor="text1"/>
            <w:sz w:val="23"/>
            <w:szCs w:val="23"/>
          </w:rPr>
          <w:t>Doesn’t allow anything that is null.</w:t>
        </w:r>
      </w:ins>
    </w:p>
    <w:p w:rsidR="00615073" w:rsidRPr="00615073" w:rsidRDefault="00615073" w:rsidP="00615073">
      <w:pPr>
        <w:shd w:val="clear" w:color="auto" w:fill="FFFFFF"/>
        <w:spacing w:after="0" w:line="240" w:lineRule="auto"/>
        <w:rPr>
          <w:ins w:id="126" w:author="Unknown"/>
          <w:rFonts w:eastAsia="Times New Roman" w:cs="Arial"/>
          <w:color w:val="000000" w:themeColor="text1"/>
          <w:sz w:val="23"/>
          <w:szCs w:val="23"/>
        </w:rPr>
      </w:pPr>
      <w:ins w:id="127"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28" w:author="Unknown"/>
          <w:rFonts w:eastAsia="Times New Roman" w:cs="Courier New"/>
          <w:color w:val="000000" w:themeColor="text1"/>
          <w:sz w:val="23"/>
          <w:szCs w:val="23"/>
        </w:rPr>
      </w:pPr>
      <w:proofErr w:type="gramStart"/>
      <w:ins w:id="129"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0" w:author="Unknown"/>
          <w:rFonts w:eastAsia="Times New Roman" w:cs="Courier New"/>
          <w:color w:val="000000" w:themeColor="text1"/>
          <w:sz w:val="23"/>
          <w:szCs w:val="23"/>
        </w:rPr>
      </w:pPr>
      <w:proofErr w:type="gramStart"/>
      <w:ins w:id="131"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2" w:author="Unknown"/>
          <w:rFonts w:eastAsia="Times New Roman" w:cs="Courier New"/>
          <w:color w:val="000000" w:themeColor="text1"/>
          <w:sz w:val="23"/>
          <w:szCs w:val="23"/>
        </w:rPr>
      </w:pPr>
      <w:proofErr w:type="spellStart"/>
      <w:ins w:id="133" w:author="Unknown">
        <w:r w:rsidRPr="00615073">
          <w:rPr>
            <w:rFonts w:eastAsia="Times New Roman" w:cs="Courier New"/>
            <w:color w:val="000000" w:themeColor="text1"/>
            <w:sz w:val="23"/>
            <w:szCs w:val="23"/>
          </w:rPr>
          <w:t>Hashtable</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Sting</w:t>
        </w:r>
        <w:proofErr w:type="gramStart"/>
        <w:r w:rsidRPr="00615073">
          <w:rPr>
            <w:rFonts w:eastAsia="Times New Roman" w:cs="Courier New"/>
            <w:color w:val="000000" w:themeColor="text1"/>
            <w:sz w:val="23"/>
            <w:szCs w:val="23"/>
          </w:rPr>
          <w:t>,String</w:t>
        </w:r>
        <w:proofErr w:type="spellEnd"/>
        <w:proofErr w:type="gramEnd"/>
        <w:r w:rsidRPr="00615073">
          <w:rPr>
            <w:rFonts w:eastAsia="Times New Roman" w:cs="Courier New"/>
            <w:color w:val="000000" w:themeColor="text1"/>
            <w:sz w:val="23"/>
            <w:szCs w:val="23"/>
          </w:rPr>
          <w:t xml:space="preserve">&gt; names =new </w:t>
        </w:r>
        <w:proofErr w:type="spellStart"/>
        <w:r w:rsidRPr="00615073">
          <w:rPr>
            <w:rFonts w:eastAsia="Times New Roman" w:cs="Courier New"/>
            <w:color w:val="000000" w:themeColor="text1"/>
            <w:sz w:val="23"/>
            <w:szCs w:val="23"/>
          </w:rPr>
          <w:t>Hashtable</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String,String</w:t>
        </w:r>
        <w:proofErr w:type="spellEnd"/>
        <w:r w:rsidRPr="00615073">
          <w:rPr>
            <w:rFonts w:eastAsia="Times New Roman" w:cs="Courier New"/>
            <w:color w:val="000000" w:themeColor="text1"/>
            <w:sz w:val="23"/>
            <w:szCs w:val="23"/>
          </w:rPr>
          <w:t>&gt;(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4" w:author="Unknown"/>
          <w:rFonts w:eastAsia="Times New Roman" w:cs="Courier New"/>
          <w:color w:val="000000" w:themeColor="text1"/>
          <w:sz w:val="23"/>
          <w:szCs w:val="23"/>
        </w:rPr>
      </w:pPr>
      <w:proofErr w:type="spellStart"/>
      <w:proofErr w:type="gramStart"/>
      <w:ins w:id="135"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“key1”,“cherry”);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6" w:author="Unknown"/>
          <w:rFonts w:eastAsia="Times New Roman" w:cs="Courier New"/>
          <w:color w:val="000000" w:themeColor="text1"/>
          <w:sz w:val="23"/>
          <w:szCs w:val="23"/>
        </w:rPr>
      </w:pPr>
      <w:proofErr w:type="spellStart"/>
      <w:proofErr w:type="gramStart"/>
      <w:ins w:id="137"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38" w:author="Unknown"/>
          <w:rFonts w:eastAsia="Times New Roman" w:cs="Courier New"/>
          <w:color w:val="000000" w:themeColor="text1"/>
          <w:sz w:val="23"/>
          <w:szCs w:val="23"/>
        </w:rPr>
      </w:pPr>
      <w:proofErr w:type="spellStart"/>
      <w:proofErr w:type="gramStart"/>
      <w:ins w:id="139"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“key3”,“banana”);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0" w:author="Unknown"/>
          <w:rFonts w:eastAsia="Times New Roman" w:cs="Courier New"/>
          <w:color w:val="000000" w:themeColor="text1"/>
          <w:sz w:val="23"/>
          <w:szCs w:val="23"/>
        </w:rPr>
      </w:pPr>
      <w:proofErr w:type="spellStart"/>
      <w:proofErr w:type="gramStart"/>
      <w:ins w:id="141"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“key4”,“kiwi”);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2" w:author="Unknown"/>
          <w:rFonts w:eastAsia="Times New Roman" w:cs="Courier New"/>
          <w:color w:val="000000" w:themeColor="text1"/>
          <w:sz w:val="23"/>
          <w:szCs w:val="23"/>
        </w:rPr>
      </w:pPr>
      <w:proofErr w:type="spellStart"/>
      <w:proofErr w:type="gramStart"/>
      <w:ins w:id="143"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“key2”,“orange”);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4" w:author="Unknown"/>
          <w:rFonts w:eastAsia="Times New Roman" w:cs="Courier New"/>
          <w:color w:val="000000" w:themeColor="text1"/>
          <w:sz w:val="23"/>
          <w:szCs w:val="23"/>
        </w:rPr>
      </w:pPr>
      <w:proofErr w:type="spellStart"/>
      <w:proofErr w:type="gramStart"/>
      <w:ins w:id="145" w:author="Unknown">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6" w:author="Unknown"/>
          <w:rFonts w:eastAsia="Times New Roman" w:cs="Courier New"/>
          <w:color w:val="000000" w:themeColor="text1"/>
          <w:sz w:val="23"/>
          <w:szCs w:val="23"/>
        </w:rPr>
      </w:pPr>
      <w:ins w:id="147" w:author="Unknown">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48" w:author="Unknown"/>
          <w:rFonts w:eastAsia="Times New Roman" w:cs="Courier New"/>
          <w:color w:val="000000" w:themeColor="text1"/>
          <w:sz w:val="23"/>
          <w:szCs w:val="23"/>
        </w:rPr>
      </w:pPr>
      <w:ins w:id="149" w:author="Unknown">
        <w:r w:rsidRPr="00615073">
          <w:rPr>
            <w:rFonts w:eastAsia="Times New Roman" w:cs="Courier New"/>
            <w:color w:val="000000" w:themeColor="text1"/>
            <w:sz w:val="23"/>
            <w:szCs w:val="23"/>
          </w:rPr>
          <w:t xml:space="preserve"> }</w:t>
        </w:r>
      </w:ins>
    </w:p>
    <w:p w:rsidR="00615073" w:rsidRPr="00615073" w:rsidRDefault="00615073" w:rsidP="00615073">
      <w:pPr>
        <w:shd w:val="clear" w:color="auto" w:fill="FFFFFF"/>
        <w:spacing w:after="0" w:line="240" w:lineRule="auto"/>
        <w:rPr>
          <w:ins w:id="150" w:author="Unknown"/>
          <w:rFonts w:eastAsia="Times New Roman" w:cs="Arial"/>
          <w:color w:val="000000" w:themeColor="text1"/>
          <w:sz w:val="23"/>
          <w:szCs w:val="23"/>
        </w:rPr>
      </w:pPr>
      <w:ins w:id="151"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152" w:author="Unknown"/>
          <w:rFonts w:eastAsia="Times New Roman" w:cs="Arial"/>
          <w:color w:val="000000" w:themeColor="text1"/>
          <w:sz w:val="23"/>
          <w:szCs w:val="23"/>
        </w:rPr>
      </w:pPr>
      <w:ins w:id="153" w:author="Unknown">
        <w:r w:rsidRPr="00615073">
          <w:rPr>
            <w:rFonts w:eastAsia="Times New Roman" w:cs="Arial"/>
            <w:color w:val="000000" w:themeColor="text1"/>
            <w:sz w:val="23"/>
            <w:szCs w:val="23"/>
          </w:rPr>
          <w:t>{key2=apple, key1=cherry</w:t>
        </w:r>
        <w:proofErr w:type="gramStart"/>
        <w:r w:rsidRPr="00615073">
          <w:rPr>
            <w:rFonts w:eastAsia="Times New Roman" w:cs="Arial"/>
            <w:color w:val="000000" w:themeColor="text1"/>
            <w:sz w:val="23"/>
            <w:szCs w:val="23"/>
          </w:rPr>
          <w:t>,key4</w:t>
        </w:r>
        <w:proofErr w:type="gramEnd"/>
        <w:r w:rsidRPr="00615073">
          <w:rPr>
            <w:rFonts w:eastAsia="Times New Roman" w:cs="Arial"/>
            <w:color w:val="000000" w:themeColor="text1"/>
            <w:sz w:val="23"/>
            <w:szCs w:val="23"/>
          </w:rPr>
          <w:t>=kiwi, key3=banana}</w:t>
        </w:r>
      </w:ins>
    </w:p>
    <w:p w:rsidR="00615073" w:rsidRPr="00615073" w:rsidRDefault="00615073" w:rsidP="00615073">
      <w:pPr>
        <w:shd w:val="clear" w:color="auto" w:fill="FFFFFF"/>
        <w:spacing w:after="336" w:line="240" w:lineRule="auto"/>
        <w:rPr>
          <w:ins w:id="154" w:author="Unknown"/>
          <w:rFonts w:eastAsia="Times New Roman" w:cs="Arial"/>
          <w:color w:val="000000" w:themeColor="text1"/>
          <w:sz w:val="23"/>
          <w:szCs w:val="23"/>
        </w:rPr>
      </w:pPr>
      <w:ins w:id="155" w:author="Unknown">
        <w:r w:rsidRPr="00615073">
          <w:rPr>
            <w:rFonts w:eastAsia="Times New Roman" w:cs="Arial"/>
            <w:color w:val="000000" w:themeColor="text1"/>
            <w:sz w:val="23"/>
            <w:szCs w:val="23"/>
          </w:rPr>
          <w:t>Duplicate keys are not allowed.</w:t>
        </w:r>
      </w:ins>
    </w:p>
    <w:p w:rsidR="00615073" w:rsidRPr="00615073" w:rsidRDefault="00615073" w:rsidP="00615073">
      <w:pPr>
        <w:shd w:val="clear" w:color="auto" w:fill="FFFFFF"/>
        <w:spacing w:after="0" w:line="240" w:lineRule="auto"/>
        <w:rPr>
          <w:ins w:id="156" w:author="Unknown"/>
          <w:rFonts w:eastAsia="Times New Roman" w:cs="Arial"/>
          <w:color w:val="000000" w:themeColor="text1"/>
          <w:sz w:val="23"/>
          <w:szCs w:val="23"/>
        </w:rPr>
      </w:pPr>
      <w:ins w:id="157" w:author="Unknown">
        <w:r w:rsidRPr="00025AA1">
          <w:rPr>
            <w:rFonts w:eastAsia="Times New Roman" w:cs="Arial"/>
            <w:b/>
            <w:bCs/>
            <w:color w:val="000000" w:themeColor="text1"/>
            <w:sz w:val="23"/>
            <w:szCs w:val="23"/>
            <w:bdr w:val="none" w:sz="0" w:space="0" w:color="auto" w:frame="1"/>
          </w:rPr>
          <w:t> Linked Hash Map:</w:t>
        </w:r>
      </w:ins>
    </w:p>
    <w:p w:rsidR="00615073" w:rsidRPr="00615073" w:rsidRDefault="00615073" w:rsidP="00615073">
      <w:pPr>
        <w:numPr>
          <w:ilvl w:val="0"/>
          <w:numId w:val="28"/>
        </w:numPr>
        <w:shd w:val="clear" w:color="auto" w:fill="FFFFFF"/>
        <w:spacing w:after="0" w:line="240" w:lineRule="auto"/>
        <w:rPr>
          <w:ins w:id="158" w:author="Unknown"/>
          <w:rFonts w:eastAsia="Times New Roman" w:cs="Arial"/>
          <w:color w:val="000000" w:themeColor="text1"/>
          <w:sz w:val="23"/>
          <w:szCs w:val="23"/>
        </w:rPr>
      </w:pPr>
      <w:ins w:id="159" w:author="Unknown">
        <w:r w:rsidRPr="00615073">
          <w:rPr>
            <w:rFonts w:eastAsia="Times New Roman" w:cs="Arial"/>
            <w:color w:val="000000" w:themeColor="text1"/>
            <w:sz w:val="23"/>
            <w:szCs w:val="23"/>
          </w:rPr>
          <w:t>Maintains insertion order.</w:t>
        </w:r>
      </w:ins>
    </w:p>
    <w:p w:rsidR="00615073" w:rsidRPr="00615073" w:rsidRDefault="00615073" w:rsidP="00615073">
      <w:pPr>
        <w:numPr>
          <w:ilvl w:val="0"/>
          <w:numId w:val="28"/>
        </w:numPr>
        <w:shd w:val="clear" w:color="auto" w:fill="FFFFFF"/>
        <w:spacing w:after="0" w:line="240" w:lineRule="auto"/>
        <w:rPr>
          <w:ins w:id="160" w:author="Unknown"/>
          <w:rFonts w:eastAsia="Times New Roman" w:cs="Arial"/>
          <w:color w:val="000000" w:themeColor="text1"/>
          <w:sz w:val="23"/>
          <w:szCs w:val="23"/>
        </w:rPr>
      </w:pPr>
      <w:ins w:id="161" w:author="Unknown">
        <w:r w:rsidRPr="00615073">
          <w:rPr>
            <w:rFonts w:eastAsia="Times New Roman" w:cs="Arial"/>
            <w:color w:val="000000" w:themeColor="text1"/>
            <w:sz w:val="23"/>
            <w:szCs w:val="23"/>
          </w:rPr>
          <w:t>Slower than Hash map.</w:t>
        </w:r>
      </w:ins>
    </w:p>
    <w:p w:rsidR="00615073" w:rsidRPr="00615073" w:rsidRDefault="00615073" w:rsidP="00615073">
      <w:pPr>
        <w:numPr>
          <w:ilvl w:val="0"/>
          <w:numId w:val="28"/>
        </w:numPr>
        <w:shd w:val="clear" w:color="auto" w:fill="FFFFFF"/>
        <w:spacing w:after="0" w:line="240" w:lineRule="auto"/>
        <w:rPr>
          <w:ins w:id="162" w:author="Unknown"/>
          <w:rFonts w:eastAsia="Times New Roman" w:cs="Arial"/>
          <w:color w:val="000000" w:themeColor="text1"/>
          <w:sz w:val="23"/>
          <w:szCs w:val="23"/>
        </w:rPr>
      </w:pPr>
      <w:ins w:id="163" w:author="Unknown">
        <w:r w:rsidRPr="00615073">
          <w:rPr>
            <w:rFonts w:eastAsia="Times New Roman" w:cs="Arial"/>
            <w:color w:val="000000" w:themeColor="text1"/>
            <w:sz w:val="23"/>
            <w:szCs w:val="23"/>
          </w:rPr>
          <w:t>Can expect a faster iteration.</w:t>
        </w:r>
      </w:ins>
    </w:p>
    <w:p w:rsidR="00615073" w:rsidRPr="00615073" w:rsidRDefault="00615073" w:rsidP="00615073">
      <w:pPr>
        <w:shd w:val="clear" w:color="auto" w:fill="FFFFFF"/>
        <w:spacing w:after="0" w:line="240" w:lineRule="auto"/>
        <w:rPr>
          <w:ins w:id="164" w:author="Unknown"/>
          <w:rFonts w:eastAsia="Times New Roman" w:cs="Arial"/>
          <w:color w:val="000000" w:themeColor="text1"/>
          <w:sz w:val="23"/>
          <w:szCs w:val="23"/>
        </w:rPr>
      </w:pPr>
      <w:ins w:id="165"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6" w:author="Unknown"/>
          <w:rFonts w:eastAsia="Times New Roman" w:cs="Courier New"/>
          <w:color w:val="000000" w:themeColor="text1"/>
          <w:sz w:val="23"/>
          <w:szCs w:val="23"/>
        </w:rPr>
      </w:pPr>
      <w:proofErr w:type="gramStart"/>
      <w:ins w:id="167"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68" w:author="Unknown"/>
          <w:rFonts w:eastAsia="Times New Roman" w:cs="Courier New"/>
          <w:color w:val="000000" w:themeColor="text1"/>
          <w:sz w:val="23"/>
          <w:szCs w:val="23"/>
        </w:rPr>
      </w:pPr>
      <w:proofErr w:type="gramStart"/>
      <w:ins w:id="169"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main(String[ ]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0" w:author="Unknown"/>
          <w:rFonts w:eastAsia="Times New Roman" w:cs="Courier New"/>
          <w:color w:val="000000" w:themeColor="text1"/>
          <w:sz w:val="23"/>
          <w:szCs w:val="23"/>
        </w:rPr>
      </w:pPr>
      <w:proofErr w:type="spellStart"/>
      <w:ins w:id="171" w:author="Unknown">
        <w:r w:rsidRPr="00615073">
          <w:rPr>
            <w:rFonts w:eastAsia="Times New Roman" w:cs="Courier New"/>
            <w:color w:val="000000" w:themeColor="text1"/>
            <w:sz w:val="23"/>
            <w:szCs w:val="23"/>
          </w:rPr>
          <w:t>LinkedHashMap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Sting</w:t>
        </w:r>
        <w:proofErr w:type="gramStart"/>
        <w:r w:rsidRPr="00615073">
          <w:rPr>
            <w:rFonts w:eastAsia="Times New Roman" w:cs="Courier New"/>
            <w:color w:val="000000" w:themeColor="text1"/>
            <w:sz w:val="23"/>
            <w:szCs w:val="23"/>
          </w:rPr>
          <w:t>,String</w:t>
        </w:r>
        <w:proofErr w:type="spellEnd"/>
        <w:proofErr w:type="gramEnd"/>
        <w:r w:rsidRPr="00615073">
          <w:rPr>
            <w:rFonts w:eastAsia="Times New Roman" w:cs="Courier New"/>
            <w:color w:val="000000" w:themeColor="text1"/>
            <w:sz w:val="23"/>
            <w:szCs w:val="23"/>
          </w:rPr>
          <w:t xml:space="preserve">&gt; names =new </w:t>
        </w:r>
        <w:proofErr w:type="spellStart"/>
        <w:r w:rsidRPr="00615073">
          <w:rPr>
            <w:rFonts w:eastAsia="Times New Roman" w:cs="Courier New"/>
            <w:color w:val="000000" w:themeColor="text1"/>
            <w:sz w:val="23"/>
            <w:szCs w:val="23"/>
          </w:rPr>
          <w:t>LinkedHashMap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String,String</w:t>
        </w:r>
        <w:proofErr w:type="spellEnd"/>
        <w:r w:rsidRPr="00615073">
          <w:rPr>
            <w:rFonts w:eastAsia="Times New Roman" w:cs="Courier New"/>
            <w:color w:val="000000" w:themeColor="text1"/>
            <w:sz w:val="23"/>
            <w:szCs w:val="23"/>
          </w:rPr>
          <w:t>&gt;(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2" w:author="Unknown"/>
          <w:rFonts w:eastAsia="Times New Roman" w:cs="Courier New"/>
          <w:color w:val="000000" w:themeColor="text1"/>
          <w:sz w:val="23"/>
          <w:szCs w:val="23"/>
        </w:rPr>
      </w:pPr>
      <w:ins w:id="173" w:author="Unknown">
        <w:r w:rsidRPr="00615073">
          <w:rPr>
            <w:rFonts w:eastAsia="Times New Roman" w:cs="Courier New"/>
            <w:color w:val="000000" w:themeColor="text1"/>
            <w:sz w:val="23"/>
            <w:szCs w:val="23"/>
          </w:rPr>
          <w:lastRenderedPageBreak/>
          <w:t xml:space="preserve"> </w:t>
        </w:r>
        <w:proofErr w:type="spellStart"/>
        <w:proofErr w:type="gramStart"/>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“key1”,“cherry”);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4" w:author="Unknown"/>
          <w:rFonts w:eastAsia="Times New Roman" w:cs="Courier New"/>
          <w:color w:val="000000" w:themeColor="text1"/>
          <w:sz w:val="23"/>
          <w:szCs w:val="23"/>
        </w:rPr>
      </w:pPr>
      <w:ins w:id="175"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6" w:author="Unknown"/>
          <w:rFonts w:eastAsia="Times New Roman" w:cs="Courier New"/>
          <w:color w:val="000000" w:themeColor="text1"/>
          <w:sz w:val="23"/>
          <w:szCs w:val="23"/>
        </w:rPr>
      </w:pPr>
      <w:ins w:id="177"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“key3”,“banana”);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78" w:author="Unknown"/>
          <w:rFonts w:eastAsia="Times New Roman" w:cs="Courier New"/>
          <w:color w:val="000000" w:themeColor="text1"/>
          <w:sz w:val="23"/>
          <w:szCs w:val="23"/>
        </w:rPr>
      </w:pPr>
      <w:ins w:id="179"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“key4”,“kiwi”);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0" w:author="Unknown"/>
          <w:rFonts w:eastAsia="Times New Roman" w:cs="Courier New"/>
          <w:color w:val="000000" w:themeColor="text1"/>
          <w:sz w:val="23"/>
          <w:szCs w:val="23"/>
        </w:rPr>
      </w:pPr>
      <w:ins w:id="181"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“key2”,“orange”);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2" w:author="Unknown"/>
          <w:rFonts w:eastAsia="Times New Roman" w:cs="Courier New"/>
          <w:color w:val="000000" w:themeColor="text1"/>
          <w:sz w:val="23"/>
          <w:szCs w:val="23"/>
        </w:rPr>
      </w:pPr>
      <w:ins w:id="183" w:author="Unknown">
        <w:r w:rsidRPr="00615073">
          <w:rPr>
            <w:rFonts w:eastAsia="Times New Roman" w:cs="Courier New"/>
            <w:color w:val="000000" w:themeColor="text1"/>
            <w:sz w:val="23"/>
            <w:szCs w:val="23"/>
          </w:rPr>
          <w:t xml:space="preserve"> </w:t>
        </w:r>
        <w:proofErr w:type="spellStart"/>
        <w:proofErr w:type="gramStart"/>
        <w:r w:rsidRPr="00615073">
          <w:rPr>
            <w:rFonts w:eastAsia="Times New Roman" w:cs="Courier New"/>
            <w:color w:val="000000" w:themeColor="text1"/>
            <w:sz w:val="23"/>
            <w:szCs w:val="23"/>
          </w:rPr>
          <w:t>System.out.println</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4" w:author="Unknown"/>
          <w:rFonts w:eastAsia="Times New Roman" w:cs="Courier New"/>
          <w:color w:val="000000" w:themeColor="text1"/>
          <w:sz w:val="23"/>
          <w:szCs w:val="23"/>
        </w:rPr>
      </w:pPr>
      <w:ins w:id="185" w:author="Unknown">
        <w:r w:rsidRPr="00615073">
          <w:rPr>
            <w:rFonts w:eastAsia="Times New Roman" w:cs="Courier New"/>
            <w:color w:val="000000" w:themeColor="text1"/>
            <w:sz w:val="23"/>
            <w:szCs w:val="23"/>
          </w:rPr>
          <w:t xml:space="preserve">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6" w:author="Unknown"/>
          <w:rFonts w:eastAsia="Times New Roman" w:cs="Courier New"/>
          <w:color w:val="000000" w:themeColor="text1"/>
          <w:sz w:val="23"/>
          <w:szCs w:val="23"/>
        </w:rPr>
      </w:pPr>
      <w:ins w:id="187" w:author="Unknown">
        <w:r w:rsidRPr="00615073">
          <w:rPr>
            <w:rFonts w:eastAsia="Times New Roman" w:cs="Courier New"/>
            <w:color w:val="000000" w:themeColor="text1"/>
            <w:sz w:val="23"/>
            <w:szCs w:val="23"/>
          </w:rPr>
          <w:t xml:space="preserve"> }</w:t>
        </w:r>
      </w:ins>
    </w:p>
    <w:p w:rsidR="00615073" w:rsidRPr="00615073" w:rsidRDefault="00615073" w:rsidP="00615073">
      <w:pPr>
        <w:shd w:val="clear" w:color="auto" w:fill="FFFFFF"/>
        <w:spacing w:after="0" w:line="240" w:lineRule="auto"/>
        <w:rPr>
          <w:ins w:id="188" w:author="Unknown"/>
          <w:rFonts w:eastAsia="Times New Roman" w:cs="Arial"/>
          <w:color w:val="000000" w:themeColor="text1"/>
          <w:sz w:val="23"/>
          <w:szCs w:val="23"/>
        </w:rPr>
      </w:pPr>
      <w:ins w:id="189"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190" w:author="Unknown"/>
          <w:rFonts w:eastAsia="Times New Roman" w:cs="Arial"/>
          <w:color w:val="000000" w:themeColor="text1"/>
          <w:sz w:val="23"/>
          <w:szCs w:val="23"/>
        </w:rPr>
      </w:pPr>
      <w:ins w:id="191" w:author="Unknown">
        <w:r w:rsidRPr="00615073">
          <w:rPr>
            <w:rFonts w:eastAsia="Times New Roman" w:cs="Arial"/>
            <w:color w:val="000000" w:themeColor="text1"/>
            <w:sz w:val="23"/>
            <w:szCs w:val="23"/>
          </w:rPr>
          <w:t>{key2=apple, key1=cherry</w:t>
        </w:r>
        <w:proofErr w:type="gramStart"/>
        <w:r w:rsidRPr="00615073">
          <w:rPr>
            <w:rFonts w:eastAsia="Times New Roman" w:cs="Arial"/>
            <w:color w:val="000000" w:themeColor="text1"/>
            <w:sz w:val="23"/>
            <w:szCs w:val="23"/>
          </w:rPr>
          <w:t>,key4</w:t>
        </w:r>
        <w:proofErr w:type="gramEnd"/>
        <w:r w:rsidRPr="00615073">
          <w:rPr>
            <w:rFonts w:eastAsia="Times New Roman" w:cs="Arial"/>
            <w:color w:val="000000" w:themeColor="text1"/>
            <w:sz w:val="23"/>
            <w:szCs w:val="23"/>
          </w:rPr>
          <w:t>=kiwi, key3=banana}</w:t>
        </w:r>
      </w:ins>
    </w:p>
    <w:p w:rsidR="00615073" w:rsidRPr="00615073" w:rsidRDefault="00615073" w:rsidP="00615073">
      <w:pPr>
        <w:shd w:val="clear" w:color="auto" w:fill="FFFFFF"/>
        <w:spacing w:after="336" w:line="240" w:lineRule="auto"/>
        <w:rPr>
          <w:ins w:id="192" w:author="Unknown"/>
          <w:rFonts w:eastAsia="Times New Roman" w:cs="Arial"/>
          <w:color w:val="000000" w:themeColor="text1"/>
          <w:sz w:val="23"/>
          <w:szCs w:val="23"/>
        </w:rPr>
      </w:pPr>
      <w:ins w:id="193" w:author="Unknown">
        <w:r w:rsidRPr="00615073">
          <w:rPr>
            <w:rFonts w:eastAsia="Times New Roman" w:cs="Arial"/>
            <w:color w:val="000000" w:themeColor="text1"/>
            <w:sz w:val="23"/>
            <w:szCs w:val="23"/>
          </w:rPr>
          <w:t>Duplicate keys are not allowed.</w:t>
        </w:r>
      </w:ins>
    </w:p>
    <w:p w:rsidR="00615073" w:rsidRPr="00615073" w:rsidRDefault="00615073" w:rsidP="00615073">
      <w:pPr>
        <w:shd w:val="clear" w:color="auto" w:fill="FFFFFF"/>
        <w:spacing w:after="0" w:line="240" w:lineRule="auto"/>
        <w:rPr>
          <w:ins w:id="194" w:author="Unknown"/>
          <w:rFonts w:eastAsia="Times New Roman" w:cs="Arial"/>
          <w:color w:val="000000" w:themeColor="text1"/>
          <w:sz w:val="23"/>
          <w:szCs w:val="23"/>
        </w:rPr>
      </w:pPr>
      <w:proofErr w:type="spellStart"/>
      <w:ins w:id="195" w:author="Unknown">
        <w:r w:rsidRPr="00025AA1">
          <w:rPr>
            <w:rFonts w:eastAsia="Times New Roman" w:cs="Arial"/>
            <w:b/>
            <w:bCs/>
            <w:color w:val="000000" w:themeColor="text1"/>
            <w:sz w:val="23"/>
            <w:szCs w:val="23"/>
            <w:bdr w:val="none" w:sz="0" w:space="0" w:color="auto" w:frame="1"/>
          </w:rPr>
          <w:t>TreeMap</w:t>
        </w:r>
        <w:proofErr w:type="spell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numPr>
          <w:ilvl w:val="0"/>
          <w:numId w:val="29"/>
        </w:numPr>
        <w:shd w:val="clear" w:color="auto" w:fill="FFFFFF"/>
        <w:spacing w:after="0" w:line="240" w:lineRule="auto"/>
        <w:rPr>
          <w:ins w:id="196" w:author="Unknown"/>
          <w:rFonts w:eastAsia="Times New Roman" w:cs="Arial"/>
          <w:color w:val="000000" w:themeColor="text1"/>
          <w:sz w:val="23"/>
          <w:szCs w:val="23"/>
        </w:rPr>
      </w:pPr>
      <w:ins w:id="197" w:author="Unknown">
        <w:r w:rsidRPr="00615073">
          <w:rPr>
            <w:rFonts w:eastAsia="Times New Roman" w:cs="Arial"/>
            <w:color w:val="000000" w:themeColor="text1"/>
            <w:sz w:val="23"/>
            <w:szCs w:val="23"/>
          </w:rPr>
          <w:t>Sorted Map.</w:t>
        </w:r>
      </w:ins>
    </w:p>
    <w:p w:rsidR="00615073" w:rsidRPr="00615073" w:rsidRDefault="00615073" w:rsidP="00615073">
      <w:pPr>
        <w:numPr>
          <w:ilvl w:val="0"/>
          <w:numId w:val="29"/>
        </w:numPr>
        <w:shd w:val="clear" w:color="auto" w:fill="FFFFFF"/>
        <w:spacing w:after="0" w:line="240" w:lineRule="auto"/>
        <w:rPr>
          <w:ins w:id="198" w:author="Unknown"/>
          <w:rFonts w:eastAsia="Times New Roman" w:cs="Arial"/>
          <w:color w:val="000000" w:themeColor="text1"/>
          <w:sz w:val="23"/>
          <w:szCs w:val="23"/>
        </w:rPr>
      </w:pPr>
      <w:ins w:id="199" w:author="Unknown">
        <w:r w:rsidRPr="00615073">
          <w:rPr>
            <w:rFonts w:eastAsia="Times New Roman" w:cs="Arial"/>
            <w:color w:val="000000" w:themeColor="text1"/>
            <w:sz w:val="23"/>
            <w:szCs w:val="23"/>
          </w:rPr>
          <w:t>Like Tree set, we can construct a sort order with the constructor.</w:t>
        </w:r>
      </w:ins>
    </w:p>
    <w:p w:rsidR="00615073" w:rsidRPr="00615073" w:rsidRDefault="00615073" w:rsidP="00615073">
      <w:pPr>
        <w:shd w:val="clear" w:color="auto" w:fill="FFFFFF"/>
        <w:spacing w:after="0" w:line="240" w:lineRule="auto"/>
        <w:rPr>
          <w:ins w:id="200" w:author="Unknown"/>
          <w:rFonts w:eastAsia="Times New Roman" w:cs="Arial"/>
          <w:color w:val="000000" w:themeColor="text1"/>
          <w:sz w:val="23"/>
          <w:szCs w:val="23"/>
        </w:rPr>
      </w:pPr>
      <w:ins w:id="201"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2" w:author="Unknown"/>
          <w:rFonts w:eastAsia="Times New Roman" w:cs="Courier New"/>
          <w:color w:val="000000" w:themeColor="text1"/>
          <w:sz w:val="23"/>
          <w:szCs w:val="23"/>
        </w:rPr>
      </w:pPr>
      <w:proofErr w:type="gramStart"/>
      <w:ins w:id="203"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Fruit{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4" w:author="Unknown"/>
          <w:rFonts w:eastAsia="Times New Roman" w:cs="Courier New"/>
          <w:color w:val="000000" w:themeColor="text1"/>
          <w:sz w:val="23"/>
          <w:szCs w:val="23"/>
        </w:rPr>
      </w:pPr>
      <w:proofErr w:type="gramStart"/>
      <w:ins w:id="205"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6" w:author="Unknown"/>
          <w:rFonts w:eastAsia="Times New Roman" w:cs="Courier New"/>
          <w:color w:val="000000" w:themeColor="text1"/>
          <w:sz w:val="23"/>
          <w:szCs w:val="23"/>
        </w:rPr>
      </w:pPr>
      <w:proofErr w:type="spellStart"/>
      <w:ins w:id="207" w:author="Unknown">
        <w:r w:rsidRPr="00615073">
          <w:rPr>
            <w:rFonts w:eastAsia="Times New Roman" w:cs="Courier New"/>
            <w:color w:val="000000" w:themeColor="text1"/>
            <w:sz w:val="23"/>
            <w:szCs w:val="23"/>
          </w:rPr>
          <w:t>TreeMap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Sting</w:t>
        </w:r>
        <w:proofErr w:type="gramStart"/>
        <w:r w:rsidRPr="00615073">
          <w:rPr>
            <w:rFonts w:eastAsia="Times New Roman" w:cs="Courier New"/>
            <w:color w:val="000000" w:themeColor="text1"/>
            <w:sz w:val="23"/>
            <w:szCs w:val="23"/>
          </w:rPr>
          <w:t>,String</w:t>
        </w:r>
        <w:proofErr w:type="spellEnd"/>
        <w:proofErr w:type="gramEnd"/>
        <w:r w:rsidRPr="00615073">
          <w:rPr>
            <w:rFonts w:eastAsia="Times New Roman" w:cs="Courier New"/>
            <w:color w:val="000000" w:themeColor="text1"/>
            <w:sz w:val="23"/>
            <w:szCs w:val="23"/>
          </w:rPr>
          <w:t xml:space="preserve">&gt; names =new </w:t>
        </w:r>
        <w:proofErr w:type="spellStart"/>
        <w:r w:rsidRPr="00615073">
          <w:rPr>
            <w:rFonts w:eastAsia="Times New Roman" w:cs="Courier New"/>
            <w:color w:val="000000" w:themeColor="text1"/>
            <w:sz w:val="23"/>
            <w:szCs w:val="23"/>
          </w:rPr>
          <w:t>TreeMap</w:t>
        </w:r>
        <w:proofErr w:type="spellEnd"/>
        <w:r w:rsidRPr="00615073">
          <w:rPr>
            <w:rFonts w:eastAsia="Times New Roman" w:cs="Courier New"/>
            <w:color w:val="000000" w:themeColor="text1"/>
            <w:sz w:val="23"/>
            <w:szCs w:val="23"/>
          </w:rPr>
          <w:t>&lt;</w:t>
        </w:r>
        <w:proofErr w:type="spellStart"/>
        <w:r w:rsidRPr="00615073">
          <w:rPr>
            <w:rFonts w:eastAsia="Times New Roman" w:cs="Courier New"/>
            <w:color w:val="000000" w:themeColor="text1"/>
            <w:sz w:val="23"/>
            <w:szCs w:val="23"/>
          </w:rPr>
          <w:t>String,String</w:t>
        </w:r>
        <w:proofErr w:type="spellEnd"/>
        <w:r w:rsidRPr="00615073">
          <w:rPr>
            <w:rFonts w:eastAsia="Times New Roman" w:cs="Courier New"/>
            <w:color w:val="000000" w:themeColor="text1"/>
            <w:sz w:val="23"/>
            <w:szCs w:val="23"/>
          </w:rPr>
          <w:t>&gt;(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08" w:author="Unknown"/>
          <w:rFonts w:eastAsia="Times New Roman" w:cs="Courier New"/>
          <w:color w:val="000000" w:themeColor="text1"/>
          <w:sz w:val="23"/>
          <w:szCs w:val="23"/>
        </w:rPr>
      </w:pPr>
      <w:proofErr w:type="spellStart"/>
      <w:proofErr w:type="gramStart"/>
      <w:ins w:id="209"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“key1”,“cherry”);</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0" w:author="Unknown"/>
          <w:rFonts w:eastAsia="Times New Roman" w:cs="Courier New"/>
          <w:color w:val="000000" w:themeColor="text1"/>
          <w:sz w:val="23"/>
          <w:szCs w:val="23"/>
        </w:rPr>
      </w:pPr>
      <w:proofErr w:type="spellStart"/>
      <w:proofErr w:type="gramStart"/>
      <w:ins w:id="211"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“key2”,“banana”);</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2" w:author="Unknown"/>
          <w:rFonts w:eastAsia="Times New Roman" w:cs="Courier New"/>
          <w:color w:val="000000" w:themeColor="text1"/>
          <w:sz w:val="23"/>
          <w:szCs w:val="23"/>
        </w:rPr>
      </w:pPr>
      <w:proofErr w:type="spellStart"/>
      <w:proofErr w:type="gramStart"/>
      <w:ins w:id="213"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“key3”,“apple”);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4" w:author="Unknown"/>
          <w:rFonts w:eastAsia="Times New Roman" w:cs="Courier New"/>
          <w:color w:val="000000" w:themeColor="text1"/>
          <w:sz w:val="23"/>
          <w:szCs w:val="23"/>
        </w:rPr>
      </w:pPr>
      <w:proofErr w:type="spellStart"/>
      <w:proofErr w:type="gramStart"/>
      <w:ins w:id="215"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“key4”,“kiwi”);</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6" w:author="Unknown"/>
          <w:rFonts w:eastAsia="Times New Roman" w:cs="Courier New"/>
          <w:color w:val="000000" w:themeColor="text1"/>
          <w:sz w:val="23"/>
          <w:szCs w:val="23"/>
        </w:rPr>
      </w:pPr>
      <w:proofErr w:type="spellStart"/>
      <w:proofErr w:type="gramStart"/>
      <w:ins w:id="217" w:author="Unknown">
        <w:r w:rsidRPr="00615073">
          <w:rPr>
            <w:rFonts w:eastAsia="Times New Roman" w:cs="Courier New"/>
            <w:color w:val="000000" w:themeColor="text1"/>
            <w:sz w:val="23"/>
            <w:szCs w:val="23"/>
          </w:rPr>
          <w:t>names.put</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“key2”,“orange”);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18" w:author="Unknown"/>
          <w:rFonts w:eastAsia="Times New Roman" w:cs="Courier New"/>
          <w:color w:val="000000" w:themeColor="text1"/>
          <w:sz w:val="23"/>
          <w:szCs w:val="23"/>
        </w:rPr>
      </w:pPr>
      <w:proofErr w:type="spellStart"/>
      <w:proofErr w:type="gramStart"/>
      <w:ins w:id="219" w:author="Unknown">
        <w:r w:rsidRPr="00615073">
          <w:rPr>
            <w:rFonts w:eastAsia="Times New Roman" w:cs="Courier New"/>
            <w:color w:val="000000" w:themeColor="text1"/>
            <w:sz w:val="23"/>
            <w:szCs w:val="23"/>
          </w:rPr>
          <w:lastRenderedPageBreak/>
          <w:t>System.out.println</w:t>
        </w:r>
        <w:proofErr w:type="spellEnd"/>
        <w:r w:rsidRPr="00615073">
          <w:rPr>
            <w:rFonts w:eastAsia="Times New Roman" w:cs="Courier New"/>
            <w:color w:val="000000" w:themeColor="text1"/>
            <w:sz w:val="23"/>
            <w:szCs w:val="23"/>
          </w:rPr>
          <w:t>(</w:t>
        </w:r>
        <w:proofErr w:type="gramEnd"/>
        <w:r w:rsidRPr="00615073">
          <w:rPr>
            <w:rFonts w:eastAsia="Times New Roman" w:cs="Courier New"/>
            <w:color w:val="000000" w:themeColor="text1"/>
            <w:sz w:val="23"/>
            <w:szCs w:val="23"/>
          </w:rPr>
          <w:t>names);</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0" w:author="Unknown"/>
          <w:rFonts w:eastAsia="Times New Roman" w:cs="Courier New"/>
          <w:color w:val="000000" w:themeColor="text1"/>
          <w:sz w:val="23"/>
          <w:szCs w:val="23"/>
        </w:rPr>
      </w:pPr>
      <w:ins w:id="221" w:author="Unknown">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222" w:author="Unknown"/>
          <w:rFonts w:eastAsia="Times New Roman" w:cs="Courier New"/>
          <w:color w:val="000000" w:themeColor="text1"/>
          <w:sz w:val="23"/>
          <w:szCs w:val="23"/>
        </w:rPr>
      </w:pPr>
      <w:ins w:id="223" w:author="Unknown">
        <w:r w:rsidRPr="00615073">
          <w:rPr>
            <w:rFonts w:eastAsia="Times New Roman" w:cs="Courier New"/>
            <w:color w:val="000000" w:themeColor="text1"/>
            <w:sz w:val="23"/>
            <w:szCs w:val="23"/>
          </w:rPr>
          <w:t>}</w:t>
        </w:r>
      </w:ins>
    </w:p>
    <w:p w:rsidR="00615073" w:rsidRPr="00615073" w:rsidRDefault="00615073" w:rsidP="00615073">
      <w:pPr>
        <w:shd w:val="clear" w:color="auto" w:fill="FFFFFF"/>
        <w:spacing w:after="0" w:line="240" w:lineRule="auto"/>
        <w:rPr>
          <w:ins w:id="224" w:author="Unknown"/>
          <w:rFonts w:eastAsia="Times New Roman" w:cs="Arial"/>
          <w:color w:val="000000" w:themeColor="text1"/>
          <w:sz w:val="23"/>
          <w:szCs w:val="23"/>
        </w:rPr>
      </w:pPr>
      <w:ins w:id="225" w:author="Unknown">
        <w:r w:rsidRPr="00025AA1">
          <w:rPr>
            <w:rFonts w:eastAsia="Times New Roman" w:cs="Arial"/>
            <w:b/>
            <w:bCs/>
            <w:color w:val="000000" w:themeColor="text1"/>
            <w:sz w:val="23"/>
            <w:szCs w:val="23"/>
            <w:bdr w:val="none" w:sz="0" w:space="0" w:color="auto" w:frame="1"/>
          </w:rPr>
          <w:t>Output:</w:t>
        </w:r>
      </w:ins>
    </w:p>
    <w:p w:rsidR="00615073" w:rsidRPr="00615073" w:rsidRDefault="00615073" w:rsidP="00615073">
      <w:pPr>
        <w:shd w:val="clear" w:color="auto" w:fill="FFFFFF"/>
        <w:spacing w:after="336" w:line="240" w:lineRule="auto"/>
        <w:rPr>
          <w:ins w:id="226" w:author="Unknown"/>
          <w:rFonts w:eastAsia="Times New Roman" w:cs="Arial"/>
          <w:color w:val="000000" w:themeColor="text1"/>
          <w:sz w:val="23"/>
          <w:szCs w:val="23"/>
        </w:rPr>
      </w:pPr>
      <w:ins w:id="227" w:author="Unknown">
        <w:r w:rsidRPr="00615073">
          <w:rPr>
            <w:rFonts w:eastAsia="Times New Roman" w:cs="Arial"/>
            <w:color w:val="000000" w:themeColor="text1"/>
            <w:sz w:val="23"/>
            <w:szCs w:val="23"/>
          </w:rPr>
          <w:t>{key1=cherry, key2=banana, key3 =apple, key4=kiwi}</w:t>
        </w:r>
      </w:ins>
    </w:p>
    <w:p w:rsidR="00615073" w:rsidRPr="00615073" w:rsidRDefault="00615073" w:rsidP="00615073">
      <w:pPr>
        <w:shd w:val="clear" w:color="auto" w:fill="FFFFFF"/>
        <w:spacing w:after="336" w:line="240" w:lineRule="auto"/>
        <w:rPr>
          <w:ins w:id="228" w:author="Unknown"/>
          <w:rFonts w:eastAsia="Times New Roman" w:cs="Arial"/>
          <w:color w:val="000000" w:themeColor="text1"/>
          <w:sz w:val="23"/>
          <w:szCs w:val="23"/>
        </w:rPr>
      </w:pPr>
      <w:ins w:id="229" w:author="Unknown">
        <w:r w:rsidRPr="00615073">
          <w:rPr>
            <w:rFonts w:eastAsia="Times New Roman" w:cs="Arial"/>
            <w:color w:val="000000" w:themeColor="text1"/>
            <w:sz w:val="23"/>
            <w:szCs w:val="23"/>
          </w:rPr>
          <w:t>It is sorted in ascending order based on the key. Duplicate keys are not allowed.</w:t>
        </w:r>
      </w:ins>
    </w:p>
    <w:p w:rsidR="00615073" w:rsidRPr="00615073" w:rsidRDefault="00615073" w:rsidP="00615073">
      <w:pPr>
        <w:shd w:val="clear" w:color="auto" w:fill="FFFFFF"/>
        <w:spacing w:after="0" w:line="240" w:lineRule="auto"/>
        <w:rPr>
          <w:ins w:id="230" w:author="Unknown"/>
          <w:rFonts w:eastAsia="Times New Roman" w:cs="Arial"/>
          <w:color w:val="000000" w:themeColor="text1"/>
          <w:sz w:val="23"/>
          <w:szCs w:val="23"/>
        </w:rPr>
      </w:pPr>
      <w:ins w:id="231" w:author="Unknown">
        <w:r w:rsidRPr="00025AA1">
          <w:rPr>
            <w:rFonts w:eastAsia="Times New Roman" w:cs="Arial"/>
            <w:b/>
            <w:bCs/>
            <w:color w:val="000000" w:themeColor="text1"/>
            <w:sz w:val="23"/>
            <w:szCs w:val="23"/>
            <w:bdr w:val="none" w:sz="0" w:space="0" w:color="auto" w:frame="1"/>
          </w:rPr>
          <w:t>Q #30) Explain the Priority Queue.</w:t>
        </w:r>
      </w:ins>
    </w:p>
    <w:p w:rsidR="00615073" w:rsidRPr="00615073" w:rsidRDefault="00615073" w:rsidP="00615073">
      <w:pPr>
        <w:shd w:val="clear" w:color="auto" w:fill="FFFFFF"/>
        <w:spacing w:after="0" w:line="240" w:lineRule="auto"/>
        <w:rPr>
          <w:ins w:id="232" w:author="Unknown"/>
          <w:rFonts w:eastAsia="Times New Roman" w:cs="Arial"/>
          <w:color w:val="000000" w:themeColor="text1"/>
          <w:sz w:val="23"/>
          <w:szCs w:val="23"/>
        </w:rPr>
      </w:pPr>
      <w:proofErr w:type="spellStart"/>
      <w:ins w:id="233"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Queue Interface</w:t>
        </w:r>
      </w:ins>
    </w:p>
    <w:p w:rsidR="00615073" w:rsidRPr="00615073" w:rsidRDefault="00615073" w:rsidP="00615073">
      <w:pPr>
        <w:shd w:val="clear" w:color="auto" w:fill="FFFFFF"/>
        <w:spacing w:after="0" w:line="240" w:lineRule="auto"/>
        <w:rPr>
          <w:ins w:id="234" w:author="Unknown"/>
          <w:rFonts w:eastAsia="Times New Roman" w:cs="Arial"/>
          <w:color w:val="000000" w:themeColor="text1"/>
          <w:sz w:val="23"/>
          <w:szCs w:val="23"/>
        </w:rPr>
      </w:pPr>
      <w:ins w:id="235" w:author="Unknown">
        <w:r w:rsidRPr="00025AA1">
          <w:rPr>
            <w:rFonts w:eastAsia="Times New Roman" w:cs="Arial"/>
            <w:b/>
            <w:bCs/>
            <w:color w:val="000000" w:themeColor="text1"/>
            <w:sz w:val="23"/>
            <w:szCs w:val="23"/>
            <w:bdr w:val="none" w:sz="0" w:space="0" w:color="auto" w:frame="1"/>
          </w:rPr>
          <w:t>Priority Queue: </w:t>
        </w:r>
        <w:r w:rsidRPr="00615073">
          <w:rPr>
            <w:rFonts w:eastAsia="Times New Roman" w:cs="Arial"/>
            <w:color w:val="000000" w:themeColor="text1"/>
            <w:sz w:val="23"/>
            <w:szCs w:val="23"/>
          </w:rPr>
          <w:t>Linked list class has been enhanced to implement the queue interface. Queues can be handled with a linked list. Purpose of a queue is “Priority-in, Priority-out”.</w:t>
        </w:r>
      </w:ins>
    </w:p>
    <w:p w:rsidR="00615073" w:rsidRPr="00615073" w:rsidRDefault="00615073" w:rsidP="00615073">
      <w:pPr>
        <w:shd w:val="clear" w:color="auto" w:fill="FFFFFF"/>
        <w:spacing w:after="336" w:line="240" w:lineRule="auto"/>
        <w:rPr>
          <w:ins w:id="236" w:author="Unknown"/>
          <w:rFonts w:eastAsia="Times New Roman" w:cs="Arial"/>
          <w:color w:val="000000" w:themeColor="text1"/>
          <w:sz w:val="23"/>
          <w:szCs w:val="23"/>
        </w:rPr>
      </w:pPr>
      <w:ins w:id="237" w:author="Unknown">
        <w:r w:rsidRPr="00615073">
          <w:rPr>
            <w:rFonts w:eastAsia="Times New Roman" w:cs="Arial"/>
            <w:color w:val="000000" w:themeColor="text1"/>
            <w:sz w:val="23"/>
            <w:szCs w:val="23"/>
          </w:rPr>
          <w:t xml:space="preserve">Hence elements are ordered either naturally or according to the comparator. The </w:t>
        </w:r>
        <w:proofErr w:type="gramStart"/>
        <w:r w:rsidRPr="00615073">
          <w:rPr>
            <w:rFonts w:eastAsia="Times New Roman" w:cs="Arial"/>
            <w:color w:val="000000" w:themeColor="text1"/>
            <w:sz w:val="23"/>
            <w:szCs w:val="23"/>
          </w:rPr>
          <w:t>elements ordering represents</w:t>
        </w:r>
        <w:proofErr w:type="gramEnd"/>
        <w:r w:rsidRPr="00615073">
          <w:rPr>
            <w:rFonts w:eastAsia="Times New Roman" w:cs="Arial"/>
            <w:color w:val="000000" w:themeColor="text1"/>
            <w:sz w:val="23"/>
            <w:szCs w:val="23"/>
          </w:rPr>
          <w:t xml:space="preserve"> their relative priority.</w:t>
        </w:r>
      </w:ins>
    </w:p>
    <w:p w:rsidR="00615073" w:rsidRPr="00615073" w:rsidRDefault="00615073" w:rsidP="00615073">
      <w:pPr>
        <w:shd w:val="clear" w:color="auto" w:fill="FFFFFF"/>
        <w:spacing w:after="0" w:line="240" w:lineRule="auto"/>
        <w:rPr>
          <w:ins w:id="238" w:author="Unknown"/>
          <w:rFonts w:eastAsia="Times New Roman" w:cs="Arial"/>
          <w:color w:val="000000" w:themeColor="text1"/>
          <w:sz w:val="23"/>
          <w:szCs w:val="23"/>
        </w:rPr>
      </w:pPr>
      <w:ins w:id="239" w:author="Unknown">
        <w:r w:rsidRPr="00025AA1">
          <w:rPr>
            <w:rFonts w:eastAsia="Times New Roman" w:cs="Arial"/>
            <w:b/>
            <w:bCs/>
            <w:color w:val="000000" w:themeColor="text1"/>
            <w:sz w:val="23"/>
            <w:szCs w:val="23"/>
            <w:bdr w:val="none" w:sz="0" w:space="0" w:color="auto" w:frame="1"/>
          </w:rPr>
          <w:t xml:space="preserve">Q #31)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 by Exception?</w:t>
        </w:r>
      </w:ins>
    </w:p>
    <w:p w:rsidR="00615073" w:rsidRPr="00615073" w:rsidRDefault="00615073" w:rsidP="00615073">
      <w:pPr>
        <w:shd w:val="clear" w:color="auto" w:fill="FFFFFF"/>
        <w:spacing w:after="0" w:line="240" w:lineRule="auto"/>
        <w:rPr>
          <w:ins w:id="240" w:author="Unknown"/>
          <w:rFonts w:eastAsia="Times New Roman" w:cs="Arial"/>
          <w:color w:val="000000" w:themeColor="text1"/>
          <w:sz w:val="23"/>
          <w:szCs w:val="23"/>
        </w:rPr>
      </w:pPr>
      <w:proofErr w:type="spellStart"/>
      <w:ins w:id="241"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An Exception is a problem that can occur during the normal flow of an execution. A method can throw an exception when something wails at runtime. If that exception couldn’t be handled, then the execution gets terminated before it completes the task.</w:t>
        </w:r>
      </w:ins>
    </w:p>
    <w:p w:rsidR="00615073" w:rsidRPr="00615073" w:rsidRDefault="00615073" w:rsidP="00615073">
      <w:pPr>
        <w:shd w:val="clear" w:color="auto" w:fill="FFFFFF"/>
        <w:spacing w:after="336" w:line="240" w:lineRule="auto"/>
        <w:rPr>
          <w:ins w:id="242" w:author="Unknown"/>
          <w:rFonts w:eastAsia="Times New Roman" w:cs="Arial"/>
          <w:color w:val="000000" w:themeColor="text1"/>
          <w:sz w:val="23"/>
          <w:szCs w:val="23"/>
        </w:rPr>
      </w:pPr>
      <w:ins w:id="243" w:author="Unknown">
        <w:r w:rsidRPr="00615073">
          <w:rPr>
            <w:rFonts w:eastAsia="Times New Roman" w:cs="Arial"/>
            <w:color w:val="000000" w:themeColor="text1"/>
            <w:sz w:val="23"/>
            <w:szCs w:val="23"/>
          </w:rPr>
          <w:t xml:space="preserve">If we handled the exception, then the normal flow gets continued. Exceptions are a subclass of </w:t>
        </w:r>
        <w:proofErr w:type="spellStart"/>
        <w:r w:rsidRPr="00615073">
          <w:rPr>
            <w:rFonts w:eastAsia="Times New Roman" w:cs="Arial"/>
            <w:color w:val="000000" w:themeColor="text1"/>
            <w:sz w:val="23"/>
            <w:szCs w:val="23"/>
          </w:rPr>
          <w:t>java.lang.Exception</w:t>
        </w:r>
        <w:proofErr w:type="spellEnd"/>
        <w:r w:rsidRPr="00615073">
          <w:rPr>
            <w:rFonts w:eastAsia="Times New Roman" w:cs="Arial"/>
            <w:color w:val="000000" w:themeColor="text1"/>
            <w:sz w:val="23"/>
            <w:szCs w:val="23"/>
          </w:rPr>
          <w:t>.</w:t>
        </w:r>
      </w:ins>
    </w:p>
    <w:p w:rsidR="00615073" w:rsidRPr="00615073" w:rsidRDefault="00615073" w:rsidP="00615073">
      <w:pPr>
        <w:shd w:val="clear" w:color="auto" w:fill="FFFFFF"/>
        <w:spacing w:after="0" w:line="240" w:lineRule="auto"/>
        <w:rPr>
          <w:ins w:id="244" w:author="Unknown"/>
          <w:rFonts w:eastAsia="Times New Roman" w:cs="Arial"/>
          <w:color w:val="000000" w:themeColor="text1"/>
          <w:sz w:val="23"/>
          <w:szCs w:val="23"/>
        </w:rPr>
      </w:pPr>
      <w:ins w:id="245" w:author="Unknown">
        <w:r w:rsidRPr="00025AA1">
          <w:rPr>
            <w:rFonts w:eastAsia="Times New Roman" w:cs="Arial"/>
            <w:b/>
            <w:bCs/>
            <w:color w:val="000000" w:themeColor="text1"/>
            <w:sz w:val="23"/>
            <w:szCs w:val="23"/>
            <w:u w:val="single"/>
            <w:bdr w:val="none" w:sz="0" w:space="0" w:color="auto" w:frame="1"/>
          </w:rPr>
          <w:t>Example for handling Exception:</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48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try{</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//Risky codes are surrounded by this block</w:t>
            </w:r>
          </w:p>
        </w:tc>
      </w:tr>
    </w:tbl>
    <w:p w:rsidR="00615073" w:rsidRPr="00615073" w:rsidRDefault="00615073" w:rsidP="00615073">
      <w:pPr>
        <w:spacing w:after="0" w:line="240" w:lineRule="auto"/>
        <w:rPr>
          <w:ins w:id="246"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123"/>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}catch(Exception e){</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//Exceptions are caught in catch block</w:t>
            </w:r>
          </w:p>
        </w:tc>
      </w:tr>
    </w:tbl>
    <w:p w:rsidR="00615073" w:rsidRPr="00615073" w:rsidRDefault="00615073" w:rsidP="00615073">
      <w:pPr>
        <w:spacing w:after="0" w:line="240" w:lineRule="auto"/>
        <w:rPr>
          <w:ins w:id="24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248" w:author="Unknown"/>
          <w:rFonts w:eastAsia="Times New Roman" w:cs="Arial"/>
          <w:color w:val="000000" w:themeColor="text1"/>
          <w:sz w:val="23"/>
          <w:szCs w:val="23"/>
        </w:rPr>
      </w:pPr>
      <w:ins w:id="249" w:author="Unknown">
        <w:r w:rsidRPr="00025AA1">
          <w:rPr>
            <w:rFonts w:eastAsia="Times New Roman" w:cs="Arial"/>
            <w:b/>
            <w:bCs/>
            <w:color w:val="000000" w:themeColor="text1"/>
            <w:sz w:val="23"/>
            <w:szCs w:val="23"/>
            <w:bdr w:val="none" w:sz="0" w:space="0" w:color="auto" w:frame="1"/>
          </w:rPr>
          <w:t xml:space="preserve">Q #32)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types of Exceptions?</w:t>
        </w:r>
      </w:ins>
    </w:p>
    <w:p w:rsidR="00615073" w:rsidRPr="00615073" w:rsidRDefault="00615073" w:rsidP="00615073">
      <w:pPr>
        <w:shd w:val="clear" w:color="auto" w:fill="FFFFFF"/>
        <w:spacing w:after="0" w:line="240" w:lineRule="auto"/>
        <w:rPr>
          <w:ins w:id="250" w:author="Unknown"/>
          <w:rFonts w:eastAsia="Times New Roman" w:cs="Arial"/>
          <w:color w:val="000000" w:themeColor="text1"/>
          <w:sz w:val="23"/>
          <w:szCs w:val="23"/>
        </w:rPr>
      </w:pPr>
      <w:proofErr w:type="spellStart"/>
      <w:ins w:id="251"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Two types of Exceptions are explained below in detail.</w:t>
        </w:r>
      </w:ins>
    </w:p>
    <w:p w:rsidR="00615073" w:rsidRPr="00615073" w:rsidRDefault="00615073" w:rsidP="00615073">
      <w:pPr>
        <w:shd w:val="clear" w:color="auto" w:fill="FFFFFF"/>
        <w:spacing w:after="0" w:line="240" w:lineRule="auto"/>
        <w:rPr>
          <w:ins w:id="252" w:author="Unknown"/>
          <w:rFonts w:eastAsia="Times New Roman" w:cs="Arial"/>
          <w:color w:val="000000" w:themeColor="text1"/>
          <w:sz w:val="23"/>
          <w:szCs w:val="23"/>
        </w:rPr>
      </w:pPr>
      <w:ins w:id="253" w:author="Unknown">
        <w:r w:rsidRPr="00025AA1">
          <w:rPr>
            <w:rFonts w:eastAsia="Times New Roman" w:cs="Arial"/>
            <w:b/>
            <w:bCs/>
            <w:color w:val="000000" w:themeColor="text1"/>
            <w:sz w:val="23"/>
            <w:szCs w:val="23"/>
            <w:bdr w:val="none" w:sz="0" w:space="0" w:color="auto" w:frame="1"/>
          </w:rPr>
          <w:t>Checked Exception:</w:t>
        </w:r>
      </w:ins>
    </w:p>
    <w:p w:rsidR="00615073" w:rsidRPr="00615073" w:rsidRDefault="00615073" w:rsidP="00615073">
      <w:pPr>
        <w:shd w:val="clear" w:color="auto" w:fill="FFFFFF"/>
        <w:spacing w:after="336" w:line="240" w:lineRule="auto"/>
        <w:rPr>
          <w:ins w:id="254" w:author="Unknown"/>
          <w:rFonts w:eastAsia="Times New Roman" w:cs="Arial"/>
          <w:color w:val="000000" w:themeColor="text1"/>
          <w:sz w:val="23"/>
          <w:szCs w:val="23"/>
        </w:rPr>
      </w:pPr>
      <w:ins w:id="255" w:author="Unknown">
        <w:r w:rsidRPr="00615073">
          <w:rPr>
            <w:rFonts w:eastAsia="Times New Roman" w:cs="Arial"/>
            <w:color w:val="000000" w:themeColor="text1"/>
            <w:sz w:val="23"/>
            <w:szCs w:val="23"/>
          </w:rPr>
          <w:t xml:space="preserve">These exceptions are </w:t>
        </w:r>
        <w:r w:rsidRPr="00615073">
          <w:rPr>
            <w:rFonts w:eastAsia="Times New Roman" w:cs="Arial"/>
            <w:b/>
            <w:color w:val="000000" w:themeColor="text1"/>
            <w:sz w:val="23"/>
            <w:szCs w:val="23"/>
          </w:rPr>
          <w:t>checked by the compiler at the time of compilation</w:t>
        </w:r>
        <w:r w:rsidRPr="00615073">
          <w:rPr>
            <w:rFonts w:eastAsia="Times New Roman" w:cs="Arial"/>
            <w:color w:val="000000" w:themeColor="text1"/>
            <w:sz w:val="23"/>
            <w:szCs w:val="23"/>
          </w:rPr>
          <w:t xml:space="preserve">. Classes that extend </w:t>
        </w:r>
        <w:proofErr w:type="spellStart"/>
        <w:r w:rsidRPr="00615073">
          <w:rPr>
            <w:rFonts w:eastAsia="Times New Roman" w:cs="Arial"/>
            <w:color w:val="000000" w:themeColor="text1"/>
            <w:sz w:val="23"/>
            <w:szCs w:val="23"/>
          </w:rPr>
          <w:t>Throwable</w:t>
        </w:r>
        <w:proofErr w:type="spellEnd"/>
        <w:r w:rsidRPr="00615073">
          <w:rPr>
            <w:rFonts w:eastAsia="Times New Roman" w:cs="Arial"/>
            <w:color w:val="000000" w:themeColor="text1"/>
            <w:sz w:val="23"/>
            <w:szCs w:val="23"/>
          </w:rPr>
          <w:t xml:space="preserve"> class except Runtime exception and Error are called checked Exception.</w:t>
        </w:r>
      </w:ins>
    </w:p>
    <w:p w:rsidR="00615073" w:rsidRPr="00615073" w:rsidRDefault="00615073" w:rsidP="00615073">
      <w:pPr>
        <w:shd w:val="clear" w:color="auto" w:fill="FFFFFF"/>
        <w:spacing w:after="336" w:line="240" w:lineRule="auto"/>
        <w:rPr>
          <w:ins w:id="256" w:author="Unknown"/>
          <w:rFonts w:eastAsia="Times New Roman" w:cs="Arial"/>
          <w:color w:val="000000" w:themeColor="text1"/>
          <w:sz w:val="23"/>
          <w:szCs w:val="23"/>
        </w:rPr>
      </w:pPr>
      <w:ins w:id="257" w:author="Unknown">
        <w:r w:rsidRPr="00615073">
          <w:rPr>
            <w:rFonts w:eastAsia="Times New Roman" w:cs="Arial"/>
            <w:color w:val="000000" w:themeColor="text1"/>
            <w:sz w:val="23"/>
            <w:szCs w:val="23"/>
          </w:rPr>
          <w:t>Checked Exceptions must either declare the exception using throes keyword (or) surrounded by appropriate try/catch.</w:t>
        </w:r>
      </w:ins>
    </w:p>
    <w:p w:rsidR="00615073" w:rsidRPr="00615073" w:rsidRDefault="00615073" w:rsidP="00615073">
      <w:pPr>
        <w:shd w:val="clear" w:color="auto" w:fill="FFFFFF"/>
        <w:spacing w:after="0" w:line="240" w:lineRule="auto"/>
        <w:rPr>
          <w:ins w:id="258" w:author="Unknown"/>
          <w:rFonts w:eastAsia="Times New Roman" w:cs="Arial"/>
          <w:color w:val="000000" w:themeColor="text1"/>
          <w:sz w:val="23"/>
          <w:szCs w:val="23"/>
        </w:rPr>
      </w:pPr>
      <w:ins w:id="259" w:author="Unknown">
        <w:r w:rsidRPr="00025AA1">
          <w:rPr>
            <w:rFonts w:eastAsia="Times New Roman" w:cs="Arial"/>
            <w:b/>
            <w:bCs/>
            <w:i/>
            <w:iCs/>
            <w:color w:val="000000" w:themeColor="text1"/>
            <w:sz w:val="23"/>
            <w:szCs w:val="23"/>
            <w:u w:val="single"/>
            <w:bdr w:val="none" w:sz="0" w:space="0" w:color="auto" w:frame="1"/>
          </w:rPr>
          <w:t>E.g.</w:t>
        </w:r>
        <w:r w:rsidRPr="00615073">
          <w:rPr>
            <w:rFonts w:eastAsia="Times New Roman" w:cs="Arial"/>
            <w:color w:val="000000" w:themeColor="text1"/>
            <w:sz w:val="23"/>
            <w:szCs w:val="23"/>
          </w:rPr>
          <w:t> </w:t>
        </w:r>
        <w:proofErr w:type="spellStart"/>
        <w:r w:rsidRPr="00615073">
          <w:rPr>
            <w:rFonts w:eastAsia="Times New Roman" w:cs="Arial"/>
            <w:b/>
            <w:color w:val="000000" w:themeColor="text1"/>
            <w:sz w:val="23"/>
            <w:szCs w:val="23"/>
          </w:rPr>
          <w:t>ClassNotFound</w:t>
        </w:r>
        <w:proofErr w:type="spellEnd"/>
        <w:r w:rsidRPr="00615073">
          <w:rPr>
            <w:rFonts w:eastAsia="Times New Roman" w:cs="Arial"/>
            <w:color w:val="000000" w:themeColor="text1"/>
            <w:sz w:val="23"/>
            <w:szCs w:val="23"/>
          </w:rPr>
          <w:t xml:space="preserve"> Exception</w:t>
        </w:r>
      </w:ins>
    </w:p>
    <w:p w:rsidR="00615073" w:rsidRPr="00615073" w:rsidRDefault="00615073" w:rsidP="00615073">
      <w:pPr>
        <w:shd w:val="clear" w:color="auto" w:fill="FFFFFF"/>
        <w:spacing w:after="0" w:line="240" w:lineRule="auto"/>
        <w:rPr>
          <w:ins w:id="260" w:author="Unknown"/>
          <w:rFonts w:eastAsia="Times New Roman" w:cs="Arial"/>
          <w:color w:val="000000" w:themeColor="text1"/>
          <w:sz w:val="23"/>
          <w:szCs w:val="23"/>
        </w:rPr>
      </w:pPr>
      <w:ins w:id="261" w:author="Unknown">
        <w:r w:rsidRPr="00025AA1">
          <w:rPr>
            <w:rFonts w:eastAsia="Times New Roman" w:cs="Arial"/>
            <w:b/>
            <w:bCs/>
            <w:color w:val="000000" w:themeColor="text1"/>
            <w:sz w:val="23"/>
            <w:szCs w:val="23"/>
            <w:bdr w:val="none" w:sz="0" w:space="0" w:color="auto" w:frame="1"/>
          </w:rPr>
          <w:t>Unchecked Exception:</w:t>
        </w:r>
      </w:ins>
    </w:p>
    <w:p w:rsidR="00615073" w:rsidRPr="00615073" w:rsidRDefault="00615073" w:rsidP="00615073">
      <w:pPr>
        <w:shd w:val="clear" w:color="auto" w:fill="FFFFFF"/>
        <w:spacing w:after="336" w:line="240" w:lineRule="auto"/>
        <w:rPr>
          <w:ins w:id="262" w:author="Unknown"/>
          <w:rFonts w:eastAsia="Times New Roman" w:cs="Arial"/>
          <w:color w:val="000000" w:themeColor="text1"/>
          <w:sz w:val="23"/>
          <w:szCs w:val="23"/>
        </w:rPr>
      </w:pPr>
      <w:ins w:id="263" w:author="Unknown">
        <w:r w:rsidRPr="00615073">
          <w:rPr>
            <w:rFonts w:eastAsia="Times New Roman" w:cs="Arial"/>
            <w:color w:val="000000" w:themeColor="text1"/>
            <w:sz w:val="23"/>
            <w:szCs w:val="23"/>
          </w:rPr>
          <w:lastRenderedPageBreak/>
          <w:t>These exceptions are not checked during the compile time by the compiler.  The compiler doesn’t force to handle these exceptions.</w:t>
        </w:r>
      </w:ins>
    </w:p>
    <w:p w:rsidR="00615073" w:rsidRPr="00615073" w:rsidRDefault="00615073" w:rsidP="00615073">
      <w:pPr>
        <w:shd w:val="clear" w:color="auto" w:fill="FFFFFF"/>
        <w:spacing w:after="0" w:line="240" w:lineRule="auto"/>
        <w:rPr>
          <w:ins w:id="264" w:author="Unknown"/>
          <w:rFonts w:eastAsia="Times New Roman" w:cs="Arial"/>
          <w:color w:val="000000" w:themeColor="text1"/>
          <w:sz w:val="23"/>
          <w:szCs w:val="23"/>
        </w:rPr>
      </w:pPr>
      <w:ins w:id="265" w:author="Unknown">
        <w:r w:rsidRPr="00025AA1">
          <w:rPr>
            <w:rFonts w:eastAsia="Times New Roman" w:cs="Arial"/>
            <w:b/>
            <w:bCs/>
            <w:color w:val="000000" w:themeColor="text1"/>
            <w:sz w:val="23"/>
            <w:szCs w:val="23"/>
            <w:bdr w:val="none" w:sz="0" w:space="0" w:color="auto" w:frame="1"/>
          </w:rPr>
          <w:t>It includes:</w:t>
        </w:r>
      </w:ins>
    </w:p>
    <w:p w:rsidR="00615073" w:rsidRPr="00615073" w:rsidRDefault="00615073" w:rsidP="00615073">
      <w:pPr>
        <w:numPr>
          <w:ilvl w:val="0"/>
          <w:numId w:val="30"/>
        </w:numPr>
        <w:shd w:val="clear" w:color="auto" w:fill="FFFFFF"/>
        <w:spacing w:after="0" w:line="240" w:lineRule="auto"/>
        <w:rPr>
          <w:ins w:id="266" w:author="Unknown"/>
          <w:rFonts w:eastAsia="Times New Roman" w:cs="Arial"/>
          <w:b/>
          <w:color w:val="000000" w:themeColor="text1"/>
          <w:sz w:val="23"/>
          <w:szCs w:val="23"/>
        </w:rPr>
      </w:pPr>
      <w:ins w:id="267" w:author="Unknown">
        <w:r w:rsidRPr="00615073">
          <w:rPr>
            <w:rFonts w:eastAsia="Times New Roman" w:cs="Arial"/>
            <w:b/>
            <w:color w:val="000000" w:themeColor="text1"/>
            <w:sz w:val="23"/>
            <w:szCs w:val="23"/>
          </w:rPr>
          <w:t>Arithmetic Exception</w:t>
        </w:r>
        <w:bookmarkStart w:id="268" w:name="_GoBack"/>
        <w:bookmarkEnd w:id="268"/>
      </w:ins>
    </w:p>
    <w:p w:rsidR="00615073" w:rsidRDefault="00615073" w:rsidP="00615073">
      <w:pPr>
        <w:numPr>
          <w:ilvl w:val="0"/>
          <w:numId w:val="30"/>
        </w:numPr>
        <w:shd w:val="clear" w:color="auto" w:fill="FFFFFF"/>
        <w:spacing w:after="0" w:line="240" w:lineRule="auto"/>
        <w:rPr>
          <w:rFonts w:eastAsia="Times New Roman" w:cs="Arial"/>
          <w:color w:val="000000" w:themeColor="text1"/>
          <w:sz w:val="23"/>
          <w:szCs w:val="23"/>
        </w:rPr>
      </w:pPr>
      <w:proofErr w:type="spellStart"/>
      <w:ins w:id="269" w:author="Unknown">
        <w:r w:rsidRPr="00615073">
          <w:rPr>
            <w:rFonts w:eastAsia="Times New Roman" w:cs="Arial"/>
            <w:b/>
            <w:color w:val="000000" w:themeColor="text1"/>
            <w:sz w:val="23"/>
            <w:szCs w:val="23"/>
          </w:rPr>
          <w:t>ArrayIndexOutOfBounds</w:t>
        </w:r>
        <w:proofErr w:type="spellEnd"/>
        <w:r w:rsidRPr="00615073">
          <w:rPr>
            <w:rFonts w:eastAsia="Times New Roman" w:cs="Arial"/>
            <w:color w:val="000000" w:themeColor="text1"/>
            <w:sz w:val="23"/>
            <w:szCs w:val="23"/>
          </w:rPr>
          <w:t xml:space="preserve"> Exception</w:t>
        </w:r>
      </w:ins>
    </w:p>
    <w:p w:rsidR="00AB4F26" w:rsidRDefault="00AB4F26" w:rsidP="00AB4F26">
      <w:pPr>
        <w:shd w:val="clear" w:color="auto" w:fill="FFFFFF"/>
        <w:spacing w:after="0" w:line="240" w:lineRule="auto"/>
        <w:ind w:left="360"/>
        <w:rPr>
          <w:rFonts w:eastAsia="Times New Roman" w:cs="Arial"/>
          <w:color w:val="000000" w:themeColor="text1"/>
          <w:sz w:val="23"/>
          <w:szCs w:val="23"/>
        </w:rPr>
      </w:pPr>
    </w:p>
    <w:p w:rsidR="00AB4F26" w:rsidRPr="00615073" w:rsidRDefault="00AB4F26" w:rsidP="00AB4F26">
      <w:pPr>
        <w:shd w:val="clear" w:color="auto" w:fill="FFFFFF"/>
        <w:spacing w:after="0" w:line="240" w:lineRule="auto"/>
        <w:ind w:left="360"/>
        <w:rPr>
          <w:ins w:id="270" w:author="Unknown"/>
          <w:rFonts w:eastAsia="Times New Roman" w:cs="Arial"/>
          <w:color w:val="000000" w:themeColor="text1"/>
          <w:sz w:val="23"/>
          <w:szCs w:val="23"/>
        </w:rPr>
      </w:pPr>
    </w:p>
    <w:p w:rsidR="00615073" w:rsidRPr="00615073" w:rsidRDefault="00615073" w:rsidP="00615073">
      <w:pPr>
        <w:shd w:val="clear" w:color="auto" w:fill="FFFFFF"/>
        <w:spacing w:after="0" w:line="240" w:lineRule="auto"/>
        <w:rPr>
          <w:ins w:id="271" w:author="Unknown"/>
          <w:rFonts w:eastAsia="Times New Roman" w:cs="Arial"/>
          <w:color w:val="000000" w:themeColor="text1"/>
          <w:sz w:val="23"/>
          <w:szCs w:val="23"/>
        </w:rPr>
      </w:pPr>
      <w:ins w:id="272" w:author="Unknown">
        <w:r w:rsidRPr="00025AA1">
          <w:rPr>
            <w:rFonts w:eastAsia="Times New Roman" w:cs="Arial"/>
            <w:b/>
            <w:bCs/>
            <w:color w:val="000000" w:themeColor="text1"/>
            <w:sz w:val="23"/>
            <w:szCs w:val="23"/>
            <w:bdr w:val="none" w:sz="0" w:space="0" w:color="auto" w:frame="1"/>
          </w:rPr>
          <w:t xml:space="preserve">Q #33)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different ways to handle exceptions?</w:t>
        </w:r>
      </w:ins>
    </w:p>
    <w:p w:rsidR="00615073" w:rsidRPr="00615073" w:rsidRDefault="00615073" w:rsidP="00615073">
      <w:pPr>
        <w:shd w:val="clear" w:color="auto" w:fill="FFFFFF"/>
        <w:spacing w:after="0" w:line="240" w:lineRule="auto"/>
        <w:rPr>
          <w:ins w:id="273" w:author="Unknown"/>
          <w:rFonts w:eastAsia="Times New Roman" w:cs="Arial"/>
          <w:color w:val="000000" w:themeColor="text1"/>
          <w:sz w:val="23"/>
          <w:szCs w:val="23"/>
        </w:rPr>
      </w:pPr>
      <w:proofErr w:type="spellStart"/>
      <w:ins w:id="274"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Two different ways to handle exception are explained below:</w:t>
        </w:r>
      </w:ins>
    </w:p>
    <w:p w:rsidR="00615073" w:rsidRPr="00615073" w:rsidRDefault="00615073" w:rsidP="00615073">
      <w:pPr>
        <w:shd w:val="clear" w:color="auto" w:fill="FFFFFF"/>
        <w:spacing w:after="0" w:line="240" w:lineRule="auto"/>
        <w:rPr>
          <w:ins w:id="275" w:author="Unknown"/>
          <w:rFonts w:eastAsia="Times New Roman" w:cs="Arial"/>
          <w:color w:val="000000" w:themeColor="text1"/>
          <w:sz w:val="23"/>
          <w:szCs w:val="23"/>
        </w:rPr>
      </w:pPr>
      <w:ins w:id="276" w:author="Unknown">
        <w:r w:rsidRPr="00025AA1">
          <w:rPr>
            <w:rFonts w:eastAsia="Times New Roman" w:cs="Arial"/>
            <w:b/>
            <w:bCs/>
            <w:color w:val="000000" w:themeColor="text1"/>
            <w:sz w:val="23"/>
            <w:szCs w:val="23"/>
            <w:bdr w:val="none" w:sz="0" w:space="0" w:color="auto" w:frame="1"/>
          </w:rPr>
          <w:t>#1) Using try/catch:</w:t>
        </w:r>
      </w:ins>
    </w:p>
    <w:p w:rsidR="00615073" w:rsidRPr="00615073" w:rsidRDefault="00615073" w:rsidP="00615073">
      <w:pPr>
        <w:shd w:val="clear" w:color="auto" w:fill="FFFFFF"/>
        <w:spacing w:after="336" w:line="240" w:lineRule="auto"/>
        <w:rPr>
          <w:ins w:id="277" w:author="Unknown"/>
          <w:rFonts w:eastAsia="Times New Roman" w:cs="Arial"/>
          <w:color w:val="000000" w:themeColor="text1"/>
          <w:sz w:val="23"/>
          <w:szCs w:val="23"/>
        </w:rPr>
      </w:pPr>
      <w:ins w:id="278" w:author="Unknown">
        <w:r w:rsidRPr="00615073">
          <w:rPr>
            <w:rFonts w:eastAsia="Times New Roman" w:cs="Arial"/>
            <w:color w:val="000000" w:themeColor="text1"/>
            <w:sz w:val="23"/>
            <w:szCs w:val="23"/>
          </w:rPr>
          <w:t>A risky code is surrounded by try block. If an exception occurs, then it is caught by the catch block which is followed by the try block.</w:t>
        </w:r>
      </w:ins>
    </w:p>
    <w:p w:rsidR="00615073" w:rsidRPr="00615073" w:rsidRDefault="00615073" w:rsidP="00615073">
      <w:pPr>
        <w:shd w:val="clear" w:color="auto" w:fill="FFFFFF"/>
        <w:spacing w:after="0" w:line="240" w:lineRule="auto"/>
        <w:rPr>
          <w:ins w:id="279" w:author="Unknown"/>
          <w:rFonts w:eastAsia="Times New Roman" w:cs="Arial"/>
          <w:color w:val="000000" w:themeColor="text1"/>
          <w:sz w:val="23"/>
          <w:szCs w:val="23"/>
        </w:rPr>
      </w:pPr>
      <w:ins w:id="280"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4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281"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282"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57"/>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try{</w:t>
            </w:r>
          </w:p>
        </w:tc>
      </w:tr>
    </w:tbl>
    <w:p w:rsidR="00615073" w:rsidRPr="00615073" w:rsidRDefault="00615073" w:rsidP="00615073">
      <w:pPr>
        <w:spacing w:after="0" w:line="240" w:lineRule="auto"/>
        <w:rPr>
          <w:ins w:id="283"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56"/>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addition();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}catch(Exception e){</w:t>
            </w:r>
          </w:p>
        </w:tc>
      </w:tr>
    </w:tbl>
    <w:p w:rsidR="00615073" w:rsidRPr="00615073" w:rsidRDefault="00615073" w:rsidP="00615073">
      <w:pPr>
        <w:spacing w:after="0" w:line="240" w:lineRule="auto"/>
        <w:rPr>
          <w:ins w:id="284"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156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3"/>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e.printStacktrace</w:t>
            </w:r>
            <w:proofErr w:type="spellEnd"/>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285"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9F57AE" w:rsidRPr="00615073" w:rsidTr="00615073">
        <w:trPr>
          <w:tblCellSpacing w:w="15" w:type="dxa"/>
        </w:trPr>
        <w:tc>
          <w:tcPr>
            <w:tcW w:w="0" w:type="auto"/>
            <w:vAlign w:val="center"/>
          </w:tcPr>
          <w:p w:rsidR="009F57AE" w:rsidRPr="00025AA1" w:rsidRDefault="009F57AE" w:rsidP="00615073">
            <w:pPr>
              <w:spacing w:after="0" w:line="240" w:lineRule="auto"/>
              <w:rPr>
                <w:rFonts w:eastAsia="Times New Roman" w:cs="Courier New"/>
                <w:color w:val="000000" w:themeColor="text1"/>
                <w:sz w:val="20"/>
                <w:szCs w:val="20"/>
              </w:rPr>
            </w:pPr>
          </w:p>
        </w:tc>
        <w:tc>
          <w:tcPr>
            <w:tcW w:w="0" w:type="auto"/>
            <w:vAlign w:val="center"/>
          </w:tcPr>
          <w:p w:rsidR="009F57AE" w:rsidRPr="00025AA1" w:rsidRDefault="009F57AE" w:rsidP="00615073">
            <w:pPr>
              <w:spacing w:after="0" w:line="240" w:lineRule="auto"/>
              <w:rPr>
                <w:rFonts w:eastAsia="Times New Roman" w:cs="Courier New"/>
                <w:color w:val="000000" w:themeColor="text1"/>
                <w:sz w:val="20"/>
                <w:szCs w:val="20"/>
              </w:rPr>
            </w:pPr>
          </w:p>
        </w:tc>
      </w:tr>
    </w:tbl>
    <w:p w:rsidR="00615073" w:rsidRPr="00615073" w:rsidRDefault="00615073" w:rsidP="00615073">
      <w:pPr>
        <w:shd w:val="clear" w:color="auto" w:fill="FFFFFF"/>
        <w:spacing w:after="0" w:line="240" w:lineRule="auto"/>
        <w:rPr>
          <w:ins w:id="286" w:author="Unknown"/>
          <w:rFonts w:eastAsia="Times New Roman" w:cs="Arial"/>
          <w:b/>
          <w:color w:val="000000" w:themeColor="text1"/>
          <w:sz w:val="23"/>
          <w:szCs w:val="23"/>
        </w:rPr>
      </w:pPr>
      <w:ins w:id="287" w:author="Unknown">
        <w:r w:rsidRPr="009F57AE">
          <w:rPr>
            <w:rFonts w:eastAsia="Times New Roman" w:cs="Arial"/>
            <w:b/>
            <w:bCs/>
            <w:color w:val="000000" w:themeColor="text1"/>
            <w:sz w:val="23"/>
            <w:szCs w:val="23"/>
            <w:bdr w:val="none" w:sz="0" w:space="0" w:color="auto" w:frame="1"/>
          </w:rPr>
          <w:t xml:space="preserve">#2) </w:t>
        </w:r>
        <w:proofErr w:type="gramStart"/>
        <w:r w:rsidRPr="009F57AE">
          <w:rPr>
            <w:rFonts w:eastAsia="Times New Roman" w:cs="Arial"/>
            <w:b/>
            <w:bCs/>
            <w:color w:val="000000" w:themeColor="text1"/>
            <w:sz w:val="23"/>
            <w:szCs w:val="23"/>
            <w:bdr w:val="none" w:sz="0" w:space="0" w:color="auto" w:frame="1"/>
          </w:rPr>
          <w:t>By</w:t>
        </w:r>
        <w:proofErr w:type="gramEnd"/>
        <w:r w:rsidRPr="009F57AE">
          <w:rPr>
            <w:rFonts w:eastAsia="Times New Roman" w:cs="Arial"/>
            <w:b/>
            <w:bCs/>
            <w:color w:val="000000" w:themeColor="text1"/>
            <w:sz w:val="23"/>
            <w:szCs w:val="23"/>
            <w:bdr w:val="none" w:sz="0" w:space="0" w:color="auto" w:frame="1"/>
          </w:rPr>
          <w:t xml:space="preserve"> declaring throws keyword:</w:t>
        </w:r>
      </w:ins>
    </w:p>
    <w:p w:rsidR="00615073" w:rsidRPr="00615073" w:rsidRDefault="00615073" w:rsidP="00615073">
      <w:pPr>
        <w:shd w:val="clear" w:color="auto" w:fill="FFFFFF"/>
        <w:spacing w:after="336" w:line="240" w:lineRule="auto"/>
        <w:rPr>
          <w:ins w:id="288" w:author="Unknown"/>
          <w:rFonts w:eastAsia="Times New Roman" w:cs="Arial"/>
          <w:color w:val="000000" w:themeColor="text1"/>
          <w:sz w:val="23"/>
          <w:szCs w:val="23"/>
        </w:rPr>
      </w:pPr>
      <w:ins w:id="289" w:author="Unknown">
        <w:r w:rsidRPr="00615073">
          <w:rPr>
            <w:rFonts w:eastAsia="Times New Roman" w:cs="Arial"/>
            <w:color w:val="000000" w:themeColor="text1"/>
            <w:sz w:val="23"/>
            <w:szCs w:val="23"/>
          </w:rPr>
          <w:t>At the end of the method, we can declare the exception using throws keyword.</w:t>
        </w:r>
      </w:ins>
    </w:p>
    <w:p w:rsidR="00615073" w:rsidRPr="00615073" w:rsidRDefault="00615073" w:rsidP="00615073">
      <w:pPr>
        <w:shd w:val="clear" w:color="auto" w:fill="FFFFFF"/>
        <w:spacing w:after="0" w:line="240" w:lineRule="auto"/>
        <w:rPr>
          <w:ins w:id="290" w:author="Unknown"/>
          <w:rFonts w:eastAsia="Times New Roman" w:cs="Arial"/>
          <w:color w:val="000000" w:themeColor="text1"/>
          <w:sz w:val="23"/>
          <w:szCs w:val="23"/>
        </w:rPr>
      </w:pPr>
      <w:ins w:id="291"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4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292"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293"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2"/>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 throws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Exception{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addition();</w:t>
            </w:r>
          </w:p>
        </w:tc>
      </w:tr>
    </w:tbl>
    <w:p w:rsidR="00615073" w:rsidRPr="00615073" w:rsidRDefault="00615073" w:rsidP="00615073">
      <w:pPr>
        <w:spacing w:after="0" w:line="240" w:lineRule="auto"/>
        <w:rPr>
          <w:ins w:id="294"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ins w:id="295" w:author="Unknown"/>
          <w:rFonts w:eastAsia="Times New Roman" w:cs="Arial"/>
          <w:color w:val="000000" w:themeColor="text1"/>
          <w:sz w:val="23"/>
          <w:szCs w:val="23"/>
        </w:rPr>
      </w:pPr>
      <w:ins w:id="296" w:author="Unknown">
        <w:r w:rsidRPr="00025AA1">
          <w:rPr>
            <w:rFonts w:eastAsia="Times New Roman" w:cs="Arial"/>
            <w:b/>
            <w:bCs/>
            <w:color w:val="000000" w:themeColor="text1"/>
            <w:sz w:val="23"/>
            <w:szCs w:val="23"/>
            <w:bdr w:val="none" w:sz="0" w:space="0" w:color="auto" w:frame="1"/>
          </w:rPr>
          <w:t xml:space="preserve">Q #34)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the Advantages of Exception handling?</w:t>
        </w:r>
      </w:ins>
    </w:p>
    <w:p w:rsidR="00615073" w:rsidRPr="00615073" w:rsidRDefault="00615073" w:rsidP="00615073">
      <w:pPr>
        <w:shd w:val="clear" w:color="auto" w:fill="FFFFFF"/>
        <w:spacing w:after="0" w:line="240" w:lineRule="auto"/>
        <w:rPr>
          <w:ins w:id="297" w:author="Unknown"/>
          <w:rFonts w:eastAsia="Times New Roman" w:cs="Arial"/>
          <w:color w:val="000000" w:themeColor="text1"/>
          <w:sz w:val="23"/>
          <w:szCs w:val="23"/>
        </w:rPr>
      </w:pPr>
      <w:proofErr w:type="spellStart"/>
      <w:ins w:id="29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Given below are the advantages:</w:t>
        </w:r>
      </w:ins>
    </w:p>
    <w:p w:rsidR="00615073" w:rsidRPr="00615073" w:rsidRDefault="00615073" w:rsidP="00615073">
      <w:pPr>
        <w:numPr>
          <w:ilvl w:val="0"/>
          <w:numId w:val="31"/>
        </w:numPr>
        <w:shd w:val="clear" w:color="auto" w:fill="FFFFFF"/>
        <w:spacing w:after="0" w:line="240" w:lineRule="auto"/>
        <w:rPr>
          <w:ins w:id="299" w:author="Unknown"/>
          <w:rFonts w:eastAsia="Times New Roman" w:cs="Arial"/>
          <w:color w:val="000000" w:themeColor="text1"/>
          <w:sz w:val="23"/>
          <w:szCs w:val="23"/>
        </w:rPr>
      </w:pPr>
      <w:ins w:id="300" w:author="Unknown">
        <w:r w:rsidRPr="00615073">
          <w:rPr>
            <w:rFonts w:eastAsia="Times New Roman" w:cs="Arial"/>
            <w:color w:val="000000" w:themeColor="text1"/>
            <w:sz w:val="23"/>
            <w:szCs w:val="23"/>
          </w:rPr>
          <w:t xml:space="preserve">The normal flow of the execution won’t be </w:t>
        </w:r>
        <w:r w:rsidRPr="00615073">
          <w:rPr>
            <w:rFonts w:eastAsia="Times New Roman" w:cs="Arial"/>
            <w:b/>
            <w:color w:val="000000" w:themeColor="text1"/>
            <w:sz w:val="23"/>
            <w:szCs w:val="23"/>
          </w:rPr>
          <w:t>terminated if exception got handled</w:t>
        </w:r>
      </w:ins>
    </w:p>
    <w:p w:rsidR="00615073" w:rsidRDefault="00615073" w:rsidP="00615073">
      <w:pPr>
        <w:numPr>
          <w:ilvl w:val="0"/>
          <w:numId w:val="31"/>
        </w:numPr>
        <w:shd w:val="clear" w:color="auto" w:fill="FFFFFF"/>
        <w:spacing w:after="0" w:line="240" w:lineRule="auto"/>
        <w:rPr>
          <w:rFonts w:eastAsia="Times New Roman" w:cs="Arial"/>
          <w:color w:val="000000" w:themeColor="text1"/>
          <w:sz w:val="23"/>
          <w:szCs w:val="23"/>
        </w:rPr>
      </w:pPr>
      <w:ins w:id="301" w:author="Unknown">
        <w:r w:rsidRPr="00615073">
          <w:rPr>
            <w:rFonts w:eastAsia="Times New Roman" w:cs="Arial"/>
            <w:color w:val="000000" w:themeColor="text1"/>
            <w:sz w:val="23"/>
            <w:szCs w:val="23"/>
          </w:rPr>
          <w:t>We can identify the problem by using catch declaration</w:t>
        </w:r>
      </w:ins>
    </w:p>
    <w:p w:rsidR="00AB4F26" w:rsidRPr="00615073" w:rsidRDefault="00AB4F26" w:rsidP="00AB4F26">
      <w:pPr>
        <w:shd w:val="clear" w:color="auto" w:fill="FFFFFF"/>
        <w:spacing w:after="0" w:line="240" w:lineRule="auto"/>
        <w:ind w:left="720"/>
        <w:rPr>
          <w:ins w:id="302" w:author="Unknown"/>
          <w:rFonts w:eastAsia="Times New Roman" w:cs="Arial"/>
          <w:color w:val="000000" w:themeColor="text1"/>
          <w:sz w:val="23"/>
          <w:szCs w:val="23"/>
        </w:rPr>
      </w:pPr>
    </w:p>
    <w:p w:rsidR="00615073" w:rsidRPr="00615073" w:rsidRDefault="00615073" w:rsidP="00615073">
      <w:pPr>
        <w:shd w:val="clear" w:color="auto" w:fill="FFFFFF"/>
        <w:spacing w:after="0" w:line="240" w:lineRule="auto"/>
        <w:rPr>
          <w:ins w:id="303" w:author="Unknown"/>
          <w:rFonts w:eastAsia="Times New Roman" w:cs="Arial"/>
          <w:color w:val="000000" w:themeColor="text1"/>
          <w:sz w:val="23"/>
          <w:szCs w:val="23"/>
        </w:rPr>
      </w:pPr>
      <w:ins w:id="304" w:author="Unknown">
        <w:r w:rsidRPr="00025AA1">
          <w:rPr>
            <w:rFonts w:eastAsia="Times New Roman" w:cs="Arial"/>
            <w:b/>
            <w:bCs/>
            <w:color w:val="000000" w:themeColor="text1"/>
            <w:sz w:val="23"/>
            <w:szCs w:val="23"/>
            <w:bdr w:val="none" w:sz="0" w:space="0" w:color="auto" w:frame="1"/>
          </w:rPr>
          <w:t xml:space="preserve"> Q #35)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are Exception handling keywords in Java?</w:t>
        </w:r>
      </w:ins>
    </w:p>
    <w:p w:rsidR="00615073" w:rsidRPr="00615073" w:rsidRDefault="00615073" w:rsidP="00615073">
      <w:pPr>
        <w:shd w:val="clear" w:color="auto" w:fill="FFFFFF"/>
        <w:spacing w:after="0" w:line="240" w:lineRule="auto"/>
        <w:rPr>
          <w:ins w:id="305" w:author="Unknown"/>
          <w:rFonts w:eastAsia="Times New Roman" w:cs="Arial"/>
          <w:color w:val="000000" w:themeColor="text1"/>
          <w:sz w:val="23"/>
          <w:szCs w:val="23"/>
        </w:rPr>
      </w:pPr>
      <w:proofErr w:type="spellStart"/>
      <w:ins w:id="306"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Given below are the two Exception Handling Keywords:</w:t>
        </w:r>
      </w:ins>
    </w:p>
    <w:p w:rsidR="00615073" w:rsidRPr="00615073" w:rsidRDefault="00615073" w:rsidP="00615073">
      <w:pPr>
        <w:shd w:val="clear" w:color="auto" w:fill="FFFFFF"/>
        <w:spacing w:after="0" w:line="240" w:lineRule="auto"/>
        <w:rPr>
          <w:ins w:id="307" w:author="Unknown"/>
          <w:rFonts w:eastAsia="Times New Roman" w:cs="Arial"/>
          <w:color w:val="000000" w:themeColor="text1"/>
          <w:sz w:val="23"/>
          <w:szCs w:val="23"/>
        </w:rPr>
      </w:pPr>
      <w:proofErr w:type="gramStart"/>
      <w:ins w:id="308" w:author="Unknown">
        <w:r w:rsidRPr="00025AA1">
          <w:rPr>
            <w:rFonts w:eastAsia="Times New Roman" w:cs="Arial"/>
            <w:b/>
            <w:bCs/>
            <w:color w:val="000000" w:themeColor="text1"/>
            <w:sz w:val="23"/>
            <w:szCs w:val="23"/>
            <w:bdr w:val="none" w:sz="0" w:space="0" w:color="auto" w:frame="1"/>
          </w:rPr>
          <w:t>try</w:t>
        </w:r>
        <w:proofErr w:type="gram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shd w:val="clear" w:color="auto" w:fill="FFFFFF"/>
        <w:spacing w:after="336" w:line="240" w:lineRule="auto"/>
        <w:rPr>
          <w:ins w:id="309" w:author="Unknown"/>
          <w:rFonts w:eastAsia="Times New Roman" w:cs="Arial"/>
          <w:color w:val="000000" w:themeColor="text1"/>
          <w:sz w:val="23"/>
          <w:szCs w:val="23"/>
        </w:rPr>
      </w:pPr>
      <w:proofErr w:type="gramStart"/>
      <w:ins w:id="310" w:author="Unknown">
        <w:r w:rsidRPr="00615073">
          <w:rPr>
            <w:rFonts w:eastAsia="Times New Roman" w:cs="Arial"/>
            <w:color w:val="000000" w:themeColor="text1"/>
            <w:sz w:val="23"/>
            <w:szCs w:val="23"/>
          </w:rPr>
          <w:t>When a risky code is surrounded by a try block.</w:t>
        </w:r>
        <w:proofErr w:type="gramEnd"/>
        <w:r w:rsidRPr="00615073">
          <w:rPr>
            <w:rFonts w:eastAsia="Times New Roman" w:cs="Arial"/>
            <w:color w:val="000000" w:themeColor="text1"/>
            <w:sz w:val="23"/>
            <w:szCs w:val="23"/>
          </w:rPr>
          <w:t xml:space="preserve"> An exception occurring in the try block is caught by a catch block. Try can be followed </w:t>
        </w:r>
        <w:r w:rsidRPr="00615073">
          <w:rPr>
            <w:rFonts w:eastAsia="Times New Roman" w:cs="Arial"/>
            <w:b/>
            <w:color w:val="000000" w:themeColor="text1"/>
            <w:sz w:val="23"/>
            <w:szCs w:val="23"/>
          </w:rPr>
          <w:t>either by catch (or) finally (or)</w:t>
        </w:r>
        <w:r w:rsidRPr="00615073">
          <w:rPr>
            <w:rFonts w:eastAsia="Times New Roman" w:cs="Arial"/>
            <w:color w:val="000000" w:themeColor="text1"/>
            <w:sz w:val="23"/>
            <w:szCs w:val="23"/>
          </w:rPr>
          <w:t xml:space="preserve"> both. But any one of the blocks is mandatory.</w:t>
        </w:r>
      </w:ins>
    </w:p>
    <w:p w:rsidR="00615073" w:rsidRPr="00615073" w:rsidRDefault="00615073" w:rsidP="00615073">
      <w:pPr>
        <w:shd w:val="clear" w:color="auto" w:fill="FFFFFF"/>
        <w:spacing w:after="0" w:line="240" w:lineRule="auto"/>
        <w:rPr>
          <w:ins w:id="311" w:author="Unknown"/>
          <w:rFonts w:eastAsia="Times New Roman" w:cs="Arial"/>
          <w:color w:val="000000" w:themeColor="text1"/>
          <w:sz w:val="23"/>
          <w:szCs w:val="23"/>
        </w:rPr>
      </w:pPr>
      <w:proofErr w:type="gramStart"/>
      <w:ins w:id="312" w:author="Unknown">
        <w:r w:rsidRPr="00025AA1">
          <w:rPr>
            <w:rFonts w:eastAsia="Times New Roman" w:cs="Arial"/>
            <w:b/>
            <w:bCs/>
            <w:color w:val="000000" w:themeColor="text1"/>
            <w:sz w:val="23"/>
            <w:szCs w:val="23"/>
            <w:bdr w:val="none" w:sz="0" w:space="0" w:color="auto" w:frame="1"/>
          </w:rPr>
          <w:t>catch</w:t>
        </w:r>
        <w:proofErr w:type="gram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shd w:val="clear" w:color="auto" w:fill="FFFFFF"/>
        <w:spacing w:after="336" w:line="240" w:lineRule="auto"/>
        <w:rPr>
          <w:ins w:id="313" w:author="Unknown"/>
          <w:rFonts w:eastAsia="Times New Roman" w:cs="Arial"/>
          <w:color w:val="000000" w:themeColor="text1"/>
          <w:sz w:val="23"/>
          <w:szCs w:val="23"/>
        </w:rPr>
      </w:pPr>
      <w:ins w:id="314" w:author="Unknown">
        <w:r w:rsidRPr="00615073">
          <w:rPr>
            <w:rFonts w:eastAsia="Times New Roman" w:cs="Arial"/>
            <w:color w:val="000000" w:themeColor="text1"/>
            <w:sz w:val="23"/>
            <w:szCs w:val="23"/>
          </w:rPr>
          <w:t>This is followed by try block. Exceptions are caught here.</w:t>
        </w:r>
      </w:ins>
    </w:p>
    <w:p w:rsidR="00615073" w:rsidRPr="00615073" w:rsidRDefault="00615073" w:rsidP="00615073">
      <w:pPr>
        <w:shd w:val="clear" w:color="auto" w:fill="FFFFFF"/>
        <w:spacing w:after="0" w:line="240" w:lineRule="auto"/>
        <w:rPr>
          <w:ins w:id="315" w:author="Unknown"/>
          <w:rFonts w:eastAsia="Times New Roman" w:cs="Arial"/>
          <w:color w:val="000000" w:themeColor="text1"/>
          <w:sz w:val="23"/>
          <w:szCs w:val="23"/>
        </w:rPr>
      </w:pPr>
      <w:proofErr w:type="gramStart"/>
      <w:ins w:id="316" w:author="Unknown">
        <w:r w:rsidRPr="00025AA1">
          <w:rPr>
            <w:rFonts w:eastAsia="Times New Roman" w:cs="Arial"/>
            <w:b/>
            <w:bCs/>
            <w:color w:val="000000" w:themeColor="text1"/>
            <w:sz w:val="23"/>
            <w:szCs w:val="23"/>
            <w:bdr w:val="none" w:sz="0" w:space="0" w:color="auto" w:frame="1"/>
          </w:rPr>
          <w:t>finally</w:t>
        </w:r>
        <w:proofErr w:type="gram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shd w:val="clear" w:color="auto" w:fill="FFFFFF"/>
        <w:spacing w:after="336" w:line="240" w:lineRule="auto"/>
        <w:rPr>
          <w:ins w:id="317" w:author="Unknown"/>
          <w:rFonts w:eastAsia="Times New Roman" w:cs="Arial"/>
          <w:color w:val="000000" w:themeColor="text1"/>
          <w:sz w:val="23"/>
          <w:szCs w:val="23"/>
        </w:rPr>
      </w:pPr>
      <w:ins w:id="318" w:author="Unknown">
        <w:r w:rsidRPr="00615073">
          <w:rPr>
            <w:rFonts w:eastAsia="Times New Roman" w:cs="Arial"/>
            <w:color w:val="000000" w:themeColor="text1"/>
            <w:sz w:val="23"/>
            <w:szCs w:val="23"/>
          </w:rPr>
          <w:t>This is followed either by try block (or) catch block. This block gets executed regardless of an exception. So generally clean up codes are provided here.</w:t>
        </w:r>
      </w:ins>
    </w:p>
    <w:p w:rsidR="00615073" w:rsidRPr="00615073" w:rsidRDefault="00615073" w:rsidP="00615073">
      <w:pPr>
        <w:shd w:val="clear" w:color="auto" w:fill="FFFFFF"/>
        <w:spacing w:after="0" w:line="240" w:lineRule="auto"/>
        <w:rPr>
          <w:ins w:id="319" w:author="Unknown"/>
          <w:rFonts w:eastAsia="Times New Roman" w:cs="Arial"/>
          <w:color w:val="000000" w:themeColor="text1"/>
          <w:sz w:val="23"/>
          <w:szCs w:val="23"/>
        </w:rPr>
      </w:pPr>
      <w:ins w:id="320" w:author="Unknown">
        <w:r w:rsidRPr="00025AA1">
          <w:rPr>
            <w:rFonts w:eastAsia="Times New Roman" w:cs="Arial"/>
            <w:b/>
            <w:bCs/>
            <w:color w:val="000000" w:themeColor="text1"/>
            <w:sz w:val="23"/>
            <w:szCs w:val="23"/>
            <w:bdr w:val="none" w:sz="0" w:space="0" w:color="auto" w:frame="1"/>
          </w:rPr>
          <w:t>Q #36) Explain about Exception Propagation.</w:t>
        </w:r>
      </w:ins>
    </w:p>
    <w:p w:rsidR="00615073" w:rsidRPr="00615073" w:rsidRDefault="00615073" w:rsidP="00615073">
      <w:pPr>
        <w:shd w:val="clear" w:color="auto" w:fill="FFFFFF"/>
        <w:spacing w:after="0" w:line="240" w:lineRule="auto"/>
        <w:rPr>
          <w:ins w:id="321" w:author="Unknown"/>
          <w:rFonts w:eastAsia="Times New Roman" w:cs="Arial"/>
          <w:color w:val="000000" w:themeColor="text1"/>
          <w:sz w:val="23"/>
          <w:szCs w:val="23"/>
        </w:rPr>
      </w:pPr>
      <w:proofErr w:type="spellStart"/>
      <w:ins w:id="322"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Exception is first thrown from the method which is at the top of the stack. If it doesn’t catch, then it pops up the method and moves to the previous method and so on until they are got.</w:t>
        </w:r>
      </w:ins>
    </w:p>
    <w:p w:rsidR="00615073" w:rsidRPr="00615073" w:rsidRDefault="00615073" w:rsidP="00615073">
      <w:pPr>
        <w:shd w:val="clear" w:color="auto" w:fill="FFFFFF"/>
        <w:spacing w:after="336" w:line="240" w:lineRule="auto"/>
        <w:rPr>
          <w:ins w:id="323" w:author="Unknown"/>
          <w:rFonts w:eastAsia="Times New Roman" w:cs="Arial"/>
          <w:color w:val="000000" w:themeColor="text1"/>
          <w:sz w:val="23"/>
          <w:szCs w:val="23"/>
        </w:rPr>
      </w:pPr>
      <w:ins w:id="324" w:author="Unknown">
        <w:r w:rsidRPr="00615073">
          <w:rPr>
            <w:rFonts w:eastAsia="Times New Roman" w:cs="Arial"/>
            <w:color w:val="000000" w:themeColor="text1"/>
            <w:sz w:val="23"/>
            <w:szCs w:val="23"/>
          </w:rPr>
          <w:t>This is called Exception propagation.</w:t>
        </w:r>
      </w:ins>
    </w:p>
    <w:p w:rsidR="00615073" w:rsidRPr="00615073" w:rsidRDefault="00615073" w:rsidP="00615073">
      <w:pPr>
        <w:shd w:val="clear" w:color="auto" w:fill="FFFFFF"/>
        <w:spacing w:after="0" w:line="240" w:lineRule="auto"/>
        <w:rPr>
          <w:ins w:id="325" w:author="Unknown"/>
          <w:rFonts w:eastAsia="Times New Roman" w:cs="Arial"/>
          <w:color w:val="000000" w:themeColor="text1"/>
          <w:sz w:val="23"/>
          <w:szCs w:val="23"/>
        </w:rPr>
      </w:pPr>
      <w:ins w:id="326"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40"/>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Manipulation{</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32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51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328"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468"/>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addition();</w:t>
            </w:r>
          </w:p>
        </w:tc>
      </w:tr>
    </w:tbl>
    <w:p w:rsidR="00615073" w:rsidRPr="00615073" w:rsidRDefault="00615073" w:rsidP="00615073">
      <w:pPr>
        <w:spacing w:after="0" w:line="240" w:lineRule="auto"/>
        <w:rPr>
          <w:ins w:id="329"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330" w:author="Unknown"/>
          <w:rFonts w:eastAsia="Times New Roman" w:cs="Arial"/>
          <w:color w:val="000000" w:themeColor="text1"/>
          <w:sz w:val="23"/>
          <w:szCs w:val="23"/>
        </w:rPr>
      </w:pPr>
      <w:ins w:id="331" w:author="Unknown">
        <w:r w:rsidRPr="00025AA1">
          <w:rPr>
            <w:rFonts w:eastAsia="Times New Roman" w:cs="Arial"/>
            <w:b/>
            <w:bCs/>
            <w:color w:val="000000" w:themeColor="text1"/>
            <w:sz w:val="23"/>
            <w:szCs w:val="23"/>
            <w:u w:val="single"/>
            <w:bdr w:val="none" w:sz="0" w:space="0" w:color="auto" w:frame="1"/>
          </w:rPr>
          <w:t>From the above example, the stack looks like as shown below:</w:t>
        </w:r>
      </w:ins>
    </w:p>
    <w:p w:rsidR="00615073" w:rsidRPr="00615073" w:rsidRDefault="00615073" w:rsidP="00615073">
      <w:pPr>
        <w:shd w:val="clear" w:color="auto" w:fill="FFFFFF"/>
        <w:spacing w:after="0" w:line="240" w:lineRule="auto"/>
        <w:rPr>
          <w:ins w:id="332" w:author="Unknown"/>
          <w:rFonts w:eastAsia="Times New Roman" w:cs="Arial"/>
          <w:color w:val="000000" w:themeColor="text1"/>
          <w:sz w:val="23"/>
          <w:szCs w:val="23"/>
        </w:rPr>
      </w:pPr>
      <w:r w:rsidRPr="00025AA1">
        <w:rPr>
          <w:rFonts w:eastAsia="Times New Roman" w:cs="Arial"/>
          <w:b/>
          <w:bCs/>
          <w:noProof/>
          <w:color w:val="000000" w:themeColor="text1"/>
          <w:sz w:val="23"/>
          <w:szCs w:val="23"/>
          <w:bdr w:val="none" w:sz="0" w:space="0" w:color="auto" w:frame="1"/>
        </w:rPr>
        <w:drawing>
          <wp:inline distT="0" distB="0" distL="0" distR="0" wp14:anchorId="4F78D1DA" wp14:editId="69177B3D">
            <wp:extent cx="1065530" cy="707390"/>
            <wp:effectExtent l="0" t="0" r="1270" b="0"/>
            <wp:docPr id="5" name="Picture 5"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5530" cy="707390"/>
                    </a:xfrm>
                    <a:prstGeom prst="rect">
                      <a:avLst/>
                    </a:prstGeom>
                    <a:noFill/>
                    <a:ln>
                      <a:noFill/>
                    </a:ln>
                  </pic:spPr>
                </pic:pic>
              </a:graphicData>
            </a:graphic>
          </wp:inline>
        </w:drawing>
      </w:r>
      <w:ins w:id="333" w:author="Unknown">
        <w:r w:rsidRPr="00025AA1">
          <w:rPr>
            <w:rFonts w:eastAsia="Times New Roman" w:cs="Arial"/>
            <w:b/>
            <w:bCs/>
            <w:color w:val="000000" w:themeColor="text1"/>
            <w:sz w:val="23"/>
            <w:szCs w:val="23"/>
            <w:bdr w:val="none" w:sz="0" w:space="0" w:color="auto" w:frame="1"/>
          </w:rPr>
          <w:t>           </w:t>
        </w:r>
      </w:ins>
    </w:p>
    <w:p w:rsidR="00615073" w:rsidRDefault="00615073" w:rsidP="00615073">
      <w:pPr>
        <w:shd w:val="clear" w:color="auto" w:fill="FFFFFF"/>
        <w:spacing w:after="0" w:line="240" w:lineRule="auto"/>
        <w:rPr>
          <w:rFonts w:eastAsia="Times New Roman" w:cs="Arial"/>
          <w:color w:val="000000" w:themeColor="text1"/>
          <w:sz w:val="23"/>
          <w:szCs w:val="23"/>
        </w:rPr>
      </w:pPr>
      <w:ins w:id="334" w:author="Unknown">
        <w:r w:rsidRPr="00615073">
          <w:rPr>
            <w:rFonts w:eastAsia="Times New Roman" w:cs="Arial"/>
            <w:color w:val="000000" w:themeColor="text1"/>
            <w:sz w:val="23"/>
            <w:szCs w:val="23"/>
          </w:rPr>
          <w:t>If an exception occurred in the </w:t>
        </w:r>
        <w:proofErr w:type="gramStart"/>
        <w:r w:rsidRPr="00025AA1">
          <w:rPr>
            <w:rFonts w:eastAsia="Times New Roman" w:cs="Arial"/>
            <w:b/>
            <w:bCs/>
            <w:color w:val="000000" w:themeColor="text1"/>
            <w:sz w:val="23"/>
            <w:szCs w:val="23"/>
            <w:bdr w:val="none" w:sz="0" w:space="0" w:color="auto" w:frame="1"/>
          </w:rPr>
          <w:t>addition(</w:t>
        </w:r>
        <w:proofErr w:type="gram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method is not caught, then it moves to the method </w:t>
        </w:r>
        <w:r w:rsidRPr="00025AA1">
          <w:rPr>
            <w:rFonts w:eastAsia="Times New Roman" w:cs="Arial"/>
            <w:b/>
            <w:bCs/>
            <w:color w:val="000000" w:themeColor="text1"/>
            <w:sz w:val="23"/>
            <w:szCs w:val="23"/>
            <w:bdr w:val="none" w:sz="0" w:space="0" w:color="auto" w:frame="1"/>
          </w:rPr>
          <w:t>add()</w:t>
        </w:r>
        <w:r w:rsidRPr="00615073">
          <w:rPr>
            <w:rFonts w:eastAsia="Times New Roman" w:cs="Arial"/>
            <w:color w:val="000000" w:themeColor="text1"/>
            <w:sz w:val="23"/>
            <w:szCs w:val="23"/>
          </w:rPr>
          <w:t>. Then it is moved to the </w:t>
        </w:r>
        <w:proofErr w:type="gramStart"/>
        <w:r w:rsidRPr="00025AA1">
          <w:rPr>
            <w:rFonts w:eastAsia="Times New Roman" w:cs="Arial"/>
            <w:b/>
            <w:bCs/>
            <w:color w:val="000000" w:themeColor="text1"/>
            <w:sz w:val="23"/>
            <w:szCs w:val="23"/>
            <w:bdr w:val="none" w:sz="0" w:space="0" w:color="auto" w:frame="1"/>
          </w:rPr>
          <w:t>main(</w:t>
        </w:r>
        <w:proofErr w:type="gram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method and then it will stop the flow of execution. It is called Exception Propagation.</w:t>
        </w:r>
      </w:ins>
    </w:p>
    <w:p w:rsidR="00AB4F26" w:rsidRDefault="00AB4F26" w:rsidP="00615073">
      <w:pPr>
        <w:shd w:val="clear" w:color="auto" w:fill="FFFFFF"/>
        <w:spacing w:after="0" w:line="240" w:lineRule="auto"/>
        <w:rPr>
          <w:rFonts w:eastAsia="Times New Roman" w:cs="Arial"/>
          <w:color w:val="000000" w:themeColor="text1"/>
          <w:sz w:val="23"/>
          <w:szCs w:val="23"/>
        </w:rPr>
      </w:pPr>
    </w:p>
    <w:p w:rsidR="00AB4F26" w:rsidRDefault="00AB4F26" w:rsidP="00615073">
      <w:pPr>
        <w:shd w:val="clear" w:color="auto" w:fill="FFFFFF"/>
        <w:spacing w:after="0" w:line="240" w:lineRule="auto"/>
        <w:rPr>
          <w:rFonts w:eastAsia="Times New Roman" w:cs="Arial"/>
          <w:color w:val="000000" w:themeColor="text1"/>
          <w:sz w:val="23"/>
          <w:szCs w:val="23"/>
        </w:rPr>
      </w:pPr>
    </w:p>
    <w:p w:rsidR="00AB4F26" w:rsidRPr="00615073" w:rsidRDefault="00AB4F26" w:rsidP="00615073">
      <w:pPr>
        <w:shd w:val="clear" w:color="auto" w:fill="FFFFFF"/>
        <w:spacing w:after="0" w:line="240" w:lineRule="auto"/>
        <w:rPr>
          <w:ins w:id="335" w:author="Unknown"/>
          <w:rFonts w:eastAsia="Times New Roman" w:cs="Arial"/>
          <w:color w:val="000000" w:themeColor="text1"/>
          <w:sz w:val="23"/>
          <w:szCs w:val="23"/>
        </w:rPr>
      </w:pPr>
    </w:p>
    <w:p w:rsidR="00615073" w:rsidRPr="00615073" w:rsidRDefault="00615073" w:rsidP="00615073">
      <w:pPr>
        <w:shd w:val="clear" w:color="auto" w:fill="FFFFFF"/>
        <w:spacing w:after="0" w:line="240" w:lineRule="auto"/>
        <w:rPr>
          <w:ins w:id="336" w:author="Unknown"/>
          <w:rFonts w:eastAsia="Times New Roman" w:cs="Arial"/>
          <w:color w:val="000000" w:themeColor="text1"/>
          <w:sz w:val="23"/>
          <w:szCs w:val="23"/>
        </w:rPr>
      </w:pPr>
      <w:ins w:id="337" w:author="Unknown">
        <w:r w:rsidRPr="00025AA1">
          <w:rPr>
            <w:rFonts w:eastAsia="Times New Roman" w:cs="Arial"/>
            <w:b/>
            <w:bCs/>
            <w:color w:val="000000" w:themeColor="text1"/>
            <w:sz w:val="23"/>
            <w:szCs w:val="23"/>
            <w:bdr w:val="none" w:sz="0" w:space="0" w:color="auto" w:frame="1"/>
          </w:rPr>
          <w:t xml:space="preserve">Q #37)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the final keyword in Java?</w:t>
        </w:r>
      </w:ins>
    </w:p>
    <w:p w:rsidR="00615073" w:rsidRPr="00615073" w:rsidRDefault="00615073" w:rsidP="00615073">
      <w:pPr>
        <w:shd w:val="clear" w:color="auto" w:fill="FFFFFF"/>
        <w:spacing w:after="0" w:line="240" w:lineRule="auto"/>
        <w:rPr>
          <w:ins w:id="338" w:author="Unknown"/>
          <w:rFonts w:eastAsia="Times New Roman" w:cs="Arial"/>
          <w:color w:val="000000" w:themeColor="text1"/>
          <w:sz w:val="23"/>
          <w:szCs w:val="23"/>
        </w:rPr>
      </w:pPr>
      <w:proofErr w:type="spellStart"/>
      <w:ins w:id="339"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shd w:val="clear" w:color="auto" w:fill="FFFFFF"/>
        <w:spacing w:after="0" w:line="240" w:lineRule="auto"/>
        <w:rPr>
          <w:ins w:id="340" w:author="Unknown"/>
          <w:rFonts w:eastAsia="Times New Roman" w:cs="Arial"/>
          <w:color w:val="000000" w:themeColor="text1"/>
          <w:sz w:val="23"/>
          <w:szCs w:val="23"/>
        </w:rPr>
      </w:pPr>
      <w:ins w:id="341" w:author="Unknown">
        <w:r w:rsidRPr="00025AA1">
          <w:rPr>
            <w:rFonts w:eastAsia="Times New Roman" w:cs="Arial"/>
            <w:b/>
            <w:bCs/>
            <w:color w:val="000000" w:themeColor="text1"/>
            <w:sz w:val="23"/>
            <w:szCs w:val="23"/>
            <w:bdr w:val="none" w:sz="0" w:space="0" w:color="auto" w:frame="1"/>
          </w:rPr>
          <w:t>Final variable:</w:t>
        </w:r>
      </w:ins>
    </w:p>
    <w:p w:rsidR="00615073" w:rsidRPr="00615073" w:rsidRDefault="00615073" w:rsidP="00615073">
      <w:pPr>
        <w:shd w:val="clear" w:color="auto" w:fill="FFFFFF"/>
        <w:spacing w:after="336" w:line="240" w:lineRule="auto"/>
        <w:rPr>
          <w:ins w:id="342" w:author="Unknown"/>
          <w:rFonts w:eastAsia="Times New Roman" w:cs="Arial"/>
          <w:color w:val="000000" w:themeColor="text1"/>
          <w:sz w:val="23"/>
          <w:szCs w:val="23"/>
        </w:rPr>
      </w:pPr>
      <w:ins w:id="343" w:author="Unknown">
        <w:r w:rsidRPr="00615073">
          <w:rPr>
            <w:rFonts w:eastAsia="Times New Roman" w:cs="Arial"/>
            <w:color w:val="000000" w:themeColor="text1"/>
            <w:sz w:val="23"/>
            <w:szCs w:val="23"/>
          </w:rPr>
          <w:t xml:space="preserve">Once a variable is declared as final, then the value of the variable could </w:t>
        </w:r>
        <w:r w:rsidRPr="00615073">
          <w:rPr>
            <w:rFonts w:eastAsia="Times New Roman" w:cs="Arial"/>
            <w:b/>
            <w:color w:val="000000" w:themeColor="text1"/>
            <w:sz w:val="23"/>
            <w:szCs w:val="23"/>
          </w:rPr>
          <w:t>not</w:t>
        </w:r>
        <w:r w:rsidRPr="00615073">
          <w:rPr>
            <w:rFonts w:eastAsia="Times New Roman" w:cs="Arial"/>
            <w:color w:val="000000" w:themeColor="text1"/>
            <w:sz w:val="23"/>
            <w:szCs w:val="23"/>
          </w:rPr>
          <w:t xml:space="preserve"> be </w:t>
        </w:r>
        <w:r w:rsidRPr="00615073">
          <w:rPr>
            <w:rFonts w:eastAsia="Times New Roman" w:cs="Arial"/>
            <w:b/>
            <w:color w:val="000000" w:themeColor="text1"/>
            <w:sz w:val="23"/>
            <w:szCs w:val="23"/>
          </w:rPr>
          <w:t>changed</w:t>
        </w:r>
        <w:r w:rsidRPr="00615073">
          <w:rPr>
            <w:rFonts w:eastAsia="Times New Roman" w:cs="Arial"/>
            <w:color w:val="000000" w:themeColor="text1"/>
            <w:sz w:val="23"/>
            <w:szCs w:val="23"/>
          </w:rPr>
          <w:t>. It is like a constant.</w:t>
        </w:r>
      </w:ins>
    </w:p>
    <w:p w:rsidR="00615073" w:rsidRPr="00615073" w:rsidRDefault="00615073" w:rsidP="00615073">
      <w:pPr>
        <w:shd w:val="clear" w:color="auto" w:fill="FFFFFF"/>
        <w:spacing w:after="0" w:line="240" w:lineRule="auto"/>
        <w:rPr>
          <w:ins w:id="344" w:author="Unknown"/>
          <w:rFonts w:eastAsia="Times New Roman" w:cs="Arial"/>
          <w:color w:val="000000" w:themeColor="text1"/>
          <w:sz w:val="23"/>
          <w:szCs w:val="23"/>
        </w:rPr>
      </w:pPr>
      <w:ins w:id="345"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shd w:val="clear" w:color="auto" w:fill="FFFFFF"/>
        <w:spacing w:after="336" w:line="240" w:lineRule="auto"/>
        <w:rPr>
          <w:ins w:id="346" w:author="Unknown"/>
          <w:rFonts w:eastAsia="Times New Roman" w:cs="Arial"/>
          <w:color w:val="000000" w:themeColor="text1"/>
          <w:sz w:val="23"/>
          <w:szCs w:val="23"/>
        </w:rPr>
      </w:pPr>
      <w:proofErr w:type="gramStart"/>
      <w:ins w:id="347" w:author="Unknown">
        <w:r w:rsidRPr="00615073">
          <w:rPr>
            <w:rFonts w:eastAsia="Times New Roman" w:cs="Arial"/>
            <w:color w:val="000000" w:themeColor="text1"/>
            <w:sz w:val="23"/>
            <w:szCs w:val="23"/>
          </w:rPr>
          <w:t>final</w:t>
        </w:r>
        <w:proofErr w:type="gramEnd"/>
        <w:r w:rsidRPr="00615073">
          <w:rPr>
            <w:rFonts w:eastAsia="Times New Roman" w:cs="Arial"/>
            <w:color w:val="000000" w:themeColor="text1"/>
            <w:sz w:val="23"/>
            <w:szCs w:val="23"/>
          </w:rPr>
          <w:t xml:space="preserve"> </w:t>
        </w:r>
        <w:proofErr w:type="spellStart"/>
        <w:r w:rsidRPr="00615073">
          <w:rPr>
            <w:rFonts w:eastAsia="Times New Roman" w:cs="Arial"/>
            <w:color w:val="000000" w:themeColor="text1"/>
            <w:sz w:val="23"/>
            <w:szCs w:val="23"/>
          </w:rPr>
          <w:t>int</w:t>
        </w:r>
        <w:proofErr w:type="spellEnd"/>
        <w:r w:rsidRPr="00615073">
          <w:rPr>
            <w:rFonts w:eastAsia="Times New Roman" w:cs="Arial"/>
            <w:color w:val="000000" w:themeColor="text1"/>
            <w:sz w:val="23"/>
            <w:szCs w:val="23"/>
          </w:rPr>
          <w:t xml:space="preserve"> = 12;</w:t>
        </w:r>
      </w:ins>
    </w:p>
    <w:p w:rsidR="00615073" w:rsidRPr="00615073" w:rsidRDefault="00615073" w:rsidP="00615073">
      <w:pPr>
        <w:shd w:val="clear" w:color="auto" w:fill="FFFFFF"/>
        <w:spacing w:after="0" w:line="240" w:lineRule="auto"/>
        <w:rPr>
          <w:ins w:id="348" w:author="Unknown"/>
          <w:rFonts w:eastAsia="Times New Roman" w:cs="Arial"/>
          <w:color w:val="000000" w:themeColor="text1"/>
          <w:sz w:val="23"/>
          <w:szCs w:val="23"/>
        </w:rPr>
      </w:pPr>
      <w:ins w:id="349" w:author="Unknown">
        <w:r w:rsidRPr="00025AA1">
          <w:rPr>
            <w:rFonts w:eastAsia="Times New Roman" w:cs="Arial"/>
            <w:b/>
            <w:bCs/>
            <w:color w:val="000000" w:themeColor="text1"/>
            <w:sz w:val="23"/>
            <w:szCs w:val="23"/>
            <w:bdr w:val="none" w:sz="0" w:space="0" w:color="auto" w:frame="1"/>
          </w:rPr>
          <w:t>Final method:</w:t>
        </w:r>
      </w:ins>
    </w:p>
    <w:p w:rsidR="00615073" w:rsidRDefault="00615073" w:rsidP="00615073">
      <w:pPr>
        <w:shd w:val="clear" w:color="auto" w:fill="FFFFFF"/>
        <w:spacing w:after="336" w:line="240" w:lineRule="auto"/>
        <w:rPr>
          <w:rFonts w:eastAsia="Times New Roman" w:cs="Arial"/>
          <w:color w:val="000000" w:themeColor="text1"/>
          <w:sz w:val="23"/>
          <w:szCs w:val="23"/>
        </w:rPr>
      </w:pPr>
      <w:proofErr w:type="gramStart"/>
      <w:ins w:id="350" w:author="Unknown">
        <w:r w:rsidRPr="00615073">
          <w:rPr>
            <w:rFonts w:eastAsia="Times New Roman" w:cs="Arial"/>
            <w:color w:val="000000" w:themeColor="text1"/>
            <w:sz w:val="23"/>
            <w:szCs w:val="23"/>
          </w:rPr>
          <w:t xml:space="preserve">A final keyword in a method that couldn’t be </w:t>
        </w:r>
        <w:r w:rsidRPr="00615073">
          <w:rPr>
            <w:rFonts w:eastAsia="Times New Roman" w:cs="Arial"/>
            <w:b/>
            <w:color w:val="000000" w:themeColor="text1"/>
            <w:sz w:val="23"/>
            <w:szCs w:val="23"/>
          </w:rPr>
          <w:t>overridden</w:t>
        </w:r>
        <w:r w:rsidRPr="00615073">
          <w:rPr>
            <w:rFonts w:eastAsia="Times New Roman" w:cs="Arial"/>
            <w:color w:val="000000" w:themeColor="text1"/>
            <w:sz w:val="23"/>
            <w:szCs w:val="23"/>
          </w:rPr>
          <w:t>.</w:t>
        </w:r>
        <w:proofErr w:type="gramEnd"/>
        <w:r w:rsidRPr="00615073">
          <w:rPr>
            <w:rFonts w:eastAsia="Times New Roman" w:cs="Arial"/>
            <w:color w:val="000000" w:themeColor="text1"/>
            <w:sz w:val="23"/>
            <w:szCs w:val="23"/>
          </w:rPr>
          <w:t xml:space="preserve"> If a method is marked as a final, then it can’t be overridden by the subclass.</w:t>
        </w:r>
      </w:ins>
    </w:p>
    <w:p w:rsidR="00615073" w:rsidRPr="00615073" w:rsidRDefault="00615073" w:rsidP="00615073">
      <w:pPr>
        <w:shd w:val="clear" w:color="auto" w:fill="FFFFFF"/>
        <w:spacing w:after="0" w:line="240" w:lineRule="auto"/>
        <w:rPr>
          <w:ins w:id="351" w:author="Unknown"/>
          <w:rFonts w:eastAsia="Times New Roman" w:cs="Arial"/>
          <w:color w:val="000000" w:themeColor="text1"/>
          <w:sz w:val="23"/>
          <w:szCs w:val="23"/>
        </w:rPr>
      </w:pPr>
      <w:ins w:id="352" w:author="Unknown">
        <w:r w:rsidRPr="00025AA1">
          <w:rPr>
            <w:rFonts w:eastAsia="Times New Roman" w:cs="Arial"/>
            <w:b/>
            <w:bCs/>
            <w:color w:val="000000" w:themeColor="text1"/>
            <w:sz w:val="23"/>
            <w:szCs w:val="23"/>
            <w:bdr w:val="none" w:sz="0" w:space="0" w:color="auto" w:frame="1"/>
          </w:rPr>
          <w:t>Final class:</w:t>
        </w:r>
      </w:ins>
    </w:p>
    <w:p w:rsidR="00615073" w:rsidRDefault="00615073" w:rsidP="00615073">
      <w:pPr>
        <w:shd w:val="clear" w:color="auto" w:fill="FFFFFF"/>
        <w:spacing w:after="336" w:line="240" w:lineRule="auto"/>
        <w:rPr>
          <w:rFonts w:eastAsia="Times New Roman" w:cs="Arial"/>
          <w:color w:val="000000" w:themeColor="text1"/>
          <w:sz w:val="23"/>
          <w:szCs w:val="23"/>
        </w:rPr>
      </w:pPr>
      <w:ins w:id="353" w:author="Unknown">
        <w:r w:rsidRPr="00615073">
          <w:rPr>
            <w:rFonts w:eastAsia="Times New Roman" w:cs="Arial"/>
            <w:color w:val="000000" w:themeColor="text1"/>
            <w:sz w:val="23"/>
            <w:szCs w:val="23"/>
          </w:rPr>
          <w:t xml:space="preserve">If a class is declared as final, then the class couldn’t be </w:t>
        </w:r>
        <w:proofErr w:type="spellStart"/>
        <w:r w:rsidRPr="00615073">
          <w:rPr>
            <w:rFonts w:eastAsia="Times New Roman" w:cs="Arial"/>
            <w:b/>
            <w:color w:val="000000" w:themeColor="text1"/>
            <w:sz w:val="23"/>
            <w:szCs w:val="23"/>
          </w:rPr>
          <w:t>subclassed</w:t>
        </w:r>
        <w:proofErr w:type="spellEnd"/>
        <w:r w:rsidRPr="00615073">
          <w:rPr>
            <w:rFonts w:eastAsia="Times New Roman" w:cs="Arial"/>
            <w:color w:val="000000" w:themeColor="text1"/>
            <w:sz w:val="23"/>
            <w:szCs w:val="23"/>
          </w:rPr>
          <w:t>. No class can extend the final class.</w:t>
        </w:r>
      </w:ins>
    </w:p>
    <w:p w:rsidR="00A57948" w:rsidRPr="00615073" w:rsidRDefault="00A57948" w:rsidP="00A57948">
      <w:pPr>
        <w:shd w:val="clear" w:color="auto" w:fill="FFFFFF"/>
        <w:spacing w:after="336" w:line="240" w:lineRule="auto"/>
        <w:rPr>
          <w:ins w:id="354" w:author="Unknown"/>
          <w:rFonts w:eastAsia="Times New Roman" w:cs="Arial"/>
          <w:color w:val="000000" w:themeColor="text1"/>
          <w:sz w:val="23"/>
          <w:szCs w:val="23"/>
        </w:rPr>
      </w:pPr>
      <w:r>
        <w:rPr>
          <w:rFonts w:eastAsia="Times New Roman" w:cs="Arial"/>
          <w:color w:val="000000" w:themeColor="text1"/>
          <w:sz w:val="23"/>
          <w:szCs w:val="23"/>
        </w:rPr>
        <w:t>……………………………………………………………………………………………………………………………………………………</w:t>
      </w:r>
    </w:p>
    <w:p w:rsidR="00615073" w:rsidRPr="00615073" w:rsidRDefault="00615073" w:rsidP="00615073">
      <w:pPr>
        <w:shd w:val="clear" w:color="auto" w:fill="FFFFFF"/>
        <w:spacing w:after="0" w:line="240" w:lineRule="auto"/>
        <w:rPr>
          <w:ins w:id="355" w:author="Unknown"/>
          <w:rFonts w:eastAsia="Times New Roman" w:cs="Arial"/>
          <w:color w:val="000000" w:themeColor="text1"/>
          <w:sz w:val="23"/>
          <w:szCs w:val="23"/>
        </w:rPr>
      </w:pPr>
      <w:ins w:id="356" w:author="Unknown">
        <w:r w:rsidRPr="00025AA1">
          <w:rPr>
            <w:rFonts w:eastAsia="Times New Roman" w:cs="Arial"/>
            <w:b/>
            <w:bCs/>
            <w:color w:val="000000" w:themeColor="text1"/>
            <w:sz w:val="23"/>
            <w:szCs w:val="23"/>
            <w:bdr w:val="none" w:sz="0" w:space="0" w:color="auto" w:frame="1"/>
          </w:rPr>
          <w:t xml:space="preserve">Q #38)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a Thread?</w:t>
        </w:r>
      </w:ins>
    </w:p>
    <w:p w:rsidR="00615073" w:rsidRPr="00615073" w:rsidRDefault="00615073" w:rsidP="00615073">
      <w:pPr>
        <w:shd w:val="clear" w:color="auto" w:fill="FFFFFF"/>
        <w:spacing w:after="0" w:line="240" w:lineRule="auto"/>
        <w:rPr>
          <w:ins w:id="357" w:author="Unknown"/>
          <w:rFonts w:eastAsia="Times New Roman" w:cs="Arial"/>
          <w:color w:val="000000" w:themeColor="text1"/>
          <w:sz w:val="23"/>
          <w:szCs w:val="23"/>
        </w:rPr>
      </w:pPr>
      <w:proofErr w:type="spellStart"/>
      <w:ins w:id="35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w:t>
        </w:r>
        <w:r w:rsidRPr="00615073">
          <w:rPr>
            <w:rFonts w:eastAsia="Times New Roman" w:cs="Arial"/>
            <w:color w:val="000000" w:themeColor="text1"/>
            <w:sz w:val="23"/>
            <w:szCs w:val="23"/>
          </w:rPr>
          <w:t xml:space="preserve">In Java, the flow of </w:t>
        </w:r>
        <w:proofErr w:type="spellStart"/>
        <w:proofErr w:type="gramStart"/>
        <w:r w:rsidRPr="00615073">
          <w:rPr>
            <w:rFonts w:eastAsia="Times New Roman" w:cs="Arial"/>
            <w:color w:val="000000" w:themeColor="text1"/>
            <w:sz w:val="23"/>
            <w:szCs w:val="23"/>
          </w:rPr>
          <w:t>a</w:t>
        </w:r>
        <w:proofErr w:type="spellEnd"/>
        <w:proofErr w:type="gramEnd"/>
        <w:r w:rsidRPr="00615073">
          <w:rPr>
            <w:rFonts w:eastAsia="Times New Roman" w:cs="Arial"/>
            <w:color w:val="000000" w:themeColor="text1"/>
            <w:sz w:val="23"/>
            <w:szCs w:val="23"/>
          </w:rPr>
          <w:t xml:space="preserve"> execution is called Thread. Every java program has at least one thread called main </w:t>
        </w:r>
        <w:proofErr w:type="gramStart"/>
        <w:r w:rsidRPr="00615073">
          <w:rPr>
            <w:rFonts w:eastAsia="Times New Roman" w:cs="Arial"/>
            <w:color w:val="000000" w:themeColor="text1"/>
            <w:sz w:val="23"/>
            <w:szCs w:val="23"/>
          </w:rPr>
          <w:t>thread,</w:t>
        </w:r>
        <w:proofErr w:type="gramEnd"/>
        <w:r w:rsidRPr="00615073">
          <w:rPr>
            <w:rFonts w:eastAsia="Times New Roman" w:cs="Arial"/>
            <w:color w:val="000000" w:themeColor="text1"/>
            <w:sz w:val="23"/>
            <w:szCs w:val="23"/>
          </w:rPr>
          <w:t xml:space="preserve"> the Main thread is created by JVM. The user can define </w:t>
        </w:r>
        <w:proofErr w:type="gramStart"/>
        <w:r w:rsidRPr="00615073">
          <w:rPr>
            <w:rFonts w:eastAsia="Times New Roman" w:cs="Arial"/>
            <w:color w:val="000000" w:themeColor="text1"/>
            <w:sz w:val="23"/>
            <w:szCs w:val="23"/>
          </w:rPr>
          <w:t>their own</w:t>
        </w:r>
        <w:proofErr w:type="gramEnd"/>
        <w:r w:rsidRPr="00615073">
          <w:rPr>
            <w:rFonts w:eastAsia="Times New Roman" w:cs="Arial"/>
            <w:color w:val="000000" w:themeColor="text1"/>
            <w:sz w:val="23"/>
            <w:szCs w:val="23"/>
          </w:rPr>
          <w:t xml:space="preserve"> threads by extending Thread class (or) by implementing Runnable interface. Threads are executed concurrently.</w:t>
        </w:r>
      </w:ins>
    </w:p>
    <w:p w:rsidR="00615073" w:rsidRPr="00615073" w:rsidRDefault="00615073" w:rsidP="00615073">
      <w:pPr>
        <w:shd w:val="clear" w:color="auto" w:fill="FFFFFF"/>
        <w:spacing w:after="0" w:line="240" w:lineRule="auto"/>
        <w:rPr>
          <w:ins w:id="359" w:author="Unknown"/>
          <w:rFonts w:eastAsia="Times New Roman" w:cs="Arial"/>
          <w:color w:val="000000" w:themeColor="text1"/>
          <w:sz w:val="23"/>
          <w:szCs w:val="23"/>
        </w:rPr>
      </w:pPr>
      <w:ins w:id="360"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5109"/>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){//main thread starts here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ins w:id="361" w:author="Unknown"/>
          <w:rFonts w:eastAsia="Times New Roman" w:cs="Arial"/>
          <w:color w:val="000000" w:themeColor="text1"/>
          <w:sz w:val="23"/>
          <w:szCs w:val="23"/>
        </w:rPr>
      </w:pPr>
      <w:ins w:id="362" w:author="Unknown">
        <w:r w:rsidRPr="00025AA1">
          <w:rPr>
            <w:rFonts w:eastAsia="Times New Roman" w:cs="Arial"/>
            <w:b/>
            <w:bCs/>
            <w:color w:val="000000" w:themeColor="text1"/>
            <w:sz w:val="23"/>
            <w:szCs w:val="23"/>
            <w:bdr w:val="none" w:sz="0" w:space="0" w:color="auto" w:frame="1"/>
          </w:rPr>
          <w:t>Q #39) How do you make a thread in Java?</w:t>
        </w:r>
      </w:ins>
    </w:p>
    <w:p w:rsidR="00615073" w:rsidRPr="00615073" w:rsidRDefault="00615073" w:rsidP="00615073">
      <w:pPr>
        <w:shd w:val="clear" w:color="auto" w:fill="FFFFFF"/>
        <w:spacing w:after="0" w:line="240" w:lineRule="auto"/>
        <w:rPr>
          <w:ins w:id="363" w:author="Unknown"/>
          <w:rFonts w:eastAsia="Times New Roman" w:cs="Arial"/>
          <w:color w:val="000000" w:themeColor="text1"/>
          <w:sz w:val="23"/>
          <w:szCs w:val="23"/>
        </w:rPr>
      </w:pPr>
      <w:proofErr w:type="spellStart"/>
      <w:ins w:id="364"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w:t>
        </w:r>
        <w:r w:rsidRPr="00615073">
          <w:rPr>
            <w:rFonts w:eastAsia="Times New Roman" w:cs="Arial"/>
            <w:color w:val="000000" w:themeColor="text1"/>
            <w:sz w:val="23"/>
            <w:szCs w:val="23"/>
          </w:rPr>
          <w:t>There are two ways available in order to make a thread.</w:t>
        </w:r>
      </w:ins>
    </w:p>
    <w:p w:rsidR="00615073" w:rsidRPr="00615073" w:rsidRDefault="00615073" w:rsidP="00615073">
      <w:pPr>
        <w:shd w:val="clear" w:color="auto" w:fill="FFFFFF"/>
        <w:spacing w:after="0" w:line="240" w:lineRule="auto"/>
        <w:rPr>
          <w:ins w:id="365" w:author="Unknown"/>
          <w:rFonts w:eastAsia="Times New Roman" w:cs="Arial"/>
          <w:color w:val="000000" w:themeColor="text1"/>
          <w:sz w:val="23"/>
          <w:szCs w:val="23"/>
        </w:rPr>
      </w:pPr>
      <w:ins w:id="366" w:author="Unknown">
        <w:r w:rsidRPr="00025AA1">
          <w:rPr>
            <w:rFonts w:eastAsia="Times New Roman" w:cs="Arial"/>
            <w:b/>
            <w:bCs/>
            <w:color w:val="000000" w:themeColor="text1"/>
            <w:sz w:val="23"/>
            <w:szCs w:val="23"/>
            <w:bdr w:val="none" w:sz="0" w:space="0" w:color="auto" w:frame="1"/>
          </w:rPr>
          <w:t>#1) Extend Thread class:</w:t>
        </w:r>
      </w:ins>
    </w:p>
    <w:p w:rsidR="00615073" w:rsidRPr="00615073" w:rsidRDefault="00615073" w:rsidP="00615073">
      <w:pPr>
        <w:shd w:val="clear" w:color="auto" w:fill="FFFFFF"/>
        <w:spacing w:after="336" w:line="240" w:lineRule="auto"/>
        <w:rPr>
          <w:ins w:id="367" w:author="Unknown"/>
          <w:rFonts w:eastAsia="Times New Roman" w:cs="Arial"/>
          <w:color w:val="000000" w:themeColor="text1"/>
          <w:sz w:val="23"/>
          <w:szCs w:val="23"/>
        </w:rPr>
      </w:pPr>
      <w:proofErr w:type="gramStart"/>
      <w:ins w:id="368" w:author="Unknown">
        <w:r w:rsidRPr="00615073">
          <w:rPr>
            <w:rFonts w:eastAsia="Times New Roman" w:cs="Arial"/>
            <w:color w:val="000000" w:themeColor="text1"/>
            <w:sz w:val="23"/>
            <w:szCs w:val="23"/>
          </w:rPr>
          <w:t>Extending a Thread class and override the run method.</w:t>
        </w:r>
        <w:proofErr w:type="gramEnd"/>
        <w:r w:rsidRPr="00615073">
          <w:rPr>
            <w:rFonts w:eastAsia="Times New Roman" w:cs="Arial"/>
            <w:color w:val="000000" w:themeColor="text1"/>
            <w:sz w:val="23"/>
            <w:szCs w:val="23"/>
          </w:rPr>
          <w:t xml:space="preserve"> The thread is available in </w:t>
        </w:r>
        <w:proofErr w:type="spellStart"/>
        <w:r w:rsidRPr="00615073">
          <w:rPr>
            <w:rFonts w:eastAsia="Times New Roman" w:cs="Arial"/>
            <w:color w:val="000000" w:themeColor="text1"/>
            <w:sz w:val="23"/>
            <w:szCs w:val="23"/>
          </w:rPr>
          <w:t>java.lang.thread</w:t>
        </w:r>
        <w:proofErr w:type="spellEnd"/>
        <w:r w:rsidRPr="00615073">
          <w:rPr>
            <w:rFonts w:eastAsia="Times New Roman" w:cs="Arial"/>
            <w:color w:val="000000" w:themeColor="text1"/>
            <w:sz w:val="23"/>
            <w:szCs w:val="23"/>
          </w:rPr>
          <w:t>.</w:t>
        </w:r>
      </w:ins>
    </w:p>
    <w:p w:rsidR="00615073" w:rsidRPr="00615073" w:rsidRDefault="00615073" w:rsidP="00615073">
      <w:pPr>
        <w:shd w:val="clear" w:color="auto" w:fill="FFFFFF"/>
        <w:spacing w:after="0" w:line="240" w:lineRule="auto"/>
        <w:rPr>
          <w:ins w:id="369" w:author="Unknown"/>
          <w:rFonts w:eastAsia="Times New Roman" w:cs="Arial"/>
          <w:color w:val="000000" w:themeColor="text1"/>
          <w:sz w:val="23"/>
          <w:szCs w:val="23"/>
        </w:rPr>
      </w:pPr>
      <w:ins w:id="370"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119"/>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extends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 () {</w:t>
            </w:r>
          </w:p>
        </w:tc>
      </w:tr>
    </w:tbl>
    <w:p w:rsidR="00615073" w:rsidRPr="00615073" w:rsidRDefault="00615073" w:rsidP="00615073">
      <w:pPr>
        <w:spacing w:after="0" w:line="240" w:lineRule="auto"/>
        <w:rPr>
          <w:ins w:id="371"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336" w:line="240" w:lineRule="auto"/>
        <w:rPr>
          <w:ins w:id="372" w:author="Unknown"/>
          <w:rFonts w:eastAsia="Times New Roman" w:cs="Arial"/>
          <w:color w:val="000000" w:themeColor="text1"/>
          <w:sz w:val="23"/>
          <w:szCs w:val="23"/>
        </w:rPr>
      </w:pPr>
      <w:ins w:id="373" w:author="Unknown">
        <w:r w:rsidRPr="00615073">
          <w:rPr>
            <w:rFonts w:eastAsia="Times New Roman" w:cs="Arial"/>
            <w:color w:val="000000" w:themeColor="text1"/>
            <w:sz w:val="23"/>
            <w:szCs w:val="23"/>
          </w:rPr>
          <w:t xml:space="preserve">The disadvantage of using a thread class is that we cannot extend any other classes because we have already </w:t>
        </w:r>
        <w:proofErr w:type="gramStart"/>
        <w:r w:rsidRPr="00615073">
          <w:rPr>
            <w:rFonts w:eastAsia="Times New Roman" w:cs="Arial"/>
            <w:color w:val="000000" w:themeColor="text1"/>
            <w:sz w:val="23"/>
            <w:szCs w:val="23"/>
          </w:rPr>
          <w:t>extend</w:t>
        </w:r>
        <w:proofErr w:type="gramEnd"/>
        <w:r w:rsidRPr="00615073">
          <w:rPr>
            <w:rFonts w:eastAsia="Times New Roman" w:cs="Arial"/>
            <w:color w:val="000000" w:themeColor="text1"/>
            <w:sz w:val="23"/>
            <w:szCs w:val="23"/>
          </w:rPr>
          <w:t xml:space="preserve"> the thread class. We can overload the run () method in our class.</w:t>
        </w:r>
      </w:ins>
    </w:p>
    <w:p w:rsidR="00615073" w:rsidRPr="00615073" w:rsidRDefault="00615073" w:rsidP="00615073">
      <w:pPr>
        <w:shd w:val="clear" w:color="auto" w:fill="FFFFFF"/>
        <w:spacing w:after="0" w:line="240" w:lineRule="auto"/>
        <w:rPr>
          <w:ins w:id="374" w:author="Unknown"/>
          <w:rFonts w:eastAsia="Times New Roman" w:cs="Arial"/>
          <w:color w:val="000000" w:themeColor="text1"/>
          <w:sz w:val="23"/>
          <w:szCs w:val="23"/>
        </w:rPr>
      </w:pPr>
      <w:ins w:id="375" w:author="Unknown">
        <w:r w:rsidRPr="00025AA1">
          <w:rPr>
            <w:rFonts w:eastAsia="Times New Roman" w:cs="Arial"/>
            <w:b/>
            <w:bCs/>
            <w:color w:val="000000" w:themeColor="text1"/>
            <w:sz w:val="23"/>
            <w:szCs w:val="23"/>
            <w:bdr w:val="none" w:sz="0" w:space="0" w:color="auto" w:frame="1"/>
          </w:rPr>
          <w:t>#2) Implement Runnable interface:</w:t>
        </w:r>
      </w:ins>
    </w:p>
    <w:p w:rsidR="00615073" w:rsidRPr="00615073" w:rsidRDefault="00615073" w:rsidP="00615073">
      <w:pPr>
        <w:shd w:val="clear" w:color="auto" w:fill="FFFFFF"/>
        <w:spacing w:after="336" w:line="240" w:lineRule="auto"/>
        <w:rPr>
          <w:ins w:id="376" w:author="Unknown"/>
          <w:rFonts w:eastAsia="Times New Roman" w:cs="Arial"/>
          <w:color w:val="000000" w:themeColor="text1"/>
          <w:sz w:val="23"/>
          <w:szCs w:val="23"/>
        </w:rPr>
      </w:pPr>
      <w:ins w:id="377" w:author="Unknown">
        <w:r w:rsidRPr="00615073">
          <w:rPr>
            <w:rFonts w:eastAsia="Times New Roman" w:cs="Arial"/>
            <w:color w:val="000000" w:themeColor="text1"/>
            <w:sz w:val="23"/>
            <w:szCs w:val="23"/>
          </w:rPr>
          <w:lastRenderedPageBreak/>
          <w:t>Another way is implementing the runnable interface. For that we should provide the implementation for run () method which is defined in the interface.</w:t>
        </w:r>
      </w:ins>
    </w:p>
    <w:p w:rsidR="00615073" w:rsidRPr="00615073" w:rsidRDefault="00615073" w:rsidP="00615073">
      <w:pPr>
        <w:shd w:val="clear" w:color="auto" w:fill="FFFFFF"/>
        <w:spacing w:after="0" w:line="240" w:lineRule="auto"/>
        <w:rPr>
          <w:ins w:id="378" w:author="Unknown"/>
          <w:rFonts w:eastAsia="Times New Roman" w:cs="Arial"/>
          <w:color w:val="000000" w:themeColor="text1"/>
          <w:sz w:val="23"/>
          <w:szCs w:val="23"/>
        </w:rPr>
      </w:pPr>
      <w:ins w:id="379"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64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 class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implements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Runnable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 () {</w:t>
            </w:r>
          </w:p>
        </w:tc>
      </w:tr>
    </w:tbl>
    <w:p w:rsidR="00615073" w:rsidRPr="00615073" w:rsidRDefault="00615073" w:rsidP="00615073">
      <w:pPr>
        <w:spacing w:after="0" w:line="240" w:lineRule="auto"/>
        <w:rPr>
          <w:ins w:id="380"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381" w:author="Unknown"/>
          <w:rFonts w:eastAsia="Times New Roman" w:cs="Arial"/>
          <w:color w:val="000000" w:themeColor="text1"/>
          <w:sz w:val="23"/>
          <w:szCs w:val="23"/>
        </w:rPr>
      </w:pPr>
      <w:proofErr w:type="gramStart"/>
      <w:ins w:id="382" w:author="Unknown">
        <w:r w:rsidRPr="00025AA1">
          <w:rPr>
            <w:rFonts w:eastAsia="Times New Roman" w:cs="Arial"/>
            <w:b/>
            <w:bCs/>
            <w:color w:val="000000" w:themeColor="text1"/>
            <w:sz w:val="23"/>
            <w:szCs w:val="23"/>
            <w:bdr w:val="none" w:sz="0" w:space="0" w:color="auto" w:frame="1"/>
          </w:rPr>
          <w:t>Q #40) Explain about join () method.</w:t>
        </w:r>
        <w:proofErr w:type="gramEnd"/>
      </w:ins>
    </w:p>
    <w:p w:rsidR="00615073" w:rsidRPr="00615073" w:rsidRDefault="00615073" w:rsidP="00615073">
      <w:pPr>
        <w:shd w:val="clear" w:color="auto" w:fill="FFFFFF"/>
        <w:spacing w:after="0" w:line="240" w:lineRule="auto"/>
        <w:rPr>
          <w:ins w:id="383" w:author="Unknown"/>
          <w:rFonts w:eastAsia="Times New Roman" w:cs="Arial"/>
          <w:color w:val="000000" w:themeColor="text1"/>
          <w:sz w:val="23"/>
          <w:szCs w:val="23"/>
        </w:rPr>
      </w:pPr>
      <w:proofErr w:type="spellStart"/>
      <w:ins w:id="384"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Join () method is used to join one thread with the end of the currently running thread.</w:t>
        </w:r>
      </w:ins>
    </w:p>
    <w:p w:rsidR="00615073" w:rsidRPr="00615073" w:rsidRDefault="00615073" w:rsidP="00615073">
      <w:pPr>
        <w:shd w:val="clear" w:color="auto" w:fill="FFFFFF"/>
        <w:spacing w:after="0" w:line="240" w:lineRule="auto"/>
        <w:rPr>
          <w:ins w:id="385" w:author="Unknown"/>
          <w:rFonts w:eastAsia="Times New Roman" w:cs="Arial"/>
          <w:color w:val="000000" w:themeColor="text1"/>
          <w:sz w:val="23"/>
          <w:szCs w:val="23"/>
        </w:rPr>
      </w:pPr>
      <w:ins w:id="386" w:author="Unknown">
        <w:r w:rsidRPr="00025AA1">
          <w:rPr>
            <w:rFonts w:eastAsia="Times New Roman" w:cs="Arial"/>
            <w:b/>
            <w:bCs/>
            <w:color w:val="000000" w:themeColor="text1"/>
            <w:sz w:val="23"/>
            <w:szCs w:val="23"/>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8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 (String[]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Thread t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bl>
    <w:p w:rsidR="00615073" w:rsidRPr="00615073" w:rsidRDefault="00615073" w:rsidP="00615073">
      <w:pPr>
        <w:spacing w:after="0" w:line="240" w:lineRule="auto"/>
        <w:rPr>
          <w:ins w:id="38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4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t.start</w:t>
            </w:r>
            <w:proofErr w:type="spellEnd"/>
            <w:r w:rsidRPr="00025AA1">
              <w:rPr>
                <w:rFonts w:eastAsia="Times New Roman" w:cs="Courier New"/>
                <w:color w:val="000000" w:themeColor="text1"/>
                <w:sz w:val="20"/>
                <w:szCs w:val="20"/>
              </w:rPr>
              <w:t xml:space="preserve">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t.join</w:t>
            </w:r>
            <w:proofErr w:type="spellEnd"/>
            <w:r w:rsidRPr="00025AA1">
              <w:rPr>
                <w:rFonts w:eastAsia="Times New Roman" w:cs="Courier New"/>
                <w:color w:val="000000" w:themeColor="text1"/>
                <w:sz w:val="20"/>
                <w:szCs w:val="20"/>
              </w:rPr>
              <w:t xml:space="preserve"> ();</w:t>
            </w:r>
          </w:p>
        </w:tc>
      </w:tr>
    </w:tbl>
    <w:p w:rsidR="00615073" w:rsidRPr="00615073" w:rsidRDefault="00615073" w:rsidP="00615073">
      <w:pPr>
        <w:spacing w:after="0" w:line="240" w:lineRule="auto"/>
        <w:rPr>
          <w:ins w:id="388"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389" w:author="Unknown"/>
          <w:rFonts w:eastAsia="Times New Roman" w:cs="Arial"/>
          <w:color w:val="000000" w:themeColor="text1"/>
          <w:sz w:val="23"/>
          <w:szCs w:val="23"/>
        </w:rPr>
      </w:pPr>
      <w:ins w:id="390" w:author="Unknown">
        <w:r w:rsidRPr="00615073">
          <w:rPr>
            <w:rFonts w:eastAsia="Times New Roman" w:cs="Arial"/>
            <w:color w:val="000000" w:themeColor="text1"/>
            <w:sz w:val="23"/>
            <w:szCs w:val="23"/>
          </w:rPr>
          <w:t>From the above code, the main thread started the execution. When it reaches the code </w:t>
        </w:r>
        <w:proofErr w:type="spellStart"/>
        <w:proofErr w:type="gramStart"/>
        <w:r w:rsidRPr="00025AA1">
          <w:rPr>
            <w:rFonts w:eastAsia="Times New Roman" w:cs="Arial"/>
            <w:b/>
            <w:bCs/>
            <w:i/>
            <w:iCs/>
            <w:color w:val="000000" w:themeColor="text1"/>
            <w:sz w:val="23"/>
            <w:szCs w:val="23"/>
            <w:bdr w:val="none" w:sz="0" w:space="0" w:color="auto" w:frame="1"/>
          </w:rPr>
          <w:t>t.start</w:t>
        </w:r>
        <w:proofErr w:type="spellEnd"/>
        <w:r w:rsidRPr="00025AA1">
          <w:rPr>
            <w:rFonts w:eastAsia="Times New Roman" w:cs="Arial"/>
            <w:b/>
            <w:bCs/>
            <w:i/>
            <w:iCs/>
            <w:color w:val="000000" w:themeColor="text1"/>
            <w:sz w:val="23"/>
            <w:szCs w:val="23"/>
            <w:bdr w:val="none" w:sz="0" w:space="0" w:color="auto" w:frame="1"/>
          </w:rPr>
          <w:t>(</w:t>
        </w:r>
        <w:proofErr w:type="gramEnd"/>
        <w:r w:rsidRPr="00025AA1">
          <w:rPr>
            <w:rFonts w:eastAsia="Times New Roman" w:cs="Arial"/>
            <w:b/>
            <w:bCs/>
            <w:i/>
            <w:iCs/>
            <w:color w:val="000000" w:themeColor="text1"/>
            <w:sz w:val="23"/>
            <w:szCs w:val="23"/>
            <w:bdr w:val="none" w:sz="0" w:space="0" w:color="auto" w:frame="1"/>
          </w:rPr>
          <w:t>)</w:t>
        </w:r>
        <w:r w:rsidRPr="00615073">
          <w:rPr>
            <w:rFonts w:eastAsia="Times New Roman" w:cs="Arial"/>
            <w:color w:val="000000" w:themeColor="text1"/>
            <w:sz w:val="23"/>
            <w:szCs w:val="23"/>
          </w:rPr>
          <w:t> then ‘thread t’ starts the own stack for the execution. JVM switches between the main thread and ‘thread t’.</w:t>
        </w:r>
      </w:ins>
    </w:p>
    <w:p w:rsidR="00615073" w:rsidRPr="00615073" w:rsidRDefault="00615073" w:rsidP="00615073">
      <w:pPr>
        <w:shd w:val="clear" w:color="auto" w:fill="FFFFFF"/>
        <w:spacing w:after="0" w:line="240" w:lineRule="auto"/>
        <w:rPr>
          <w:ins w:id="391" w:author="Unknown"/>
          <w:rFonts w:eastAsia="Times New Roman" w:cs="Arial"/>
          <w:color w:val="000000" w:themeColor="text1"/>
          <w:sz w:val="23"/>
          <w:szCs w:val="23"/>
        </w:rPr>
      </w:pPr>
      <w:ins w:id="392" w:author="Unknown">
        <w:r w:rsidRPr="00615073">
          <w:rPr>
            <w:rFonts w:eastAsia="Times New Roman" w:cs="Arial"/>
            <w:color w:val="000000" w:themeColor="text1"/>
            <w:sz w:val="23"/>
            <w:szCs w:val="23"/>
          </w:rPr>
          <w:t>Once it reaches the code </w:t>
        </w:r>
        <w:proofErr w:type="spellStart"/>
        <w:proofErr w:type="gramStart"/>
        <w:r w:rsidRPr="00025AA1">
          <w:rPr>
            <w:rFonts w:eastAsia="Times New Roman" w:cs="Arial"/>
            <w:b/>
            <w:bCs/>
            <w:i/>
            <w:iCs/>
            <w:color w:val="000000" w:themeColor="text1"/>
            <w:sz w:val="23"/>
            <w:szCs w:val="23"/>
            <w:bdr w:val="none" w:sz="0" w:space="0" w:color="auto" w:frame="1"/>
          </w:rPr>
          <w:t>t.join</w:t>
        </w:r>
        <w:proofErr w:type="spellEnd"/>
        <w:r w:rsidRPr="00025AA1">
          <w:rPr>
            <w:rFonts w:eastAsia="Times New Roman" w:cs="Arial"/>
            <w:b/>
            <w:bCs/>
            <w:i/>
            <w:iCs/>
            <w:color w:val="000000" w:themeColor="text1"/>
            <w:sz w:val="23"/>
            <w:szCs w:val="23"/>
            <w:bdr w:val="none" w:sz="0" w:space="0" w:color="auto" w:frame="1"/>
          </w:rPr>
          <w:t>(</w:t>
        </w:r>
        <w:proofErr w:type="gramEnd"/>
        <w:r w:rsidRPr="00025AA1">
          <w:rPr>
            <w:rFonts w:eastAsia="Times New Roman" w:cs="Arial"/>
            <w:b/>
            <w:bCs/>
            <w:i/>
            <w:iCs/>
            <w:color w:val="000000" w:themeColor="text1"/>
            <w:sz w:val="23"/>
            <w:szCs w:val="23"/>
            <w:bdr w:val="none" w:sz="0" w:space="0" w:color="auto" w:frame="1"/>
          </w:rPr>
          <w:t>)</w:t>
        </w:r>
        <w:r w:rsidRPr="00615073">
          <w:rPr>
            <w:rFonts w:eastAsia="Times New Roman" w:cs="Arial"/>
            <w:color w:val="000000" w:themeColor="text1"/>
            <w:sz w:val="23"/>
            <w:szCs w:val="23"/>
          </w:rPr>
          <w:t> then ‘thread t’ alone is executed and completes its task, then only main thread started the execution.</w:t>
        </w:r>
      </w:ins>
    </w:p>
    <w:p w:rsidR="00615073" w:rsidRPr="00615073" w:rsidRDefault="00615073" w:rsidP="00615073">
      <w:pPr>
        <w:shd w:val="clear" w:color="auto" w:fill="FFFFFF"/>
        <w:spacing w:after="336" w:line="240" w:lineRule="auto"/>
        <w:rPr>
          <w:ins w:id="393" w:author="Unknown"/>
          <w:rFonts w:eastAsia="Times New Roman" w:cs="Arial"/>
          <w:color w:val="000000" w:themeColor="text1"/>
          <w:sz w:val="23"/>
          <w:szCs w:val="23"/>
        </w:rPr>
      </w:pPr>
      <w:ins w:id="394" w:author="Unknown">
        <w:r w:rsidRPr="00615073">
          <w:rPr>
            <w:rFonts w:eastAsia="Times New Roman" w:cs="Arial"/>
            <w:color w:val="000000" w:themeColor="text1"/>
            <w:sz w:val="23"/>
            <w:szCs w:val="23"/>
          </w:rPr>
          <w:t>It is a non-static method. Join () method has overloaded version. So we can mention the time duration in join () method also “.s”.</w:t>
        </w:r>
      </w:ins>
    </w:p>
    <w:p w:rsidR="00615073" w:rsidRPr="00615073" w:rsidRDefault="00615073" w:rsidP="00615073">
      <w:pPr>
        <w:shd w:val="clear" w:color="auto" w:fill="FFFFFF"/>
        <w:spacing w:after="0" w:line="240" w:lineRule="auto"/>
        <w:rPr>
          <w:ins w:id="395" w:author="Unknown"/>
          <w:rFonts w:eastAsia="Times New Roman" w:cs="Arial"/>
          <w:color w:val="000000" w:themeColor="text1"/>
          <w:sz w:val="23"/>
          <w:szCs w:val="23"/>
        </w:rPr>
      </w:pPr>
      <w:ins w:id="396" w:author="Unknown">
        <w:r w:rsidRPr="00025AA1">
          <w:rPr>
            <w:rFonts w:eastAsia="Times New Roman" w:cs="Arial"/>
            <w:b/>
            <w:bCs/>
            <w:color w:val="000000" w:themeColor="text1"/>
            <w:sz w:val="23"/>
            <w:szCs w:val="23"/>
            <w:bdr w:val="none" w:sz="0" w:space="0" w:color="auto" w:frame="1"/>
          </w:rPr>
          <w:t xml:space="preserve">Q #41)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does yield method of the Thread class do?</w:t>
        </w:r>
      </w:ins>
    </w:p>
    <w:p w:rsidR="00615073" w:rsidRPr="00615073" w:rsidRDefault="00615073" w:rsidP="00615073">
      <w:pPr>
        <w:shd w:val="clear" w:color="auto" w:fill="FFFFFF"/>
        <w:spacing w:after="0" w:line="240" w:lineRule="auto"/>
        <w:rPr>
          <w:ins w:id="397" w:author="Unknown"/>
          <w:rFonts w:eastAsia="Times New Roman" w:cs="Arial"/>
          <w:color w:val="000000" w:themeColor="text1"/>
          <w:sz w:val="23"/>
          <w:szCs w:val="23"/>
        </w:rPr>
      </w:pPr>
      <w:proofErr w:type="spellStart"/>
      <w:ins w:id="39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A yield () method moves the currently running thread to a</w:t>
        </w:r>
        <w:proofErr w:type="gramStart"/>
        <w:r w:rsidRPr="00615073">
          <w:rPr>
            <w:rFonts w:eastAsia="Times New Roman" w:cs="Arial"/>
            <w:color w:val="000000" w:themeColor="text1"/>
            <w:sz w:val="23"/>
            <w:szCs w:val="23"/>
          </w:rPr>
          <w:t>  runnable</w:t>
        </w:r>
        <w:proofErr w:type="gramEnd"/>
        <w:r w:rsidRPr="00615073">
          <w:rPr>
            <w:rFonts w:eastAsia="Times New Roman" w:cs="Arial"/>
            <w:color w:val="000000" w:themeColor="text1"/>
            <w:sz w:val="23"/>
            <w:szCs w:val="23"/>
          </w:rPr>
          <w:t xml:space="preserve"> state and allows the other threads for execution. So that equal priority threads have a chance to run. It is a static method. It doesn’t release any lock.</w:t>
        </w:r>
      </w:ins>
    </w:p>
    <w:p w:rsidR="00615073" w:rsidRPr="00615073" w:rsidRDefault="00615073" w:rsidP="00615073">
      <w:pPr>
        <w:shd w:val="clear" w:color="auto" w:fill="FFFFFF"/>
        <w:spacing w:after="336" w:line="240" w:lineRule="auto"/>
        <w:rPr>
          <w:ins w:id="399" w:author="Unknown"/>
          <w:rFonts w:eastAsia="Times New Roman" w:cs="Arial"/>
          <w:color w:val="000000" w:themeColor="text1"/>
          <w:sz w:val="23"/>
          <w:szCs w:val="23"/>
        </w:rPr>
      </w:pPr>
      <w:ins w:id="400" w:author="Unknown">
        <w:r w:rsidRPr="00615073">
          <w:rPr>
            <w:rFonts w:eastAsia="Times New Roman" w:cs="Arial"/>
            <w:color w:val="000000" w:themeColor="text1"/>
            <w:sz w:val="23"/>
            <w:szCs w:val="23"/>
          </w:rPr>
          <w:t>Yield () method moves the thread back to the Runnable state only, and not the thread to sleep (), wait () (or) block.</w:t>
        </w:r>
      </w:ins>
    </w:p>
    <w:p w:rsidR="00615073" w:rsidRPr="00615073" w:rsidRDefault="00615073" w:rsidP="00615073">
      <w:pPr>
        <w:shd w:val="clear" w:color="auto" w:fill="FFFFFF"/>
        <w:spacing w:after="0" w:line="240" w:lineRule="auto"/>
        <w:rPr>
          <w:ins w:id="401" w:author="Unknown"/>
          <w:rFonts w:eastAsia="Times New Roman" w:cs="Arial"/>
          <w:color w:val="000000" w:themeColor="text1"/>
          <w:sz w:val="23"/>
          <w:szCs w:val="23"/>
        </w:rPr>
      </w:pPr>
      <w:ins w:id="402"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8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 (String[]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Thread t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bl>
    <w:p w:rsidR="00615073" w:rsidRPr="00615073" w:rsidRDefault="00615073" w:rsidP="00615073">
      <w:pPr>
        <w:spacing w:after="0" w:line="240" w:lineRule="auto"/>
        <w:rPr>
          <w:ins w:id="403"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4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t.start</w:t>
            </w:r>
            <w:proofErr w:type="spellEnd"/>
            <w:r w:rsidRPr="00025AA1">
              <w:rPr>
                <w:rFonts w:eastAsia="Times New Roman" w:cs="Courier New"/>
                <w:color w:val="000000" w:themeColor="text1"/>
                <w:sz w:val="20"/>
                <w:szCs w:val="20"/>
              </w:rPr>
              <w:t xml:space="preserve">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04"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44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Thread.yield</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05"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8</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A57948" w:rsidRPr="00615073" w:rsidTr="00615073">
        <w:trPr>
          <w:tblCellSpacing w:w="15" w:type="dxa"/>
        </w:trPr>
        <w:tc>
          <w:tcPr>
            <w:tcW w:w="0" w:type="auto"/>
            <w:vAlign w:val="center"/>
          </w:tcPr>
          <w:p w:rsidR="00A57948" w:rsidRPr="00025AA1" w:rsidRDefault="00A57948" w:rsidP="00615073">
            <w:pPr>
              <w:spacing w:after="0" w:line="240" w:lineRule="auto"/>
              <w:rPr>
                <w:rFonts w:eastAsia="Times New Roman" w:cs="Courier New"/>
                <w:color w:val="000000" w:themeColor="text1"/>
                <w:sz w:val="20"/>
                <w:szCs w:val="20"/>
              </w:rPr>
            </w:pPr>
          </w:p>
        </w:tc>
        <w:tc>
          <w:tcPr>
            <w:tcW w:w="0" w:type="auto"/>
            <w:vAlign w:val="center"/>
          </w:tcPr>
          <w:p w:rsidR="00A57948" w:rsidRPr="00025AA1" w:rsidRDefault="00A57948" w:rsidP="00615073">
            <w:pPr>
              <w:spacing w:after="0" w:line="240" w:lineRule="auto"/>
              <w:rPr>
                <w:rFonts w:eastAsia="Times New Roman" w:cs="Courier New"/>
                <w:color w:val="000000" w:themeColor="text1"/>
                <w:sz w:val="20"/>
                <w:szCs w:val="20"/>
              </w:rPr>
            </w:pPr>
          </w:p>
        </w:tc>
      </w:tr>
    </w:tbl>
    <w:p w:rsidR="00615073" w:rsidRPr="00615073" w:rsidRDefault="00615073" w:rsidP="00615073">
      <w:pPr>
        <w:shd w:val="clear" w:color="auto" w:fill="FFFFFF"/>
        <w:spacing w:after="0" w:line="240" w:lineRule="auto"/>
        <w:rPr>
          <w:ins w:id="406" w:author="Unknown"/>
          <w:rFonts w:eastAsia="Times New Roman" w:cs="Arial"/>
          <w:color w:val="000000" w:themeColor="text1"/>
          <w:sz w:val="23"/>
          <w:szCs w:val="23"/>
        </w:rPr>
      </w:pPr>
      <w:proofErr w:type="gramStart"/>
      <w:ins w:id="407" w:author="Unknown">
        <w:r w:rsidRPr="00025AA1">
          <w:rPr>
            <w:rFonts w:eastAsia="Times New Roman" w:cs="Arial"/>
            <w:b/>
            <w:bCs/>
            <w:color w:val="000000" w:themeColor="text1"/>
            <w:sz w:val="23"/>
            <w:szCs w:val="23"/>
            <w:bdr w:val="none" w:sz="0" w:space="0" w:color="auto" w:frame="1"/>
          </w:rPr>
          <w:lastRenderedPageBreak/>
          <w:t>Q #42) Explain about wait () method.</w:t>
        </w:r>
        <w:proofErr w:type="gramEnd"/>
      </w:ins>
    </w:p>
    <w:p w:rsidR="00615073" w:rsidRPr="00615073" w:rsidRDefault="00615073" w:rsidP="00615073">
      <w:pPr>
        <w:shd w:val="clear" w:color="auto" w:fill="FFFFFF"/>
        <w:spacing w:after="0" w:line="240" w:lineRule="auto"/>
        <w:rPr>
          <w:ins w:id="408" w:author="Unknown"/>
          <w:rFonts w:eastAsia="Times New Roman" w:cs="Arial"/>
          <w:color w:val="000000" w:themeColor="text1"/>
          <w:sz w:val="23"/>
          <w:szCs w:val="23"/>
        </w:rPr>
      </w:pPr>
      <w:proofErr w:type="spellStart"/>
      <w:ins w:id="409"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wait ()</w:t>
        </w:r>
        <w:r w:rsidRPr="00615073">
          <w:rPr>
            <w:rFonts w:eastAsia="Times New Roman" w:cs="Arial"/>
            <w:color w:val="000000" w:themeColor="text1"/>
            <w:sz w:val="23"/>
            <w:szCs w:val="23"/>
          </w:rPr>
          <w:t> method is used to make the thread to wait in the waiting pool. When a wait () method is executed during a thread execution then immediately the thread gives up the lock on the object and goes to the waiting pool. Wait () method tells the thread to wait for a given amount of time.</w:t>
        </w:r>
      </w:ins>
    </w:p>
    <w:p w:rsidR="00615073" w:rsidRPr="00615073" w:rsidRDefault="00615073" w:rsidP="00615073">
      <w:pPr>
        <w:shd w:val="clear" w:color="auto" w:fill="FFFFFF"/>
        <w:spacing w:after="336" w:line="240" w:lineRule="auto"/>
        <w:rPr>
          <w:ins w:id="410" w:author="Unknown"/>
          <w:rFonts w:eastAsia="Times New Roman" w:cs="Arial"/>
          <w:color w:val="000000" w:themeColor="text1"/>
          <w:sz w:val="23"/>
          <w:szCs w:val="23"/>
        </w:rPr>
      </w:pPr>
      <w:ins w:id="411" w:author="Unknown">
        <w:r w:rsidRPr="00615073">
          <w:rPr>
            <w:rFonts w:eastAsia="Times New Roman" w:cs="Arial"/>
            <w:color w:val="000000" w:themeColor="text1"/>
            <w:sz w:val="23"/>
            <w:szCs w:val="23"/>
          </w:rPr>
          <w:t>Then the thread will wake up after notify () (or) notify all () method is called.</w:t>
        </w:r>
      </w:ins>
    </w:p>
    <w:p w:rsidR="00615073" w:rsidRPr="00615073" w:rsidRDefault="00615073" w:rsidP="00615073">
      <w:pPr>
        <w:shd w:val="clear" w:color="auto" w:fill="FFFFFF"/>
        <w:spacing w:after="336" w:line="240" w:lineRule="auto"/>
        <w:rPr>
          <w:ins w:id="412" w:author="Unknown"/>
          <w:rFonts w:eastAsia="Times New Roman" w:cs="Arial"/>
          <w:color w:val="000000" w:themeColor="text1"/>
          <w:sz w:val="23"/>
          <w:szCs w:val="23"/>
        </w:rPr>
      </w:pPr>
      <w:proofErr w:type="gramStart"/>
      <w:ins w:id="413" w:author="Unknown">
        <w:r w:rsidRPr="00615073">
          <w:rPr>
            <w:rFonts w:eastAsia="Times New Roman" w:cs="Arial"/>
            <w:color w:val="000000" w:themeColor="text1"/>
            <w:sz w:val="23"/>
            <w:szCs w:val="23"/>
          </w:rPr>
          <w:t>Wait(</w:t>
        </w:r>
        <w:proofErr w:type="gramEnd"/>
        <w:r w:rsidRPr="00615073">
          <w:rPr>
            <w:rFonts w:eastAsia="Times New Roman" w:cs="Arial"/>
            <w:color w:val="000000" w:themeColor="text1"/>
            <w:sz w:val="23"/>
            <w:szCs w:val="23"/>
          </w:rPr>
          <w:t>) and the other above-mentioned methods do not give the lock on the object immediately until the currently executing thread completes the synchronized code. It is mostly used in synchronization.</w:t>
        </w:r>
      </w:ins>
    </w:p>
    <w:p w:rsidR="00615073" w:rsidRPr="00615073" w:rsidRDefault="00615073" w:rsidP="00615073">
      <w:pPr>
        <w:shd w:val="clear" w:color="auto" w:fill="FFFFFF"/>
        <w:spacing w:after="0" w:line="240" w:lineRule="auto"/>
        <w:rPr>
          <w:ins w:id="414" w:author="Unknown"/>
          <w:rFonts w:eastAsia="Times New Roman" w:cs="Arial"/>
          <w:color w:val="000000" w:themeColor="text1"/>
          <w:sz w:val="23"/>
          <w:szCs w:val="23"/>
        </w:rPr>
      </w:pPr>
      <w:ins w:id="415" w:author="Unknown">
        <w:r w:rsidRPr="00025AA1">
          <w:rPr>
            <w:rFonts w:eastAsia="Times New Roman" w:cs="Arial"/>
            <w:b/>
            <w:bCs/>
            <w:color w:val="000000" w:themeColor="text1"/>
            <w:sz w:val="23"/>
            <w:szCs w:val="23"/>
            <w:u w:val="single"/>
            <w:bdr w:val="none" w:sz="0" w:space="0" w:color="auto" w:frame="1"/>
          </w:rPr>
          <w:t>Example:</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86"/>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 (String[]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Thread t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bl>
    <w:p w:rsidR="00615073" w:rsidRPr="00615073" w:rsidRDefault="00615073" w:rsidP="00615073">
      <w:pPr>
        <w:spacing w:after="0" w:line="240" w:lineRule="auto"/>
        <w:rPr>
          <w:ins w:id="416"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459"/>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t.start</w:t>
            </w:r>
            <w:proofErr w:type="spellEnd"/>
            <w:r w:rsidRPr="00025AA1">
              <w:rPr>
                <w:rFonts w:eastAsia="Times New Roman" w:cs="Courier New"/>
                <w:color w:val="000000" w:themeColor="text1"/>
                <w:sz w:val="20"/>
                <w:szCs w:val="20"/>
              </w:rPr>
              <w:t xml:space="preserve"> ();</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Synchronized (t) {</w:t>
            </w:r>
          </w:p>
        </w:tc>
      </w:tr>
    </w:tbl>
    <w:p w:rsidR="00615073" w:rsidRPr="00615073" w:rsidRDefault="00615073" w:rsidP="00615073">
      <w:pPr>
        <w:spacing w:after="0" w:line="240" w:lineRule="auto"/>
        <w:rPr>
          <w:ins w:id="41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592"/>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Wait();</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18"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419" w:author="Unknown"/>
          <w:rFonts w:eastAsia="Times New Roman" w:cs="Arial"/>
          <w:color w:val="000000" w:themeColor="text1"/>
          <w:sz w:val="23"/>
          <w:szCs w:val="23"/>
        </w:rPr>
      </w:pPr>
      <w:ins w:id="420" w:author="Unknown">
        <w:r w:rsidRPr="00025AA1">
          <w:rPr>
            <w:rFonts w:eastAsia="Times New Roman" w:cs="Arial"/>
            <w:b/>
            <w:bCs/>
            <w:color w:val="000000" w:themeColor="text1"/>
            <w:sz w:val="23"/>
            <w:szCs w:val="23"/>
            <w:bdr w:val="none" w:sz="0" w:space="0" w:color="auto" w:frame="1"/>
          </w:rPr>
          <w:t xml:space="preserve">Q #43) Difference between </w:t>
        </w:r>
        <w:proofErr w:type="gramStart"/>
        <w:r w:rsidRPr="00025AA1">
          <w:rPr>
            <w:rFonts w:eastAsia="Times New Roman" w:cs="Arial"/>
            <w:b/>
            <w:bCs/>
            <w:color w:val="000000" w:themeColor="text1"/>
            <w:sz w:val="23"/>
            <w:szCs w:val="23"/>
            <w:bdr w:val="none" w:sz="0" w:space="0" w:color="auto" w:frame="1"/>
          </w:rPr>
          <w:t>notify(</w:t>
        </w:r>
        <w:proofErr w:type="gramEnd"/>
        <w:r w:rsidRPr="00025AA1">
          <w:rPr>
            <w:rFonts w:eastAsia="Times New Roman" w:cs="Arial"/>
            <w:b/>
            <w:bCs/>
            <w:color w:val="000000" w:themeColor="text1"/>
            <w:sz w:val="23"/>
            <w:szCs w:val="23"/>
            <w:bdr w:val="none" w:sz="0" w:space="0" w:color="auto" w:frame="1"/>
          </w:rPr>
          <w:t xml:space="preserve">) method and </w:t>
        </w:r>
        <w:proofErr w:type="spellStart"/>
        <w:r w:rsidRPr="00025AA1">
          <w:rPr>
            <w:rFonts w:eastAsia="Times New Roman" w:cs="Arial"/>
            <w:b/>
            <w:bCs/>
            <w:color w:val="000000" w:themeColor="text1"/>
            <w:sz w:val="23"/>
            <w:szCs w:val="23"/>
            <w:bdr w:val="none" w:sz="0" w:space="0" w:color="auto" w:frame="1"/>
          </w:rPr>
          <w:t>notifyAll</w:t>
        </w:r>
        <w:proofErr w:type="spellEnd"/>
        <w:r w:rsidRPr="00025AA1">
          <w:rPr>
            <w:rFonts w:eastAsia="Times New Roman" w:cs="Arial"/>
            <w:b/>
            <w:bCs/>
            <w:color w:val="000000" w:themeColor="text1"/>
            <w:sz w:val="23"/>
            <w:szCs w:val="23"/>
            <w:bdr w:val="none" w:sz="0" w:space="0" w:color="auto" w:frame="1"/>
          </w:rPr>
          <w:t>() method in Java.</w:t>
        </w:r>
      </w:ins>
    </w:p>
    <w:p w:rsidR="00615073" w:rsidRPr="00615073" w:rsidRDefault="00615073" w:rsidP="00615073">
      <w:pPr>
        <w:shd w:val="clear" w:color="auto" w:fill="FFFFFF"/>
        <w:spacing w:after="0" w:line="240" w:lineRule="auto"/>
        <w:rPr>
          <w:ins w:id="421" w:author="Unknown"/>
          <w:rFonts w:eastAsia="Times New Roman" w:cs="Arial"/>
          <w:color w:val="000000" w:themeColor="text1"/>
          <w:sz w:val="23"/>
          <w:szCs w:val="23"/>
        </w:rPr>
      </w:pPr>
      <w:proofErr w:type="spellStart"/>
      <w:ins w:id="422"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 xml:space="preserve">: Given below are few differences between </w:t>
        </w:r>
        <w:proofErr w:type="gramStart"/>
        <w:r w:rsidRPr="00025AA1">
          <w:rPr>
            <w:rFonts w:eastAsia="Times New Roman" w:cs="Arial"/>
            <w:b/>
            <w:bCs/>
            <w:color w:val="000000" w:themeColor="text1"/>
            <w:sz w:val="23"/>
            <w:szCs w:val="23"/>
            <w:bdr w:val="none" w:sz="0" w:space="0" w:color="auto" w:frame="1"/>
          </w:rPr>
          <w:t>notify(</w:t>
        </w:r>
        <w:proofErr w:type="gramEnd"/>
        <w:r w:rsidRPr="00025AA1">
          <w:rPr>
            <w:rFonts w:eastAsia="Times New Roman" w:cs="Arial"/>
            <w:b/>
            <w:bCs/>
            <w:color w:val="000000" w:themeColor="text1"/>
            <w:sz w:val="23"/>
            <w:szCs w:val="23"/>
            <w:bdr w:val="none" w:sz="0" w:space="0" w:color="auto" w:frame="1"/>
          </w:rPr>
          <w:t xml:space="preserve">) method and </w:t>
        </w:r>
        <w:proofErr w:type="spellStart"/>
        <w:r w:rsidRPr="00025AA1">
          <w:rPr>
            <w:rFonts w:eastAsia="Times New Roman" w:cs="Arial"/>
            <w:b/>
            <w:bCs/>
            <w:color w:val="000000" w:themeColor="text1"/>
            <w:sz w:val="23"/>
            <w:szCs w:val="23"/>
            <w:bdr w:val="none" w:sz="0" w:space="0" w:color="auto" w:frame="1"/>
          </w:rPr>
          <w:t>notifyAll</w:t>
        </w:r>
        <w:proofErr w:type="spellEnd"/>
        <w:r w:rsidRPr="00025AA1">
          <w:rPr>
            <w:rFonts w:eastAsia="Times New Roman" w:cs="Arial"/>
            <w:b/>
            <w:bCs/>
            <w:color w:val="000000" w:themeColor="text1"/>
            <w:sz w:val="23"/>
            <w:szCs w:val="23"/>
            <w:bdr w:val="none" w:sz="0" w:space="0" w:color="auto" w:frame="1"/>
          </w:rPr>
          <w:t>() method</w:t>
        </w:r>
      </w:ins>
    </w:p>
    <w:tbl>
      <w:tblPr>
        <w:tblW w:w="11370" w:type="dxa"/>
        <w:shd w:val="clear" w:color="auto" w:fill="FFFFFF"/>
        <w:tblCellMar>
          <w:left w:w="0" w:type="dxa"/>
          <w:right w:w="0" w:type="dxa"/>
        </w:tblCellMar>
        <w:tblLook w:val="04A0" w:firstRow="1" w:lastRow="0" w:firstColumn="1" w:lastColumn="0" w:noHBand="0" w:noVBand="1"/>
      </w:tblPr>
      <w:tblGrid>
        <w:gridCol w:w="5934"/>
        <w:gridCol w:w="5436"/>
      </w:tblGrid>
      <w:tr w:rsidR="00025AA1" w:rsidRPr="00615073" w:rsidTr="00615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r w:rsidRPr="00615073">
              <w:rPr>
                <w:rFonts w:eastAsia="Times New Roman" w:cs="Arial"/>
                <w:b/>
                <w:bCs/>
                <w:color w:val="000000" w:themeColor="text1"/>
                <w:sz w:val="23"/>
                <w:szCs w:val="23"/>
              </w:rPr>
              <w:t>notify()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proofErr w:type="spellStart"/>
            <w:r w:rsidRPr="00615073">
              <w:rPr>
                <w:rFonts w:eastAsia="Times New Roman" w:cs="Arial"/>
                <w:b/>
                <w:bCs/>
                <w:color w:val="000000" w:themeColor="text1"/>
                <w:sz w:val="23"/>
                <w:szCs w:val="23"/>
              </w:rPr>
              <w:t>notifyAll</w:t>
            </w:r>
            <w:proofErr w:type="spellEnd"/>
            <w:r w:rsidRPr="00615073">
              <w:rPr>
                <w:rFonts w:eastAsia="Times New Roman" w:cs="Arial"/>
                <w:b/>
                <w:bCs/>
                <w:color w:val="000000" w:themeColor="text1"/>
                <w:sz w:val="23"/>
                <w:szCs w:val="23"/>
              </w:rPr>
              <w:t>()</w:t>
            </w:r>
          </w:p>
        </w:tc>
      </w:tr>
      <w:tr w:rsidR="00025AA1" w:rsidRPr="00615073" w:rsidTr="00615073">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This method sends the signal to wake up all the threads in a waiting spool.</w:t>
            </w:r>
          </w:p>
        </w:tc>
      </w:tr>
    </w:tbl>
    <w:p w:rsidR="00615073" w:rsidRPr="00615073" w:rsidRDefault="00615073" w:rsidP="00615073">
      <w:pPr>
        <w:shd w:val="clear" w:color="auto" w:fill="FFFFFF"/>
        <w:spacing w:after="0" w:line="240" w:lineRule="auto"/>
        <w:rPr>
          <w:ins w:id="423" w:author="Unknown"/>
          <w:rFonts w:eastAsia="Times New Roman" w:cs="Arial"/>
          <w:color w:val="000000" w:themeColor="text1"/>
          <w:sz w:val="23"/>
          <w:szCs w:val="23"/>
        </w:rPr>
      </w:pPr>
      <w:ins w:id="424" w:author="Unknown">
        <w:r w:rsidRPr="00025AA1">
          <w:rPr>
            <w:rFonts w:eastAsia="Times New Roman" w:cs="Arial"/>
            <w:b/>
            <w:bCs/>
            <w:color w:val="000000" w:themeColor="text1"/>
            <w:sz w:val="23"/>
            <w:szCs w:val="23"/>
            <w:bdr w:val="none" w:sz="0" w:space="0" w:color="auto" w:frame="1"/>
          </w:rPr>
          <w:t>Q #44) How to stop a thread in java? Explain about sleep () method in a thread?</w:t>
        </w:r>
      </w:ins>
    </w:p>
    <w:p w:rsidR="00615073" w:rsidRPr="00615073" w:rsidRDefault="00615073" w:rsidP="00615073">
      <w:pPr>
        <w:shd w:val="clear" w:color="auto" w:fill="FFFFFF"/>
        <w:spacing w:after="0" w:line="240" w:lineRule="auto"/>
        <w:rPr>
          <w:ins w:id="425" w:author="Unknown"/>
          <w:rFonts w:eastAsia="Times New Roman" w:cs="Arial"/>
          <w:color w:val="000000" w:themeColor="text1"/>
          <w:sz w:val="23"/>
          <w:szCs w:val="23"/>
        </w:rPr>
      </w:pPr>
      <w:proofErr w:type="spellStart"/>
      <w:ins w:id="426"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We can stop a thread by using the following thread methods.</w:t>
        </w:r>
      </w:ins>
    </w:p>
    <w:p w:rsidR="00615073" w:rsidRPr="00615073" w:rsidRDefault="00615073" w:rsidP="00615073">
      <w:pPr>
        <w:numPr>
          <w:ilvl w:val="0"/>
          <w:numId w:val="32"/>
        </w:numPr>
        <w:shd w:val="clear" w:color="auto" w:fill="FFFFFF"/>
        <w:spacing w:after="0" w:line="240" w:lineRule="auto"/>
        <w:rPr>
          <w:ins w:id="427" w:author="Unknown"/>
          <w:rFonts w:eastAsia="Times New Roman" w:cs="Arial"/>
          <w:color w:val="000000" w:themeColor="text1"/>
          <w:sz w:val="23"/>
          <w:szCs w:val="23"/>
        </w:rPr>
      </w:pPr>
      <w:ins w:id="428" w:author="Unknown">
        <w:r w:rsidRPr="00615073">
          <w:rPr>
            <w:rFonts w:eastAsia="Times New Roman" w:cs="Arial"/>
            <w:color w:val="000000" w:themeColor="text1"/>
            <w:sz w:val="23"/>
            <w:szCs w:val="23"/>
          </w:rPr>
          <w:t>Sleeping</w:t>
        </w:r>
      </w:ins>
    </w:p>
    <w:p w:rsidR="00615073" w:rsidRPr="00615073" w:rsidRDefault="00615073" w:rsidP="00615073">
      <w:pPr>
        <w:numPr>
          <w:ilvl w:val="0"/>
          <w:numId w:val="32"/>
        </w:numPr>
        <w:shd w:val="clear" w:color="auto" w:fill="FFFFFF"/>
        <w:spacing w:after="0" w:line="240" w:lineRule="auto"/>
        <w:rPr>
          <w:ins w:id="429" w:author="Unknown"/>
          <w:rFonts w:eastAsia="Times New Roman" w:cs="Arial"/>
          <w:color w:val="000000" w:themeColor="text1"/>
          <w:sz w:val="23"/>
          <w:szCs w:val="23"/>
        </w:rPr>
      </w:pPr>
      <w:ins w:id="430" w:author="Unknown">
        <w:r w:rsidRPr="00615073">
          <w:rPr>
            <w:rFonts w:eastAsia="Times New Roman" w:cs="Arial"/>
            <w:color w:val="000000" w:themeColor="text1"/>
            <w:sz w:val="23"/>
            <w:szCs w:val="23"/>
          </w:rPr>
          <w:t>Waiting</w:t>
        </w:r>
      </w:ins>
    </w:p>
    <w:p w:rsidR="00615073" w:rsidRPr="00615073" w:rsidRDefault="00615073" w:rsidP="00615073">
      <w:pPr>
        <w:numPr>
          <w:ilvl w:val="0"/>
          <w:numId w:val="32"/>
        </w:numPr>
        <w:shd w:val="clear" w:color="auto" w:fill="FFFFFF"/>
        <w:spacing w:after="0" w:line="240" w:lineRule="auto"/>
        <w:rPr>
          <w:ins w:id="431" w:author="Unknown"/>
          <w:rFonts w:eastAsia="Times New Roman" w:cs="Arial"/>
          <w:color w:val="000000" w:themeColor="text1"/>
          <w:sz w:val="23"/>
          <w:szCs w:val="23"/>
        </w:rPr>
      </w:pPr>
      <w:ins w:id="432" w:author="Unknown">
        <w:r w:rsidRPr="00615073">
          <w:rPr>
            <w:rFonts w:eastAsia="Times New Roman" w:cs="Arial"/>
            <w:color w:val="000000" w:themeColor="text1"/>
            <w:sz w:val="23"/>
            <w:szCs w:val="23"/>
          </w:rPr>
          <w:t>Blocked</w:t>
        </w:r>
      </w:ins>
    </w:p>
    <w:p w:rsidR="00615073" w:rsidRPr="00615073" w:rsidRDefault="00615073" w:rsidP="00615073">
      <w:pPr>
        <w:shd w:val="clear" w:color="auto" w:fill="FFFFFF"/>
        <w:spacing w:after="0" w:line="240" w:lineRule="auto"/>
        <w:rPr>
          <w:ins w:id="433" w:author="Unknown"/>
          <w:rFonts w:eastAsia="Times New Roman" w:cs="Arial"/>
          <w:color w:val="000000" w:themeColor="text1"/>
          <w:sz w:val="23"/>
          <w:szCs w:val="23"/>
        </w:rPr>
      </w:pPr>
      <w:ins w:id="434" w:author="Unknown">
        <w:r w:rsidRPr="00025AA1">
          <w:rPr>
            <w:rFonts w:eastAsia="Times New Roman" w:cs="Arial"/>
            <w:b/>
            <w:bCs/>
            <w:color w:val="000000" w:themeColor="text1"/>
            <w:sz w:val="23"/>
            <w:szCs w:val="23"/>
            <w:bdr w:val="none" w:sz="0" w:space="0" w:color="auto" w:frame="1"/>
          </w:rPr>
          <w:t>Sleep:</w:t>
        </w:r>
      </w:ins>
    </w:p>
    <w:p w:rsidR="00615073" w:rsidRPr="00615073" w:rsidRDefault="00615073" w:rsidP="00615073">
      <w:pPr>
        <w:shd w:val="clear" w:color="auto" w:fill="FFFFFF"/>
        <w:spacing w:after="336" w:line="240" w:lineRule="auto"/>
        <w:rPr>
          <w:ins w:id="435" w:author="Unknown"/>
          <w:rFonts w:eastAsia="Times New Roman" w:cs="Arial"/>
          <w:color w:val="000000" w:themeColor="text1"/>
          <w:sz w:val="23"/>
          <w:szCs w:val="23"/>
        </w:rPr>
      </w:pPr>
      <w:ins w:id="436" w:author="Unknown">
        <w:r w:rsidRPr="00615073">
          <w:rPr>
            <w:rFonts w:eastAsia="Times New Roman" w:cs="Arial"/>
            <w:color w:val="000000" w:themeColor="text1"/>
            <w:sz w:val="23"/>
            <w:szCs w:val="23"/>
          </w:rPr>
          <w:t>Sleep () method is used to sleep the currently executing thread for the given amount of time. Once the thread is wake up it can move to the runnable state. So sleep () method is used to delay the execution for some period.</w:t>
        </w:r>
      </w:ins>
    </w:p>
    <w:p w:rsidR="00615073" w:rsidRPr="00615073" w:rsidRDefault="00615073" w:rsidP="00615073">
      <w:pPr>
        <w:shd w:val="clear" w:color="auto" w:fill="FFFFFF"/>
        <w:spacing w:after="336" w:line="240" w:lineRule="auto"/>
        <w:rPr>
          <w:ins w:id="437" w:author="Unknown"/>
          <w:rFonts w:eastAsia="Times New Roman" w:cs="Arial"/>
          <w:color w:val="000000" w:themeColor="text1"/>
          <w:sz w:val="23"/>
          <w:szCs w:val="23"/>
        </w:rPr>
      </w:pPr>
      <w:ins w:id="438" w:author="Unknown">
        <w:r w:rsidRPr="00615073">
          <w:rPr>
            <w:rFonts w:eastAsia="Times New Roman" w:cs="Arial"/>
            <w:color w:val="000000" w:themeColor="text1"/>
            <w:sz w:val="23"/>
            <w:szCs w:val="23"/>
          </w:rPr>
          <w:t>It is a static method.</w:t>
        </w:r>
      </w:ins>
    </w:p>
    <w:p w:rsidR="00615073" w:rsidRPr="00615073" w:rsidRDefault="00615073" w:rsidP="00615073">
      <w:pPr>
        <w:shd w:val="clear" w:color="auto" w:fill="FFFFFF"/>
        <w:spacing w:after="0" w:line="240" w:lineRule="auto"/>
        <w:rPr>
          <w:ins w:id="439" w:author="Unknown"/>
          <w:rFonts w:eastAsia="Times New Roman" w:cs="Arial"/>
          <w:color w:val="000000" w:themeColor="text1"/>
          <w:sz w:val="23"/>
          <w:szCs w:val="23"/>
        </w:rPr>
      </w:pPr>
      <w:ins w:id="440"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shd w:val="clear" w:color="auto" w:fill="FFFFFF"/>
        <w:spacing w:after="0" w:line="240" w:lineRule="auto"/>
        <w:rPr>
          <w:ins w:id="441" w:author="Unknown"/>
          <w:rFonts w:eastAsia="Times New Roman" w:cs="Arial"/>
          <w:color w:val="000000" w:themeColor="text1"/>
          <w:sz w:val="23"/>
          <w:szCs w:val="23"/>
        </w:rPr>
      </w:pPr>
      <w:proofErr w:type="gramStart"/>
      <w:ins w:id="442" w:author="Unknown">
        <w:r w:rsidRPr="00025AA1">
          <w:rPr>
            <w:rFonts w:eastAsia="Times New Roman" w:cs="Arial"/>
            <w:b/>
            <w:bCs/>
            <w:color w:val="000000" w:themeColor="text1"/>
            <w:sz w:val="23"/>
            <w:szCs w:val="23"/>
            <w:bdr w:val="none" w:sz="0" w:space="0" w:color="auto" w:frame="1"/>
          </w:rPr>
          <w:t>Thread.</w:t>
        </w:r>
        <w:proofErr w:type="gramEnd"/>
        <w:r w:rsidRPr="00025AA1">
          <w:rPr>
            <w:rFonts w:eastAsia="Times New Roman" w:cs="Arial"/>
            <w:b/>
            <w:bCs/>
            <w:color w:val="000000" w:themeColor="text1"/>
            <w:sz w:val="23"/>
            <w:szCs w:val="23"/>
            <w:bdr w:val="none" w:sz="0" w:space="0" w:color="auto" w:frame="1"/>
          </w:rPr>
          <w:t xml:space="preserve"> Sleep (2000)</w:t>
        </w:r>
      </w:ins>
    </w:p>
    <w:p w:rsidR="00615073" w:rsidRPr="00615073" w:rsidRDefault="00615073" w:rsidP="00615073">
      <w:pPr>
        <w:shd w:val="clear" w:color="auto" w:fill="FFFFFF"/>
        <w:spacing w:after="336" w:line="240" w:lineRule="auto"/>
        <w:rPr>
          <w:ins w:id="443" w:author="Unknown"/>
          <w:rFonts w:eastAsia="Times New Roman" w:cs="Arial"/>
          <w:color w:val="000000" w:themeColor="text1"/>
          <w:sz w:val="23"/>
          <w:szCs w:val="23"/>
        </w:rPr>
      </w:pPr>
      <w:ins w:id="444" w:author="Unknown">
        <w:r w:rsidRPr="00615073">
          <w:rPr>
            <w:rFonts w:eastAsia="Times New Roman" w:cs="Arial"/>
            <w:color w:val="000000" w:themeColor="text1"/>
            <w:sz w:val="23"/>
            <w:szCs w:val="23"/>
          </w:rPr>
          <w:t xml:space="preserve">So it delays the thread to sleep 2 milliseconds. Sleep () method throws an uninterrupted </w:t>
        </w:r>
        <w:proofErr w:type="gramStart"/>
        <w:r w:rsidRPr="00615073">
          <w:rPr>
            <w:rFonts w:eastAsia="Times New Roman" w:cs="Arial"/>
            <w:color w:val="000000" w:themeColor="text1"/>
            <w:sz w:val="23"/>
            <w:szCs w:val="23"/>
          </w:rPr>
          <w:t>exception,</w:t>
        </w:r>
        <w:proofErr w:type="gramEnd"/>
        <w:r w:rsidRPr="00615073">
          <w:rPr>
            <w:rFonts w:eastAsia="Times New Roman" w:cs="Arial"/>
            <w:color w:val="000000" w:themeColor="text1"/>
            <w:sz w:val="23"/>
            <w:szCs w:val="23"/>
          </w:rPr>
          <w:t xml:space="preserve"> hence we need to surround the block with try/catch.</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17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ExampleThread</w:t>
            </w:r>
            <w:proofErr w:type="spellEnd"/>
            <w:r w:rsidRPr="00025AA1">
              <w:rPr>
                <w:rFonts w:eastAsia="Times New Roman" w:cs="Courier New"/>
                <w:color w:val="000000" w:themeColor="text1"/>
                <w:sz w:val="20"/>
                <w:szCs w:val="20"/>
              </w:rPr>
              <w:t> implements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Runnable{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lastRenderedPageBreak/>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 (String[]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45"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100"/>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Thread t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t.start</w:t>
            </w:r>
            <w:proofErr w:type="spellEnd"/>
            <w:r w:rsidRPr="00025AA1">
              <w:rPr>
                <w:rFonts w:eastAsia="Times New Roman" w:cs="Courier New"/>
                <w:color w:val="000000" w:themeColor="text1"/>
                <w:sz w:val="20"/>
                <w:szCs w:val="20"/>
              </w:rPr>
              <w:t xml:space="preserve"> ();</w:t>
            </w:r>
          </w:p>
        </w:tc>
      </w:tr>
    </w:tbl>
    <w:p w:rsidR="00615073" w:rsidRPr="00615073" w:rsidRDefault="00615073" w:rsidP="00615073">
      <w:pPr>
        <w:spacing w:after="0" w:line="240" w:lineRule="auto"/>
        <w:rPr>
          <w:ins w:id="446"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441"/>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w:t>
            </w:r>
          </w:p>
        </w:tc>
      </w:tr>
    </w:tbl>
    <w:p w:rsidR="00615073" w:rsidRPr="00615073" w:rsidRDefault="00615073" w:rsidP="00615073">
      <w:pPr>
        <w:spacing w:after="0" w:line="240" w:lineRule="auto"/>
        <w:rPr>
          <w:ins w:id="44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1662"/>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try{</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8</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Thread.sleep</w:t>
            </w:r>
            <w:proofErr w:type="spellEnd"/>
            <w:r w:rsidRPr="00025AA1">
              <w:rPr>
                <w:rFonts w:eastAsia="Times New Roman" w:cs="Courier New"/>
                <w:color w:val="000000" w:themeColor="text1"/>
                <w:sz w:val="20"/>
                <w:szCs w:val="20"/>
              </w:rPr>
              <w:t>(2000);</w:t>
            </w:r>
          </w:p>
        </w:tc>
      </w:tr>
    </w:tbl>
    <w:p w:rsidR="00615073" w:rsidRPr="00615073" w:rsidRDefault="00615073" w:rsidP="00615073">
      <w:pPr>
        <w:spacing w:after="0" w:line="240" w:lineRule="auto"/>
        <w:rPr>
          <w:ins w:id="448"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30"/>
        <w:gridCol w:w="2569"/>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9</w:t>
            </w:r>
          </w:p>
        </w:tc>
        <w:tc>
          <w:tcPr>
            <w:tcW w:w="0" w:type="auto"/>
            <w:gridSpan w:val="3"/>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}catch(</w:t>
            </w:r>
            <w:proofErr w:type="spellStart"/>
            <w:r w:rsidRPr="00025AA1">
              <w:rPr>
                <w:rFonts w:eastAsia="Times New Roman" w:cs="Courier New"/>
                <w:color w:val="000000" w:themeColor="text1"/>
                <w:sz w:val="20"/>
                <w:szCs w:val="20"/>
              </w:rPr>
              <w:t>InterruptedException</w:t>
            </w:r>
            <w:proofErr w:type="spellEnd"/>
            <w:r w:rsidRPr="00025AA1">
              <w:rPr>
                <w:rFonts w:eastAsia="Times New Roman" w:cs="Courier New"/>
                <w:color w:val="000000" w:themeColor="text1"/>
                <w:sz w:val="20"/>
                <w:szCs w:val="20"/>
              </w:rPr>
              <w:t xml:space="preserve"> e){</w:t>
            </w:r>
          </w:p>
        </w:tc>
      </w:tr>
      <w:tr w:rsidR="00025AA1" w:rsidRPr="00615073" w:rsidTr="00615073">
        <w:trPr>
          <w:gridAfter w:val="1"/>
          <w:tblCellSpacing w:w="15" w:type="dxa"/>
        </w:trPr>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10</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49"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8"/>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11</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0" w:line="240" w:lineRule="auto"/>
        <w:rPr>
          <w:ins w:id="450" w:author="Unknown"/>
          <w:rFonts w:eastAsia="Times New Roman" w:cs="Arial"/>
          <w:color w:val="000000" w:themeColor="text1"/>
          <w:sz w:val="23"/>
          <w:szCs w:val="23"/>
        </w:rPr>
      </w:pPr>
      <w:ins w:id="451" w:author="Unknown">
        <w:r w:rsidRPr="00025AA1">
          <w:rPr>
            <w:rFonts w:eastAsia="Times New Roman" w:cs="Arial"/>
            <w:b/>
            <w:bCs/>
            <w:color w:val="000000" w:themeColor="text1"/>
            <w:sz w:val="23"/>
            <w:szCs w:val="23"/>
            <w:bdr w:val="none" w:sz="0" w:space="0" w:color="auto" w:frame="1"/>
          </w:rPr>
          <w:t xml:space="preserve">Q #45) When to use Runnable interface </w:t>
        </w:r>
        <w:proofErr w:type="spellStart"/>
        <w:r w:rsidRPr="00025AA1">
          <w:rPr>
            <w:rFonts w:eastAsia="Times New Roman" w:cs="Arial"/>
            <w:b/>
            <w:bCs/>
            <w:color w:val="000000" w:themeColor="text1"/>
            <w:sz w:val="23"/>
            <w:szCs w:val="23"/>
            <w:bdr w:val="none" w:sz="0" w:space="0" w:color="auto" w:frame="1"/>
          </w:rPr>
          <w:t>Vs</w:t>
        </w:r>
        <w:proofErr w:type="spellEnd"/>
        <w:r w:rsidRPr="00025AA1">
          <w:rPr>
            <w:rFonts w:eastAsia="Times New Roman" w:cs="Arial"/>
            <w:b/>
            <w:bCs/>
            <w:color w:val="000000" w:themeColor="text1"/>
            <w:sz w:val="23"/>
            <w:szCs w:val="23"/>
            <w:bdr w:val="none" w:sz="0" w:space="0" w:color="auto" w:frame="1"/>
          </w:rPr>
          <w:t xml:space="preserve"> Thread class in Java?</w:t>
        </w:r>
      </w:ins>
    </w:p>
    <w:p w:rsidR="00615073" w:rsidRPr="00615073" w:rsidRDefault="00615073" w:rsidP="00615073">
      <w:pPr>
        <w:shd w:val="clear" w:color="auto" w:fill="FFFFFF"/>
        <w:spacing w:after="0" w:line="240" w:lineRule="auto"/>
        <w:rPr>
          <w:ins w:id="452" w:author="Unknown"/>
          <w:rFonts w:eastAsia="Times New Roman" w:cs="Arial"/>
          <w:color w:val="000000" w:themeColor="text1"/>
          <w:sz w:val="23"/>
          <w:szCs w:val="23"/>
        </w:rPr>
      </w:pPr>
      <w:proofErr w:type="spellStart"/>
      <w:ins w:id="453"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If we need our class to extend some other classes other than the thread then we can go with the runnable interface because in java we can extend only one class.</w:t>
        </w:r>
      </w:ins>
    </w:p>
    <w:p w:rsidR="00615073" w:rsidRPr="00615073" w:rsidRDefault="00615073" w:rsidP="00615073">
      <w:pPr>
        <w:shd w:val="clear" w:color="auto" w:fill="FFFFFF"/>
        <w:spacing w:after="336" w:line="240" w:lineRule="auto"/>
        <w:rPr>
          <w:ins w:id="454" w:author="Unknown"/>
          <w:rFonts w:eastAsia="Times New Roman" w:cs="Arial"/>
          <w:color w:val="000000" w:themeColor="text1"/>
          <w:sz w:val="23"/>
          <w:szCs w:val="23"/>
        </w:rPr>
      </w:pPr>
      <w:ins w:id="455" w:author="Unknown">
        <w:r w:rsidRPr="00615073">
          <w:rPr>
            <w:rFonts w:eastAsia="Times New Roman" w:cs="Arial"/>
            <w:color w:val="000000" w:themeColor="text1"/>
            <w:sz w:val="23"/>
            <w:szCs w:val="23"/>
          </w:rPr>
          <w:t>If we are not going to extend any class then we can extend the thread class.</w:t>
        </w:r>
      </w:ins>
    </w:p>
    <w:p w:rsidR="00615073" w:rsidRPr="00615073" w:rsidRDefault="00615073" w:rsidP="00615073">
      <w:pPr>
        <w:shd w:val="clear" w:color="auto" w:fill="FFFFFF"/>
        <w:spacing w:after="0" w:line="240" w:lineRule="auto"/>
        <w:rPr>
          <w:ins w:id="456" w:author="Unknown"/>
          <w:rFonts w:eastAsia="Times New Roman" w:cs="Arial"/>
          <w:color w:val="000000" w:themeColor="text1"/>
          <w:sz w:val="23"/>
          <w:szCs w:val="23"/>
        </w:rPr>
      </w:pPr>
      <w:ins w:id="457" w:author="Unknown">
        <w:r w:rsidRPr="00025AA1">
          <w:rPr>
            <w:rFonts w:eastAsia="Times New Roman" w:cs="Arial"/>
            <w:b/>
            <w:bCs/>
            <w:color w:val="000000" w:themeColor="text1"/>
            <w:sz w:val="23"/>
            <w:szCs w:val="23"/>
            <w:bdr w:val="none" w:sz="0" w:space="0" w:color="auto" w:frame="1"/>
          </w:rPr>
          <w:t xml:space="preserve">Q #46) Difference between </w:t>
        </w:r>
        <w:proofErr w:type="gramStart"/>
        <w:r w:rsidRPr="00025AA1">
          <w:rPr>
            <w:rFonts w:eastAsia="Times New Roman" w:cs="Arial"/>
            <w:b/>
            <w:bCs/>
            <w:color w:val="000000" w:themeColor="text1"/>
            <w:sz w:val="23"/>
            <w:szCs w:val="23"/>
            <w:bdr w:val="none" w:sz="0" w:space="0" w:color="auto" w:frame="1"/>
          </w:rPr>
          <w:t>start(</w:t>
        </w:r>
        <w:proofErr w:type="gramEnd"/>
        <w:r w:rsidRPr="00025AA1">
          <w:rPr>
            <w:rFonts w:eastAsia="Times New Roman" w:cs="Arial"/>
            <w:b/>
            <w:bCs/>
            <w:color w:val="000000" w:themeColor="text1"/>
            <w:sz w:val="23"/>
            <w:szCs w:val="23"/>
            <w:bdr w:val="none" w:sz="0" w:space="0" w:color="auto" w:frame="1"/>
          </w:rPr>
          <w:t>) and run() method of thread class.</w:t>
        </w:r>
      </w:ins>
    </w:p>
    <w:p w:rsidR="00615073" w:rsidRDefault="00615073" w:rsidP="00615073">
      <w:pPr>
        <w:shd w:val="clear" w:color="auto" w:fill="FFFFFF"/>
        <w:spacing w:after="0" w:line="240" w:lineRule="auto"/>
        <w:rPr>
          <w:rFonts w:eastAsia="Times New Roman" w:cs="Arial"/>
          <w:color w:val="000000" w:themeColor="text1"/>
          <w:sz w:val="23"/>
          <w:szCs w:val="23"/>
        </w:rPr>
      </w:pPr>
      <w:proofErr w:type="spellStart"/>
      <w:ins w:id="45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proofErr w:type="gramStart"/>
        <w:r w:rsidRPr="00615073">
          <w:rPr>
            <w:rFonts w:eastAsia="Times New Roman" w:cs="Arial"/>
            <w:color w:val="000000" w:themeColor="text1"/>
            <w:sz w:val="23"/>
            <w:szCs w:val="23"/>
          </w:rPr>
          <w:t>Start(</w:t>
        </w:r>
        <w:proofErr w:type="gramEnd"/>
        <w:r w:rsidRPr="00615073">
          <w:rPr>
            <w:rFonts w:eastAsia="Times New Roman" w:cs="Arial"/>
            <w:color w:val="000000" w:themeColor="text1"/>
            <w:sz w:val="23"/>
            <w:szCs w:val="23"/>
          </w:rPr>
          <w:t xml:space="preserve">) method creates new thread and the code inside the run () method is executed in the new thread. If we directly called the </w:t>
        </w:r>
        <w:proofErr w:type="gramStart"/>
        <w:r w:rsidRPr="00615073">
          <w:rPr>
            <w:rFonts w:eastAsia="Times New Roman" w:cs="Arial"/>
            <w:color w:val="000000" w:themeColor="text1"/>
            <w:sz w:val="23"/>
            <w:szCs w:val="23"/>
          </w:rPr>
          <w:t>run(</w:t>
        </w:r>
        <w:proofErr w:type="gramEnd"/>
        <w:r w:rsidRPr="00615073">
          <w:rPr>
            <w:rFonts w:eastAsia="Times New Roman" w:cs="Arial"/>
            <w:color w:val="000000" w:themeColor="text1"/>
            <w:sz w:val="23"/>
            <w:szCs w:val="23"/>
          </w:rPr>
          <w:t>) method then a new thread is not created and the currently executing thread will continue to execute the run() method.</w:t>
        </w:r>
      </w:ins>
    </w:p>
    <w:p w:rsidR="00A57948" w:rsidRPr="00615073" w:rsidRDefault="00A57948" w:rsidP="00615073">
      <w:pPr>
        <w:shd w:val="clear" w:color="auto" w:fill="FFFFFF"/>
        <w:spacing w:after="0" w:line="240" w:lineRule="auto"/>
        <w:rPr>
          <w:ins w:id="459" w:author="Unknown"/>
          <w:rFonts w:eastAsia="Times New Roman" w:cs="Arial"/>
          <w:color w:val="000000" w:themeColor="text1"/>
          <w:sz w:val="23"/>
          <w:szCs w:val="23"/>
        </w:rPr>
      </w:pPr>
    </w:p>
    <w:p w:rsidR="00615073" w:rsidRPr="00615073" w:rsidRDefault="00615073" w:rsidP="00615073">
      <w:pPr>
        <w:shd w:val="clear" w:color="auto" w:fill="FFFFFF"/>
        <w:spacing w:after="0" w:line="240" w:lineRule="auto"/>
        <w:rPr>
          <w:ins w:id="460" w:author="Unknown"/>
          <w:rFonts w:eastAsia="Times New Roman" w:cs="Arial"/>
          <w:color w:val="000000" w:themeColor="text1"/>
          <w:sz w:val="23"/>
          <w:szCs w:val="23"/>
        </w:rPr>
      </w:pPr>
      <w:ins w:id="461" w:author="Unknown">
        <w:r w:rsidRPr="00025AA1">
          <w:rPr>
            <w:rFonts w:eastAsia="Times New Roman" w:cs="Arial"/>
            <w:b/>
            <w:bCs/>
            <w:color w:val="000000" w:themeColor="text1"/>
            <w:sz w:val="23"/>
            <w:szCs w:val="23"/>
            <w:bdr w:val="none" w:sz="0" w:space="0" w:color="auto" w:frame="1"/>
          </w:rPr>
          <w:t xml:space="preserve">Q #47)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Multi-threading?</w:t>
        </w:r>
      </w:ins>
    </w:p>
    <w:p w:rsidR="00615073" w:rsidRPr="00615073" w:rsidRDefault="00615073" w:rsidP="00615073">
      <w:pPr>
        <w:shd w:val="clear" w:color="auto" w:fill="FFFFFF"/>
        <w:spacing w:after="0" w:line="240" w:lineRule="auto"/>
        <w:rPr>
          <w:ins w:id="462" w:author="Unknown"/>
          <w:rFonts w:eastAsia="Times New Roman" w:cs="Arial"/>
          <w:color w:val="000000" w:themeColor="text1"/>
          <w:sz w:val="23"/>
          <w:szCs w:val="23"/>
        </w:rPr>
      </w:pPr>
      <w:proofErr w:type="spellStart"/>
      <w:ins w:id="463"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Multiple threads are executed simultaneously. Each thread starts their own stack based on the flow (or) priority of the threads.</w:t>
        </w:r>
      </w:ins>
    </w:p>
    <w:p w:rsidR="00615073" w:rsidRPr="00615073" w:rsidRDefault="00615073" w:rsidP="00615073">
      <w:pPr>
        <w:shd w:val="clear" w:color="auto" w:fill="FFFFFF"/>
        <w:spacing w:after="0" w:line="240" w:lineRule="auto"/>
        <w:rPr>
          <w:ins w:id="464" w:author="Unknown"/>
          <w:rFonts w:eastAsia="Times New Roman" w:cs="Arial"/>
          <w:color w:val="000000" w:themeColor="text1"/>
          <w:sz w:val="23"/>
          <w:szCs w:val="23"/>
        </w:rPr>
      </w:pPr>
      <w:ins w:id="465" w:author="Unknown">
        <w:r w:rsidRPr="00025AA1">
          <w:rPr>
            <w:rFonts w:eastAsia="Times New Roman" w:cs="Arial"/>
            <w:b/>
            <w:bCs/>
            <w:color w:val="000000" w:themeColor="text1"/>
            <w:sz w:val="23"/>
            <w:szCs w:val="23"/>
            <w:u w:val="single"/>
            <w:bdr w:val="none" w:sz="0" w:space="0" w:color="auto" w:frame="1"/>
          </w:rPr>
          <w:t>Example Program:</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18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class</w:t>
            </w:r>
            <w:r w:rsidRPr="00615073">
              <w:rPr>
                <w:rFonts w:eastAsia="Times New Roman" w:cs="Times New Roman"/>
                <w:color w:val="000000" w:themeColor="text1"/>
                <w:sz w:val="24"/>
                <w:szCs w:val="24"/>
              </w:rPr>
              <w:t> </w:t>
            </w:r>
            <w:proofErr w:type="spellStart"/>
            <w:r w:rsidRPr="00025AA1">
              <w:rPr>
                <w:rFonts w:eastAsia="Times New Roman" w:cs="Courier New"/>
                <w:color w:val="000000" w:themeColor="text1"/>
                <w:sz w:val="20"/>
                <w:szCs w:val="20"/>
              </w:rPr>
              <w:t>MultipleThreads</w:t>
            </w:r>
            <w:proofErr w:type="spellEnd"/>
            <w:r w:rsidRPr="00025AA1">
              <w:rPr>
                <w:rFonts w:eastAsia="Times New Roman" w:cs="Courier New"/>
                <w:color w:val="000000" w:themeColor="text1"/>
                <w:sz w:val="20"/>
                <w:szCs w:val="20"/>
              </w:rPr>
              <w:t> implements</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Runnable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66"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5165"/>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3</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static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 xml:space="preserve">main (String[] </w:t>
            </w:r>
            <w:proofErr w:type="spellStart"/>
            <w:r w:rsidRPr="00025AA1">
              <w:rPr>
                <w:rFonts w:eastAsia="Times New Roman" w:cs="Courier New"/>
                <w:color w:val="000000" w:themeColor="text1"/>
                <w:sz w:val="20"/>
                <w:szCs w:val="20"/>
              </w:rPr>
              <w:t>args</w:t>
            </w:r>
            <w:proofErr w:type="spellEnd"/>
            <w:r w:rsidRPr="00025AA1">
              <w:rPr>
                <w:rFonts w:eastAsia="Times New Roman" w:cs="Courier New"/>
                <w:color w:val="000000" w:themeColor="text1"/>
                <w:sz w:val="20"/>
                <w:szCs w:val="20"/>
              </w:rPr>
              <w:t>){//Main thread starts here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4</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Runnable r = 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runnable ();</w:t>
            </w:r>
          </w:p>
        </w:tc>
      </w:tr>
    </w:tbl>
    <w:p w:rsidR="00615073" w:rsidRPr="00615073" w:rsidRDefault="00615073" w:rsidP="00615073">
      <w:pPr>
        <w:spacing w:after="0" w:line="240" w:lineRule="auto"/>
        <w:rPr>
          <w:ins w:id="467"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784"/>
        <w:gridCol w:w="45"/>
      </w:tblGrid>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5</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Thread t=new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thread ();</w:t>
            </w:r>
          </w:p>
        </w:tc>
      </w:tr>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6</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proofErr w:type="spellStart"/>
            <w:r w:rsidRPr="00025AA1">
              <w:rPr>
                <w:rFonts w:eastAsia="Times New Roman" w:cs="Courier New"/>
                <w:color w:val="000000" w:themeColor="text1"/>
                <w:sz w:val="20"/>
                <w:szCs w:val="20"/>
              </w:rPr>
              <w:t>t.start</w:t>
            </w:r>
            <w:proofErr w:type="spellEnd"/>
            <w:r w:rsidRPr="00025AA1">
              <w:rPr>
                <w:rFonts w:eastAsia="Times New Roman" w:cs="Courier New"/>
                <w:color w:val="000000" w:themeColor="text1"/>
                <w:sz w:val="20"/>
                <w:szCs w:val="20"/>
              </w:rPr>
              <w:t xml:space="preserve"> ();//User thread starts here</w:t>
            </w:r>
          </w:p>
        </w:tc>
      </w:tr>
    </w:tbl>
    <w:p w:rsidR="00615073" w:rsidRPr="00615073" w:rsidRDefault="00615073" w:rsidP="00615073">
      <w:pPr>
        <w:spacing w:after="0" w:line="240" w:lineRule="auto"/>
        <w:rPr>
          <w:ins w:id="468"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2474"/>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7</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Addition add=new</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addition ();</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8</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pacing w:after="0" w:line="240" w:lineRule="auto"/>
        <w:rPr>
          <w:ins w:id="469"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30"/>
        <w:gridCol w:w="1411"/>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9</w:t>
            </w:r>
          </w:p>
        </w:tc>
        <w:tc>
          <w:tcPr>
            <w:tcW w:w="0" w:type="auto"/>
            <w:gridSpan w:val="3"/>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public</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void</w:t>
            </w:r>
            <w:r w:rsidRPr="00615073">
              <w:rPr>
                <w:rFonts w:eastAsia="Times New Roman" w:cs="Times New Roman"/>
                <w:color w:val="000000" w:themeColor="text1"/>
                <w:sz w:val="24"/>
                <w:szCs w:val="24"/>
              </w:rPr>
              <w:t> </w:t>
            </w:r>
            <w:r w:rsidRPr="00025AA1">
              <w:rPr>
                <w:rFonts w:eastAsia="Times New Roman" w:cs="Courier New"/>
                <w:color w:val="000000" w:themeColor="text1"/>
                <w:sz w:val="20"/>
                <w:szCs w:val="20"/>
              </w:rPr>
              <w:t>run(){</w:t>
            </w:r>
          </w:p>
        </w:tc>
      </w:tr>
      <w:tr w:rsidR="00025AA1" w:rsidRPr="00615073" w:rsidTr="00615073">
        <w:trPr>
          <w:gridAfter w:val="1"/>
          <w:tblCellSpacing w:w="15" w:type="dxa"/>
        </w:trPr>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10</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go();</w:t>
            </w:r>
          </w:p>
        </w:tc>
      </w:tr>
    </w:tbl>
    <w:p w:rsidR="00615073" w:rsidRPr="00615073" w:rsidRDefault="00615073" w:rsidP="00615073">
      <w:pPr>
        <w:spacing w:after="0" w:line="240" w:lineRule="auto"/>
        <w:rPr>
          <w:ins w:id="470" w:author="Unknown"/>
          <w:rFonts w:eastAsia="Times New Roman" w:cs="Times New Roman"/>
          <w:vanish/>
          <w:color w:val="000000" w:themeColor="text1"/>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063"/>
        <w:gridCol w:w="45"/>
      </w:tblGrid>
      <w:tr w:rsidR="00025AA1" w:rsidRPr="00615073" w:rsidTr="00615073">
        <w:trPr>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11</w:t>
            </w:r>
          </w:p>
        </w:tc>
        <w:tc>
          <w:tcPr>
            <w:tcW w:w="0" w:type="auto"/>
            <w:gridSpan w:val="2"/>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}//User thread ends here</w:t>
            </w:r>
          </w:p>
        </w:tc>
      </w:tr>
      <w:tr w:rsidR="00025AA1" w:rsidRPr="00615073" w:rsidTr="00615073">
        <w:trPr>
          <w:gridAfter w:val="1"/>
          <w:tblCellSpacing w:w="15" w:type="dxa"/>
        </w:trPr>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12</w:t>
            </w:r>
          </w:p>
        </w:tc>
        <w:tc>
          <w:tcPr>
            <w:tcW w:w="0" w:type="auto"/>
            <w:vAlign w:val="center"/>
            <w:hideMark/>
          </w:tcPr>
          <w:p w:rsidR="00615073" w:rsidRPr="00615073" w:rsidRDefault="00615073" w:rsidP="00615073">
            <w:pPr>
              <w:spacing w:after="0" w:line="240" w:lineRule="auto"/>
              <w:rPr>
                <w:rFonts w:eastAsia="Times New Roman" w:cs="Times New Roman"/>
                <w:color w:val="000000" w:themeColor="text1"/>
                <w:sz w:val="24"/>
                <w:szCs w:val="24"/>
              </w:rPr>
            </w:pPr>
            <w:r w:rsidRPr="00025AA1">
              <w:rPr>
                <w:rFonts w:eastAsia="Times New Roman" w:cs="Courier New"/>
                <w:color w:val="000000" w:themeColor="text1"/>
                <w:sz w:val="20"/>
                <w:szCs w:val="20"/>
              </w:rPr>
              <w:t>}</w:t>
            </w:r>
          </w:p>
        </w:tc>
      </w:tr>
    </w:tbl>
    <w:p w:rsidR="00615073" w:rsidRPr="00615073" w:rsidRDefault="00615073" w:rsidP="00615073">
      <w:pPr>
        <w:shd w:val="clear" w:color="auto" w:fill="FFFFFF"/>
        <w:spacing w:after="336" w:line="240" w:lineRule="auto"/>
        <w:rPr>
          <w:ins w:id="471" w:author="Unknown"/>
          <w:rFonts w:eastAsia="Times New Roman" w:cs="Arial"/>
          <w:color w:val="000000" w:themeColor="text1"/>
          <w:sz w:val="23"/>
          <w:szCs w:val="23"/>
        </w:rPr>
      </w:pPr>
      <w:ins w:id="472" w:author="Unknown">
        <w:r w:rsidRPr="00615073">
          <w:rPr>
            <w:rFonts w:eastAsia="Times New Roman" w:cs="Arial"/>
            <w:color w:val="000000" w:themeColor="text1"/>
            <w:sz w:val="23"/>
            <w:szCs w:val="23"/>
          </w:rPr>
          <w:t>On the 1st line execution, JVM calls the main method and the main thread stack looks as shown below.</w:t>
        </w:r>
      </w:ins>
    </w:p>
    <w:p w:rsidR="00615073" w:rsidRPr="00615073" w:rsidRDefault="00615073" w:rsidP="00615073">
      <w:pPr>
        <w:shd w:val="clear" w:color="auto" w:fill="FFFFFF"/>
        <w:spacing w:after="336" w:line="240" w:lineRule="auto"/>
        <w:rPr>
          <w:ins w:id="473" w:author="Unknown"/>
          <w:rFonts w:eastAsia="Times New Roman" w:cs="Arial"/>
          <w:color w:val="000000" w:themeColor="text1"/>
          <w:sz w:val="23"/>
          <w:szCs w:val="23"/>
        </w:rPr>
      </w:pPr>
      <w:r w:rsidRPr="00025AA1">
        <w:rPr>
          <w:rFonts w:eastAsia="Times New Roman" w:cs="Arial"/>
          <w:noProof/>
          <w:color w:val="000000" w:themeColor="text1"/>
          <w:sz w:val="23"/>
          <w:szCs w:val="23"/>
        </w:rPr>
        <w:lastRenderedPageBreak/>
        <w:drawing>
          <wp:inline distT="0" distB="0" distL="0" distR="0" wp14:anchorId="048BF361" wp14:editId="08048A9C">
            <wp:extent cx="1049655" cy="866775"/>
            <wp:effectExtent l="0" t="0" r="0" b="9525"/>
            <wp:docPr id="4" name="Picture 4" descr="Thr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9655" cy="866775"/>
                    </a:xfrm>
                    <a:prstGeom prst="rect">
                      <a:avLst/>
                    </a:prstGeom>
                    <a:noFill/>
                    <a:ln>
                      <a:noFill/>
                    </a:ln>
                  </pic:spPr>
                </pic:pic>
              </a:graphicData>
            </a:graphic>
          </wp:inline>
        </w:drawing>
      </w:r>
    </w:p>
    <w:p w:rsidR="00615073" w:rsidRPr="00615073" w:rsidRDefault="00615073" w:rsidP="00615073">
      <w:pPr>
        <w:shd w:val="clear" w:color="auto" w:fill="FFFFFF"/>
        <w:spacing w:after="0" w:line="240" w:lineRule="auto"/>
        <w:rPr>
          <w:ins w:id="474" w:author="Unknown"/>
          <w:rFonts w:eastAsia="Times New Roman" w:cs="Arial"/>
          <w:color w:val="000000" w:themeColor="text1"/>
          <w:sz w:val="23"/>
          <w:szCs w:val="23"/>
        </w:rPr>
      </w:pPr>
      <w:ins w:id="475" w:author="Unknown">
        <w:r w:rsidRPr="00615073">
          <w:rPr>
            <w:rFonts w:eastAsia="Times New Roman" w:cs="Arial"/>
            <w:color w:val="000000" w:themeColor="text1"/>
            <w:sz w:val="23"/>
            <w:szCs w:val="23"/>
          </w:rPr>
          <w:t>Once the execution reaches, </w:t>
        </w:r>
        <w:proofErr w:type="spellStart"/>
        <w:r w:rsidRPr="00025AA1">
          <w:rPr>
            <w:rFonts w:eastAsia="Times New Roman" w:cs="Arial"/>
            <w:b/>
            <w:bCs/>
            <w:color w:val="000000" w:themeColor="text1"/>
            <w:sz w:val="23"/>
            <w:szCs w:val="23"/>
            <w:bdr w:val="none" w:sz="0" w:space="0" w:color="auto" w:frame="1"/>
          </w:rPr>
          <w:t>t.start</w:t>
        </w:r>
        <w:proofErr w:type="spellEnd"/>
        <w:r w:rsidRPr="00025AA1">
          <w:rPr>
            <w:rFonts w:eastAsia="Times New Roman" w:cs="Arial"/>
            <w:b/>
            <w:bCs/>
            <w:color w:val="000000" w:themeColor="text1"/>
            <w:sz w:val="23"/>
            <w:szCs w:val="23"/>
            <w:bdr w:val="none" w:sz="0" w:space="0" w:color="auto" w:frame="1"/>
          </w:rPr>
          <w:t xml:space="preserve"> () </w:t>
        </w:r>
        <w:r w:rsidRPr="00615073">
          <w:rPr>
            <w:rFonts w:eastAsia="Times New Roman" w:cs="Arial"/>
            <w:color w:val="000000" w:themeColor="text1"/>
            <w:sz w:val="23"/>
            <w:szCs w:val="23"/>
          </w:rPr>
          <w:t>line then a new thread is created and the new stack for the thread is also created. Now JVM switches to the new thread and the main thread are back to the runnable state.</w:t>
        </w:r>
      </w:ins>
    </w:p>
    <w:p w:rsidR="00615073" w:rsidRPr="00615073" w:rsidRDefault="00615073" w:rsidP="00615073">
      <w:pPr>
        <w:shd w:val="clear" w:color="auto" w:fill="FFFFFF"/>
        <w:spacing w:after="336" w:line="240" w:lineRule="auto"/>
        <w:rPr>
          <w:ins w:id="476" w:author="Unknown"/>
          <w:rFonts w:eastAsia="Times New Roman" w:cs="Arial"/>
          <w:color w:val="000000" w:themeColor="text1"/>
          <w:sz w:val="23"/>
          <w:szCs w:val="23"/>
        </w:rPr>
      </w:pPr>
      <w:ins w:id="477" w:author="Unknown">
        <w:r w:rsidRPr="00615073">
          <w:rPr>
            <w:rFonts w:eastAsia="Times New Roman" w:cs="Arial"/>
            <w:color w:val="000000" w:themeColor="text1"/>
            <w:sz w:val="23"/>
            <w:szCs w:val="23"/>
          </w:rPr>
          <w:t>The two stacks look as shown below.</w:t>
        </w:r>
      </w:ins>
    </w:p>
    <w:p w:rsidR="00615073" w:rsidRPr="00615073" w:rsidRDefault="00615073" w:rsidP="00615073">
      <w:pPr>
        <w:shd w:val="clear" w:color="auto" w:fill="FFFFFF"/>
        <w:spacing w:after="336" w:line="240" w:lineRule="auto"/>
        <w:rPr>
          <w:ins w:id="478" w:author="Unknown"/>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0BA0029D" wp14:editId="1490FABC">
            <wp:extent cx="2607945" cy="858520"/>
            <wp:effectExtent l="0" t="0" r="1905" b="0"/>
            <wp:docPr id="3" name="Picture 3" descr="Thr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858520"/>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ins w:id="479" w:author="Unknown"/>
          <w:rFonts w:eastAsia="Times New Roman" w:cs="Arial"/>
          <w:color w:val="000000" w:themeColor="text1"/>
          <w:sz w:val="23"/>
          <w:szCs w:val="23"/>
        </w:rPr>
      </w:pPr>
      <w:ins w:id="480" w:author="Unknown">
        <w:r w:rsidRPr="00615073">
          <w:rPr>
            <w:rFonts w:eastAsia="Times New Roman" w:cs="Arial"/>
            <w:color w:val="000000" w:themeColor="text1"/>
            <w:sz w:val="23"/>
            <w:szCs w:val="23"/>
          </w:rPr>
          <w:t xml:space="preserve">Now, the user thread executed the code inside the </w:t>
        </w:r>
        <w:proofErr w:type="gramStart"/>
        <w:r w:rsidRPr="00615073">
          <w:rPr>
            <w:rFonts w:eastAsia="Times New Roman" w:cs="Arial"/>
            <w:color w:val="000000" w:themeColor="text1"/>
            <w:sz w:val="23"/>
            <w:szCs w:val="23"/>
          </w:rPr>
          <w:t>run(</w:t>
        </w:r>
        <w:proofErr w:type="gramEnd"/>
        <w:r w:rsidRPr="00615073">
          <w:rPr>
            <w:rFonts w:eastAsia="Times New Roman" w:cs="Arial"/>
            <w:color w:val="000000" w:themeColor="text1"/>
            <w:sz w:val="23"/>
            <w:szCs w:val="23"/>
          </w:rPr>
          <w:t>) method.</w:t>
        </w:r>
      </w:ins>
    </w:p>
    <w:p w:rsidR="00615073" w:rsidRPr="00615073" w:rsidRDefault="00615073" w:rsidP="00615073">
      <w:pPr>
        <w:shd w:val="clear" w:color="auto" w:fill="FFFFFF"/>
        <w:spacing w:after="336" w:line="240" w:lineRule="auto"/>
        <w:rPr>
          <w:ins w:id="481" w:author="Unknown"/>
          <w:rFonts w:eastAsia="Times New Roman" w:cs="Arial"/>
          <w:color w:val="000000" w:themeColor="text1"/>
          <w:sz w:val="23"/>
          <w:szCs w:val="23"/>
        </w:rPr>
      </w:pPr>
      <w:r w:rsidRPr="00025AA1">
        <w:rPr>
          <w:rFonts w:eastAsia="Times New Roman" w:cs="Arial"/>
          <w:noProof/>
          <w:color w:val="000000" w:themeColor="text1"/>
          <w:sz w:val="23"/>
          <w:szCs w:val="23"/>
        </w:rPr>
        <w:drawing>
          <wp:inline distT="0" distB="0" distL="0" distR="0" wp14:anchorId="48503784" wp14:editId="486EA5EF">
            <wp:extent cx="2632075" cy="954405"/>
            <wp:effectExtent l="0" t="0" r="0" b="0"/>
            <wp:docPr id="2" name="Picture 2" descr="Thr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075" cy="954405"/>
                    </a:xfrm>
                    <a:prstGeom prst="rect">
                      <a:avLst/>
                    </a:prstGeom>
                    <a:noFill/>
                    <a:ln>
                      <a:noFill/>
                    </a:ln>
                  </pic:spPr>
                </pic:pic>
              </a:graphicData>
            </a:graphic>
          </wp:inline>
        </w:drawing>
      </w:r>
    </w:p>
    <w:p w:rsidR="00615073" w:rsidRPr="00615073" w:rsidRDefault="00615073" w:rsidP="00615073">
      <w:pPr>
        <w:shd w:val="clear" w:color="auto" w:fill="FFFFFF"/>
        <w:spacing w:after="336" w:line="240" w:lineRule="auto"/>
        <w:rPr>
          <w:ins w:id="482" w:author="Unknown"/>
          <w:rFonts w:eastAsia="Times New Roman" w:cs="Arial"/>
          <w:color w:val="000000" w:themeColor="text1"/>
          <w:sz w:val="23"/>
          <w:szCs w:val="23"/>
        </w:rPr>
      </w:pPr>
      <w:ins w:id="483" w:author="Unknown">
        <w:r w:rsidRPr="00615073">
          <w:rPr>
            <w:rFonts w:eastAsia="Times New Roman" w:cs="Arial"/>
            <w:color w:val="000000" w:themeColor="text1"/>
            <w:sz w:val="23"/>
            <w:szCs w:val="23"/>
          </w:rPr>
          <w:t xml:space="preserve">Once the </w:t>
        </w:r>
        <w:proofErr w:type="gramStart"/>
        <w:r w:rsidRPr="00615073">
          <w:rPr>
            <w:rFonts w:eastAsia="Times New Roman" w:cs="Arial"/>
            <w:color w:val="000000" w:themeColor="text1"/>
            <w:sz w:val="23"/>
            <w:szCs w:val="23"/>
          </w:rPr>
          <w:t>run(</w:t>
        </w:r>
        <w:proofErr w:type="gramEnd"/>
        <w:r w:rsidRPr="00615073">
          <w:rPr>
            <w:rFonts w:eastAsia="Times New Roman" w:cs="Arial"/>
            <w:color w:val="000000" w:themeColor="text1"/>
            <w:sz w:val="23"/>
            <w:szCs w:val="23"/>
          </w:rPr>
          <w:t>) method has completed, then JVM switches back to the main thread and the User thread has completed the task and the stack was disappeared.</w:t>
        </w:r>
      </w:ins>
    </w:p>
    <w:p w:rsidR="00615073" w:rsidRPr="00615073" w:rsidRDefault="00615073" w:rsidP="00615073">
      <w:pPr>
        <w:shd w:val="clear" w:color="auto" w:fill="FFFFFF"/>
        <w:spacing w:after="336" w:line="240" w:lineRule="auto"/>
        <w:rPr>
          <w:ins w:id="484" w:author="Unknown"/>
          <w:rFonts w:eastAsia="Times New Roman" w:cs="Arial"/>
          <w:color w:val="000000" w:themeColor="text1"/>
          <w:sz w:val="23"/>
          <w:szCs w:val="23"/>
        </w:rPr>
      </w:pPr>
      <w:ins w:id="485" w:author="Unknown">
        <w:r w:rsidRPr="00615073">
          <w:rPr>
            <w:rFonts w:eastAsia="Times New Roman" w:cs="Arial"/>
            <w:color w:val="000000" w:themeColor="text1"/>
            <w:sz w:val="23"/>
            <w:szCs w:val="23"/>
          </w:rPr>
          <w:t>JVM switches between each thread until both the threads are completed. This is called Multi-threading.</w:t>
        </w:r>
      </w:ins>
    </w:p>
    <w:p w:rsidR="00615073" w:rsidRPr="00615073" w:rsidRDefault="00615073" w:rsidP="00615073">
      <w:pPr>
        <w:shd w:val="clear" w:color="auto" w:fill="FFFFFF"/>
        <w:spacing w:after="0" w:line="240" w:lineRule="auto"/>
        <w:rPr>
          <w:ins w:id="486" w:author="Unknown"/>
          <w:rFonts w:eastAsia="Times New Roman" w:cs="Arial"/>
          <w:color w:val="000000" w:themeColor="text1"/>
          <w:sz w:val="23"/>
          <w:szCs w:val="23"/>
        </w:rPr>
      </w:pPr>
      <w:proofErr w:type="gramStart"/>
      <w:ins w:id="487" w:author="Unknown">
        <w:r w:rsidRPr="00025AA1">
          <w:rPr>
            <w:rFonts w:eastAsia="Times New Roman" w:cs="Arial"/>
            <w:b/>
            <w:bCs/>
            <w:color w:val="000000" w:themeColor="text1"/>
            <w:sz w:val="23"/>
            <w:szCs w:val="23"/>
            <w:bdr w:val="none" w:sz="0" w:space="0" w:color="auto" w:frame="1"/>
          </w:rPr>
          <w:t>Q #48) Explain thread life cycle in Java.</w:t>
        </w:r>
        <w:proofErr w:type="gramEnd"/>
      </w:ins>
    </w:p>
    <w:p w:rsidR="00615073" w:rsidRPr="00615073" w:rsidRDefault="00615073" w:rsidP="00615073">
      <w:pPr>
        <w:shd w:val="clear" w:color="auto" w:fill="FFFFFF"/>
        <w:spacing w:after="0" w:line="240" w:lineRule="auto"/>
        <w:rPr>
          <w:ins w:id="488" w:author="Unknown"/>
          <w:rFonts w:eastAsia="Times New Roman" w:cs="Arial"/>
          <w:color w:val="000000" w:themeColor="text1"/>
          <w:sz w:val="23"/>
          <w:szCs w:val="23"/>
        </w:rPr>
      </w:pPr>
      <w:proofErr w:type="spellStart"/>
      <w:ins w:id="489"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Thread has the following states:</w:t>
        </w:r>
      </w:ins>
    </w:p>
    <w:p w:rsidR="00615073" w:rsidRPr="00615073" w:rsidRDefault="00615073" w:rsidP="00615073">
      <w:pPr>
        <w:numPr>
          <w:ilvl w:val="0"/>
          <w:numId w:val="33"/>
        </w:numPr>
        <w:shd w:val="clear" w:color="auto" w:fill="FFFFFF"/>
        <w:spacing w:after="0" w:line="240" w:lineRule="auto"/>
        <w:rPr>
          <w:ins w:id="490" w:author="Unknown"/>
          <w:rFonts w:eastAsia="Times New Roman" w:cs="Arial"/>
          <w:color w:val="000000" w:themeColor="text1"/>
          <w:sz w:val="23"/>
          <w:szCs w:val="23"/>
        </w:rPr>
      </w:pPr>
      <w:ins w:id="491" w:author="Unknown">
        <w:r w:rsidRPr="00615073">
          <w:rPr>
            <w:rFonts w:eastAsia="Times New Roman" w:cs="Arial"/>
            <w:color w:val="000000" w:themeColor="text1"/>
            <w:sz w:val="23"/>
            <w:szCs w:val="23"/>
          </w:rPr>
          <w:t>New</w:t>
        </w:r>
      </w:ins>
    </w:p>
    <w:p w:rsidR="00615073" w:rsidRPr="00615073" w:rsidRDefault="00615073" w:rsidP="00615073">
      <w:pPr>
        <w:numPr>
          <w:ilvl w:val="0"/>
          <w:numId w:val="33"/>
        </w:numPr>
        <w:shd w:val="clear" w:color="auto" w:fill="FFFFFF"/>
        <w:spacing w:after="0" w:line="240" w:lineRule="auto"/>
        <w:rPr>
          <w:ins w:id="492" w:author="Unknown"/>
          <w:rFonts w:eastAsia="Times New Roman" w:cs="Arial"/>
          <w:color w:val="000000" w:themeColor="text1"/>
          <w:sz w:val="23"/>
          <w:szCs w:val="23"/>
        </w:rPr>
      </w:pPr>
      <w:ins w:id="493" w:author="Unknown">
        <w:r w:rsidRPr="00615073">
          <w:rPr>
            <w:rFonts w:eastAsia="Times New Roman" w:cs="Arial"/>
            <w:color w:val="000000" w:themeColor="text1"/>
            <w:sz w:val="23"/>
            <w:szCs w:val="23"/>
          </w:rPr>
          <w:t>Runnable</w:t>
        </w:r>
      </w:ins>
    </w:p>
    <w:p w:rsidR="00615073" w:rsidRPr="00615073" w:rsidRDefault="00615073" w:rsidP="00615073">
      <w:pPr>
        <w:numPr>
          <w:ilvl w:val="0"/>
          <w:numId w:val="33"/>
        </w:numPr>
        <w:shd w:val="clear" w:color="auto" w:fill="FFFFFF"/>
        <w:spacing w:after="0" w:line="240" w:lineRule="auto"/>
        <w:rPr>
          <w:ins w:id="494" w:author="Unknown"/>
          <w:rFonts w:eastAsia="Times New Roman" w:cs="Arial"/>
          <w:color w:val="000000" w:themeColor="text1"/>
          <w:sz w:val="23"/>
          <w:szCs w:val="23"/>
        </w:rPr>
      </w:pPr>
      <w:ins w:id="495" w:author="Unknown">
        <w:r w:rsidRPr="00615073">
          <w:rPr>
            <w:rFonts w:eastAsia="Times New Roman" w:cs="Arial"/>
            <w:color w:val="000000" w:themeColor="text1"/>
            <w:sz w:val="23"/>
            <w:szCs w:val="23"/>
          </w:rPr>
          <w:t>Running</w:t>
        </w:r>
      </w:ins>
    </w:p>
    <w:p w:rsidR="00615073" w:rsidRPr="00615073" w:rsidRDefault="00615073" w:rsidP="00615073">
      <w:pPr>
        <w:numPr>
          <w:ilvl w:val="0"/>
          <w:numId w:val="33"/>
        </w:numPr>
        <w:shd w:val="clear" w:color="auto" w:fill="FFFFFF"/>
        <w:spacing w:after="0" w:line="240" w:lineRule="auto"/>
        <w:rPr>
          <w:ins w:id="496" w:author="Unknown"/>
          <w:rFonts w:eastAsia="Times New Roman" w:cs="Arial"/>
          <w:color w:val="000000" w:themeColor="text1"/>
          <w:sz w:val="23"/>
          <w:szCs w:val="23"/>
        </w:rPr>
      </w:pPr>
      <w:ins w:id="497" w:author="Unknown">
        <w:r w:rsidRPr="00615073">
          <w:rPr>
            <w:rFonts w:eastAsia="Times New Roman" w:cs="Arial"/>
            <w:color w:val="000000" w:themeColor="text1"/>
            <w:sz w:val="23"/>
            <w:szCs w:val="23"/>
          </w:rPr>
          <w:t>Non-runnable (Blocked)</w:t>
        </w:r>
      </w:ins>
    </w:p>
    <w:p w:rsidR="00615073" w:rsidRPr="00615073" w:rsidRDefault="00615073" w:rsidP="00615073">
      <w:pPr>
        <w:numPr>
          <w:ilvl w:val="0"/>
          <w:numId w:val="33"/>
        </w:numPr>
        <w:shd w:val="clear" w:color="auto" w:fill="FFFFFF"/>
        <w:spacing w:after="0" w:line="240" w:lineRule="auto"/>
        <w:rPr>
          <w:ins w:id="498" w:author="Unknown"/>
          <w:rFonts w:eastAsia="Times New Roman" w:cs="Arial"/>
          <w:color w:val="000000" w:themeColor="text1"/>
          <w:sz w:val="23"/>
          <w:szCs w:val="23"/>
        </w:rPr>
      </w:pPr>
      <w:ins w:id="499" w:author="Unknown">
        <w:r w:rsidRPr="00615073">
          <w:rPr>
            <w:rFonts w:eastAsia="Times New Roman" w:cs="Arial"/>
            <w:color w:val="000000" w:themeColor="text1"/>
            <w:sz w:val="23"/>
            <w:szCs w:val="23"/>
          </w:rPr>
          <w:t>Terminated</w:t>
        </w:r>
      </w:ins>
    </w:p>
    <w:p w:rsidR="00615073" w:rsidRPr="00615073" w:rsidRDefault="00615073" w:rsidP="00615073">
      <w:pPr>
        <w:shd w:val="clear" w:color="auto" w:fill="FFFFFF"/>
        <w:spacing w:after="0" w:line="240" w:lineRule="auto"/>
        <w:rPr>
          <w:ins w:id="500" w:author="Unknown"/>
          <w:rFonts w:eastAsia="Times New Roman" w:cs="Arial"/>
          <w:color w:val="000000" w:themeColor="text1"/>
          <w:sz w:val="23"/>
          <w:szCs w:val="23"/>
        </w:rPr>
      </w:pPr>
      <w:r w:rsidRPr="00025AA1">
        <w:rPr>
          <w:rFonts w:eastAsia="Times New Roman" w:cs="Arial"/>
          <w:noProof/>
          <w:color w:val="000000" w:themeColor="text1"/>
          <w:sz w:val="23"/>
          <w:szCs w:val="23"/>
          <w:bdr w:val="none" w:sz="0" w:space="0" w:color="auto" w:frame="1"/>
        </w:rPr>
        <w:lastRenderedPageBreak/>
        <w:drawing>
          <wp:inline distT="0" distB="0" distL="0" distR="0" wp14:anchorId="37E4B417" wp14:editId="5BDDA9E6">
            <wp:extent cx="5057140" cy="1391285"/>
            <wp:effectExtent l="0" t="0" r="0" b="0"/>
            <wp:docPr id="1" name="Picture 1" descr="Thread Life Cycle in JAV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140" cy="1391285"/>
                    </a:xfrm>
                    <a:prstGeom prst="rect">
                      <a:avLst/>
                    </a:prstGeom>
                    <a:noFill/>
                    <a:ln>
                      <a:noFill/>
                    </a:ln>
                  </pic:spPr>
                </pic:pic>
              </a:graphicData>
            </a:graphic>
          </wp:inline>
        </w:drawing>
      </w:r>
    </w:p>
    <w:p w:rsidR="00615073" w:rsidRPr="00615073" w:rsidRDefault="00615073" w:rsidP="00615073">
      <w:pPr>
        <w:numPr>
          <w:ilvl w:val="0"/>
          <w:numId w:val="34"/>
        </w:numPr>
        <w:shd w:val="clear" w:color="auto" w:fill="FFFFFF"/>
        <w:spacing w:after="0" w:line="240" w:lineRule="auto"/>
        <w:rPr>
          <w:ins w:id="501" w:author="Unknown"/>
          <w:rFonts w:eastAsia="Times New Roman" w:cs="Arial"/>
          <w:color w:val="000000" w:themeColor="text1"/>
          <w:sz w:val="23"/>
          <w:szCs w:val="23"/>
        </w:rPr>
      </w:pPr>
      <w:ins w:id="502" w:author="Unknown">
        <w:r w:rsidRPr="00025AA1">
          <w:rPr>
            <w:rFonts w:eastAsia="Times New Roman" w:cs="Arial"/>
            <w:b/>
            <w:bCs/>
            <w:color w:val="000000" w:themeColor="text1"/>
            <w:sz w:val="23"/>
            <w:szCs w:val="23"/>
            <w:bdr w:val="none" w:sz="0" w:space="0" w:color="auto" w:frame="1"/>
          </w:rPr>
          <w:t>New:</w:t>
        </w:r>
      </w:ins>
    </w:p>
    <w:p w:rsidR="00615073" w:rsidRPr="00615073" w:rsidRDefault="00615073" w:rsidP="00615073">
      <w:pPr>
        <w:shd w:val="clear" w:color="auto" w:fill="FFFFFF"/>
        <w:spacing w:after="336" w:line="240" w:lineRule="auto"/>
        <w:rPr>
          <w:ins w:id="503" w:author="Unknown"/>
          <w:rFonts w:eastAsia="Times New Roman" w:cs="Arial"/>
          <w:color w:val="000000" w:themeColor="text1"/>
          <w:sz w:val="23"/>
          <w:szCs w:val="23"/>
        </w:rPr>
      </w:pPr>
      <w:ins w:id="504" w:author="Unknown">
        <w:r w:rsidRPr="00615073">
          <w:rPr>
            <w:rFonts w:eastAsia="Times New Roman" w:cs="Arial"/>
            <w:color w:val="000000" w:themeColor="text1"/>
            <w:sz w:val="23"/>
            <w:szCs w:val="23"/>
          </w:rPr>
          <w:t>In New state, Thread instance has been created but start () method is not yet invoked. Now the thread is not considered alive.</w:t>
        </w:r>
      </w:ins>
    </w:p>
    <w:p w:rsidR="00615073" w:rsidRPr="00615073" w:rsidRDefault="00615073" w:rsidP="00615073">
      <w:pPr>
        <w:numPr>
          <w:ilvl w:val="0"/>
          <w:numId w:val="35"/>
        </w:numPr>
        <w:shd w:val="clear" w:color="auto" w:fill="FFFFFF"/>
        <w:spacing w:after="0" w:line="240" w:lineRule="auto"/>
        <w:rPr>
          <w:ins w:id="505" w:author="Unknown"/>
          <w:rFonts w:eastAsia="Times New Roman" w:cs="Arial"/>
          <w:color w:val="000000" w:themeColor="text1"/>
          <w:sz w:val="23"/>
          <w:szCs w:val="23"/>
        </w:rPr>
      </w:pPr>
      <w:ins w:id="506" w:author="Unknown">
        <w:r w:rsidRPr="00025AA1">
          <w:rPr>
            <w:rFonts w:eastAsia="Times New Roman" w:cs="Arial"/>
            <w:b/>
            <w:bCs/>
            <w:color w:val="000000" w:themeColor="text1"/>
            <w:sz w:val="23"/>
            <w:szCs w:val="23"/>
            <w:bdr w:val="none" w:sz="0" w:space="0" w:color="auto" w:frame="1"/>
          </w:rPr>
          <w:t>Runnable</w:t>
        </w:r>
        <w:r w:rsidRPr="00615073">
          <w:rPr>
            <w:rFonts w:eastAsia="Times New Roman" w:cs="Arial"/>
            <w:color w:val="000000" w:themeColor="text1"/>
            <w:sz w:val="23"/>
            <w:szCs w:val="23"/>
          </w:rPr>
          <w:t>:</w:t>
        </w:r>
      </w:ins>
    </w:p>
    <w:p w:rsidR="00615073" w:rsidRPr="00615073" w:rsidRDefault="00615073" w:rsidP="00615073">
      <w:pPr>
        <w:shd w:val="clear" w:color="auto" w:fill="FFFFFF"/>
        <w:spacing w:after="336" w:line="240" w:lineRule="auto"/>
        <w:rPr>
          <w:ins w:id="507" w:author="Unknown"/>
          <w:rFonts w:eastAsia="Times New Roman" w:cs="Arial"/>
          <w:color w:val="000000" w:themeColor="text1"/>
          <w:sz w:val="23"/>
          <w:szCs w:val="23"/>
        </w:rPr>
      </w:pPr>
      <w:ins w:id="508" w:author="Unknown">
        <w:r w:rsidRPr="00615073">
          <w:rPr>
            <w:rFonts w:eastAsia="Times New Roman" w:cs="Arial"/>
            <w:color w:val="000000" w:themeColor="text1"/>
            <w:sz w:val="23"/>
            <w:szCs w:val="23"/>
          </w:rPr>
          <w:t>The Thread is in runnable state after invocation of the start () method, but before the run () method is invoked. But a thread can also return to the runnable state from waiting/sleeping. In this state the thread is considered alive.</w:t>
        </w:r>
      </w:ins>
    </w:p>
    <w:p w:rsidR="00615073" w:rsidRPr="00615073" w:rsidRDefault="00615073" w:rsidP="00615073">
      <w:pPr>
        <w:numPr>
          <w:ilvl w:val="0"/>
          <w:numId w:val="36"/>
        </w:numPr>
        <w:shd w:val="clear" w:color="auto" w:fill="FFFFFF"/>
        <w:spacing w:after="0" w:line="240" w:lineRule="auto"/>
        <w:rPr>
          <w:ins w:id="509" w:author="Unknown"/>
          <w:rFonts w:eastAsia="Times New Roman" w:cs="Arial"/>
          <w:color w:val="000000" w:themeColor="text1"/>
          <w:sz w:val="23"/>
          <w:szCs w:val="23"/>
        </w:rPr>
      </w:pPr>
      <w:ins w:id="510" w:author="Unknown">
        <w:r w:rsidRPr="00025AA1">
          <w:rPr>
            <w:rFonts w:eastAsia="Times New Roman" w:cs="Arial"/>
            <w:b/>
            <w:bCs/>
            <w:color w:val="000000" w:themeColor="text1"/>
            <w:sz w:val="23"/>
            <w:szCs w:val="23"/>
            <w:bdr w:val="none" w:sz="0" w:space="0" w:color="auto" w:frame="1"/>
          </w:rPr>
          <w:t>Running</w:t>
        </w:r>
        <w:r w:rsidRPr="00615073">
          <w:rPr>
            <w:rFonts w:eastAsia="Times New Roman" w:cs="Arial"/>
            <w:color w:val="000000" w:themeColor="text1"/>
            <w:sz w:val="23"/>
            <w:szCs w:val="23"/>
          </w:rPr>
          <w:t>:</w:t>
        </w:r>
      </w:ins>
    </w:p>
    <w:p w:rsidR="00615073" w:rsidRPr="00615073" w:rsidRDefault="00615073" w:rsidP="00615073">
      <w:pPr>
        <w:shd w:val="clear" w:color="auto" w:fill="FFFFFF"/>
        <w:spacing w:after="336" w:line="240" w:lineRule="auto"/>
        <w:rPr>
          <w:ins w:id="511" w:author="Unknown"/>
          <w:rFonts w:eastAsia="Times New Roman" w:cs="Arial"/>
          <w:color w:val="000000" w:themeColor="text1"/>
          <w:sz w:val="23"/>
          <w:szCs w:val="23"/>
        </w:rPr>
      </w:pPr>
      <w:ins w:id="512" w:author="Unknown">
        <w:r w:rsidRPr="00615073">
          <w:rPr>
            <w:rFonts w:eastAsia="Times New Roman" w:cs="Arial"/>
            <w:color w:val="000000" w:themeColor="text1"/>
            <w:sz w:val="23"/>
            <w:szCs w:val="23"/>
          </w:rPr>
          <w:t>The thread is in running state after it calls the run () method. Now the thread begins the execution.</w:t>
        </w:r>
      </w:ins>
    </w:p>
    <w:p w:rsidR="00615073" w:rsidRPr="00615073" w:rsidRDefault="00615073" w:rsidP="00615073">
      <w:pPr>
        <w:numPr>
          <w:ilvl w:val="0"/>
          <w:numId w:val="37"/>
        </w:numPr>
        <w:shd w:val="clear" w:color="auto" w:fill="FFFFFF"/>
        <w:spacing w:after="0" w:line="240" w:lineRule="auto"/>
        <w:rPr>
          <w:ins w:id="513" w:author="Unknown"/>
          <w:rFonts w:eastAsia="Times New Roman" w:cs="Arial"/>
          <w:color w:val="000000" w:themeColor="text1"/>
          <w:sz w:val="23"/>
          <w:szCs w:val="23"/>
        </w:rPr>
      </w:pPr>
      <w:ins w:id="514" w:author="Unknown">
        <w:r w:rsidRPr="00025AA1">
          <w:rPr>
            <w:rFonts w:eastAsia="Times New Roman" w:cs="Arial"/>
            <w:b/>
            <w:bCs/>
            <w:color w:val="000000" w:themeColor="text1"/>
            <w:sz w:val="23"/>
            <w:szCs w:val="23"/>
            <w:bdr w:val="none" w:sz="0" w:space="0" w:color="auto" w:frame="1"/>
          </w:rPr>
          <w:t>Non-Runnable</w:t>
        </w:r>
        <w:r w:rsidRPr="00615073">
          <w:rPr>
            <w:rFonts w:eastAsia="Times New Roman" w:cs="Arial"/>
            <w:color w:val="000000" w:themeColor="text1"/>
            <w:sz w:val="23"/>
            <w:szCs w:val="23"/>
          </w:rPr>
          <w:t>(Blocked):</w:t>
        </w:r>
      </w:ins>
    </w:p>
    <w:p w:rsidR="00615073" w:rsidRPr="00615073" w:rsidRDefault="00615073" w:rsidP="00615073">
      <w:pPr>
        <w:shd w:val="clear" w:color="auto" w:fill="FFFFFF"/>
        <w:spacing w:after="336" w:line="240" w:lineRule="auto"/>
        <w:rPr>
          <w:ins w:id="515" w:author="Unknown"/>
          <w:rFonts w:eastAsia="Times New Roman" w:cs="Arial"/>
          <w:color w:val="000000" w:themeColor="text1"/>
          <w:sz w:val="23"/>
          <w:szCs w:val="23"/>
        </w:rPr>
      </w:pPr>
      <w:ins w:id="516" w:author="Unknown">
        <w:r w:rsidRPr="00615073">
          <w:rPr>
            <w:rFonts w:eastAsia="Times New Roman" w:cs="Arial"/>
            <w:color w:val="000000" w:themeColor="text1"/>
            <w:sz w:val="23"/>
            <w:szCs w:val="23"/>
          </w:rPr>
          <w:t>The thread is alive but it is not eligible to run. It is not in runnable state but also, it will return to runnable state after some time.</w:t>
        </w:r>
      </w:ins>
    </w:p>
    <w:p w:rsidR="00615073" w:rsidRPr="00615073" w:rsidRDefault="00615073" w:rsidP="00615073">
      <w:pPr>
        <w:shd w:val="clear" w:color="auto" w:fill="FFFFFF"/>
        <w:spacing w:after="0" w:line="240" w:lineRule="auto"/>
        <w:rPr>
          <w:ins w:id="517" w:author="Unknown"/>
          <w:rFonts w:eastAsia="Times New Roman" w:cs="Arial"/>
          <w:color w:val="000000" w:themeColor="text1"/>
          <w:sz w:val="23"/>
          <w:szCs w:val="23"/>
        </w:rPr>
      </w:pPr>
      <w:ins w:id="518" w:author="Unknown">
        <w:r w:rsidRPr="00025AA1">
          <w:rPr>
            <w:rFonts w:eastAsia="Times New Roman" w:cs="Arial"/>
            <w:b/>
            <w:bCs/>
            <w:color w:val="000000" w:themeColor="text1"/>
            <w:sz w:val="23"/>
            <w:szCs w:val="23"/>
            <w:u w:val="single"/>
            <w:bdr w:val="none" w:sz="0" w:space="0" w:color="auto" w:frame="1"/>
          </w:rPr>
          <w:t>Example:</w:t>
        </w:r>
        <w:r w:rsidRPr="00615073">
          <w:rPr>
            <w:rFonts w:eastAsia="Times New Roman" w:cs="Arial"/>
            <w:color w:val="000000" w:themeColor="text1"/>
            <w:sz w:val="23"/>
            <w:szCs w:val="23"/>
          </w:rPr>
          <w:t> wait, sleep, block.</w:t>
        </w:r>
      </w:ins>
    </w:p>
    <w:p w:rsidR="00615073" w:rsidRPr="00615073" w:rsidRDefault="00615073" w:rsidP="00615073">
      <w:pPr>
        <w:numPr>
          <w:ilvl w:val="0"/>
          <w:numId w:val="38"/>
        </w:numPr>
        <w:shd w:val="clear" w:color="auto" w:fill="FFFFFF"/>
        <w:spacing w:after="0" w:line="240" w:lineRule="auto"/>
        <w:rPr>
          <w:ins w:id="519" w:author="Unknown"/>
          <w:rFonts w:eastAsia="Times New Roman" w:cs="Arial"/>
          <w:color w:val="000000" w:themeColor="text1"/>
          <w:sz w:val="23"/>
          <w:szCs w:val="23"/>
        </w:rPr>
      </w:pPr>
      <w:ins w:id="520" w:author="Unknown">
        <w:r w:rsidRPr="00025AA1">
          <w:rPr>
            <w:rFonts w:eastAsia="Times New Roman" w:cs="Arial"/>
            <w:b/>
            <w:bCs/>
            <w:color w:val="000000" w:themeColor="text1"/>
            <w:sz w:val="23"/>
            <w:szCs w:val="23"/>
            <w:bdr w:val="none" w:sz="0" w:space="0" w:color="auto" w:frame="1"/>
          </w:rPr>
          <w:t>Terminated </w:t>
        </w:r>
        <w:r w:rsidRPr="00615073">
          <w:rPr>
            <w:rFonts w:eastAsia="Times New Roman" w:cs="Arial"/>
            <w:color w:val="000000" w:themeColor="text1"/>
            <w:sz w:val="23"/>
            <w:szCs w:val="23"/>
          </w:rPr>
          <w:t>:</w:t>
        </w:r>
      </w:ins>
    </w:p>
    <w:p w:rsidR="00615073" w:rsidRPr="00615073" w:rsidRDefault="00615073" w:rsidP="00615073">
      <w:pPr>
        <w:shd w:val="clear" w:color="auto" w:fill="FFFFFF"/>
        <w:spacing w:after="336" w:line="240" w:lineRule="auto"/>
        <w:rPr>
          <w:ins w:id="521" w:author="Unknown"/>
          <w:rFonts w:eastAsia="Times New Roman" w:cs="Arial"/>
          <w:color w:val="000000" w:themeColor="text1"/>
          <w:sz w:val="23"/>
          <w:szCs w:val="23"/>
        </w:rPr>
      </w:pPr>
      <w:ins w:id="522" w:author="Unknown">
        <w:r w:rsidRPr="00615073">
          <w:rPr>
            <w:rFonts w:eastAsia="Times New Roman" w:cs="Arial"/>
            <w:color w:val="000000" w:themeColor="text1"/>
            <w:sz w:val="23"/>
            <w:szCs w:val="23"/>
          </w:rPr>
          <w:t>Once the run method is completed then it is terminated. Now the thread is not alive.</w:t>
        </w:r>
      </w:ins>
    </w:p>
    <w:p w:rsidR="00615073" w:rsidRPr="00615073" w:rsidRDefault="00615073" w:rsidP="00615073">
      <w:pPr>
        <w:shd w:val="clear" w:color="auto" w:fill="FFFFFF"/>
        <w:spacing w:after="0" w:line="240" w:lineRule="auto"/>
        <w:rPr>
          <w:ins w:id="523" w:author="Unknown"/>
          <w:rFonts w:eastAsia="Times New Roman" w:cs="Arial"/>
          <w:color w:val="000000" w:themeColor="text1"/>
          <w:sz w:val="23"/>
          <w:szCs w:val="23"/>
        </w:rPr>
      </w:pPr>
      <w:ins w:id="524" w:author="Unknown">
        <w:r w:rsidRPr="00025AA1">
          <w:rPr>
            <w:rFonts w:eastAsia="Times New Roman" w:cs="Arial"/>
            <w:b/>
            <w:bCs/>
            <w:color w:val="000000" w:themeColor="text1"/>
            <w:sz w:val="23"/>
            <w:szCs w:val="23"/>
            <w:bdr w:val="none" w:sz="0" w:space="0" w:color="auto" w:frame="1"/>
          </w:rPr>
          <w:t xml:space="preserve">Q #49)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Synchronization?</w:t>
        </w:r>
      </w:ins>
    </w:p>
    <w:p w:rsidR="00615073" w:rsidRPr="00615073" w:rsidRDefault="00615073" w:rsidP="00615073">
      <w:pPr>
        <w:shd w:val="clear" w:color="auto" w:fill="FFFFFF"/>
        <w:spacing w:after="0" w:line="240" w:lineRule="auto"/>
        <w:rPr>
          <w:ins w:id="525" w:author="Unknown"/>
          <w:rFonts w:eastAsia="Times New Roman" w:cs="Arial"/>
          <w:color w:val="000000" w:themeColor="text1"/>
          <w:sz w:val="23"/>
          <w:szCs w:val="23"/>
        </w:rPr>
      </w:pPr>
      <w:proofErr w:type="spellStart"/>
      <w:ins w:id="526"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Synchronization makes only one thread to access a block of code at a time. If multiple thread accesses the block of code, then there is a chance for inaccurate results at the end. To avoid this issue, we can provide synchronization for the sensitive block of codes.</w:t>
        </w:r>
      </w:ins>
    </w:p>
    <w:p w:rsidR="00615073" w:rsidRPr="00615073" w:rsidRDefault="00615073" w:rsidP="00615073">
      <w:pPr>
        <w:shd w:val="clear" w:color="auto" w:fill="FFFFFF"/>
        <w:spacing w:after="336" w:line="240" w:lineRule="auto"/>
        <w:rPr>
          <w:ins w:id="527" w:author="Unknown"/>
          <w:rFonts w:eastAsia="Times New Roman" w:cs="Arial"/>
          <w:color w:val="000000" w:themeColor="text1"/>
          <w:sz w:val="23"/>
          <w:szCs w:val="23"/>
        </w:rPr>
      </w:pPr>
      <w:ins w:id="528" w:author="Unknown">
        <w:r w:rsidRPr="00615073">
          <w:rPr>
            <w:rFonts w:eastAsia="Times New Roman" w:cs="Arial"/>
            <w:color w:val="000000" w:themeColor="text1"/>
            <w:sz w:val="23"/>
            <w:szCs w:val="23"/>
          </w:rPr>
          <w:t>The synchronized keyword means that a thread needs a key in order to access the synchronized code.</w:t>
        </w:r>
      </w:ins>
    </w:p>
    <w:p w:rsidR="00615073" w:rsidRPr="00615073" w:rsidRDefault="00615073" w:rsidP="00615073">
      <w:pPr>
        <w:shd w:val="clear" w:color="auto" w:fill="FFFFFF"/>
        <w:spacing w:after="336" w:line="240" w:lineRule="auto"/>
        <w:rPr>
          <w:ins w:id="529" w:author="Unknown"/>
          <w:rFonts w:eastAsia="Times New Roman" w:cs="Arial"/>
          <w:color w:val="000000" w:themeColor="text1"/>
          <w:sz w:val="23"/>
          <w:szCs w:val="23"/>
        </w:rPr>
      </w:pPr>
      <w:ins w:id="530" w:author="Unknown">
        <w:r w:rsidRPr="00615073">
          <w:rPr>
            <w:rFonts w:eastAsia="Times New Roman" w:cs="Arial"/>
            <w:color w:val="000000" w:themeColor="text1"/>
            <w:sz w:val="23"/>
            <w:szCs w:val="23"/>
          </w:rPr>
          <w:t>Locks are per objects. Every Java object has a lock. A lock has only one key. A thread can access a synchronized method only if the thread can get the key to the objects lock.</w:t>
        </w:r>
      </w:ins>
    </w:p>
    <w:p w:rsidR="00615073" w:rsidRPr="00615073" w:rsidRDefault="00615073" w:rsidP="00615073">
      <w:pPr>
        <w:shd w:val="clear" w:color="auto" w:fill="FFFFFF"/>
        <w:spacing w:after="336" w:line="240" w:lineRule="auto"/>
        <w:rPr>
          <w:ins w:id="531" w:author="Unknown"/>
          <w:rFonts w:eastAsia="Times New Roman" w:cs="Arial"/>
          <w:color w:val="000000" w:themeColor="text1"/>
          <w:sz w:val="23"/>
          <w:szCs w:val="23"/>
        </w:rPr>
      </w:pPr>
      <w:ins w:id="532" w:author="Unknown">
        <w:r w:rsidRPr="00615073">
          <w:rPr>
            <w:rFonts w:eastAsia="Times New Roman" w:cs="Arial"/>
            <w:color w:val="000000" w:themeColor="text1"/>
            <w:sz w:val="23"/>
            <w:szCs w:val="23"/>
          </w:rPr>
          <w:t>For this, we use “Synchronized” keyword.</w:t>
        </w:r>
      </w:ins>
    </w:p>
    <w:p w:rsidR="00615073" w:rsidRPr="00615073" w:rsidRDefault="00615073" w:rsidP="00615073">
      <w:pPr>
        <w:shd w:val="clear" w:color="auto" w:fill="FFFFFF"/>
        <w:spacing w:after="0" w:line="240" w:lineRule="auto"/>
        <w:rPr>
          <w:ins w:id="533" w:author="Unknown"/>
          <w:rFonts w:eastAsia="Times New Roman" w:cs="Arial"/>
          <w:color w:val="000000" w:themeColor="text1"/>
          <w:sz w:val="23"/>
          <w:szCs w:val="23"/>
        </w:rPr>
      </w:pPr>
      <w:ins w:id="534"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35" w:author="Unknown"/>
          <w:rFonts w:eastAsia="Times New Roman" w:cs="Courier New"/>
          <w:color w:val="000000" w:themeColor="text1"/>
          <w:sz w:val="23"/>
          <w:szCs w:val="23"/>
        </w:rPr>
      </w:pPr>
      <w:proofErr w:type="gramStart"/>
      <w:ins w:id="536" w:author="Unknown">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class </w:t>
        </w:r>
        <w:proofErr w:type="spellStart"/>
        <w:r w:rsidRPr="00615073">
          <w:rPr>
            <w:rFonts w:eastAsia="Times New Roman" w:cs="Courier New"/>
            <w:color w:val="000000" w:themeColor="text1"/>
            <w:sz w:val="23"/>
            <w:szCs w:val="23"/>
          </w:rPr>
          <w:t>ExampleThread</w:t>
        </w:r>
        <w:proofErr w:type="spellEnd"/>
        <w:r w:rsidRPr="00615073">
          <w:rPr>
            <w:rFonts w:eastAsia="Times New Roman" w:cs="Courier New"/>
            <w:color w:val="000000" w:themeColor="text1"/>
            <w:sz w:val="23"/>
            <w:szCs w:val="23"/>
          </w:rPr>
          <w:t xml:space="preserve"> implements Runnable{</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37" w:author="Unknown"/>
          <w:rFonts w:eastAsia="Times New Roman" w:cs="Courier New"/>
          <w:color w:val="000000" w:themeColor="text1"/>
          <w:sz w:val="23"/>
          <w:szCs w:val="23"/>
        </w:rPr>
      </w:pPr>
      <w:ins w:id="538" w:author="Unknown">
        <w:r w:rsidRPr="00615073">
          <w:rPr>
            <w:rFonts w:eastAsia="Times New Roman" w:cs="Courier New"/>
            <w:color w:val="000000" w:themeColor="text1"/>
            <w:sz w:val="23"/>
            <w:szCs w:val="23"/>
          </w:rPr>
          <w:t xml:space="preserve"> </w:t>
        </w: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static void main (String[] </w:t>
        </w:r>
        <w:proofErr w:type="spellStart"/>
        <w:r w:rsidRPr="00615073">
          <w:rPr>
            <w:rFonts w:eastAsia="Times New Roman" w:cs="Courier New"/>
            <w:color w:val="000000" w:themeColor="text1"/>
            <w:sz w:val="23"/>
            <w:szCs w:val="23"/>
          </w:rPr>
          <w:t>args</w:t>
        </w:r>
        <w:proofErr w:type="spellEnd"/>
        <w:r w:rsidRPr="00615073">
          <w:rPr>
            <w:rFonts w:eastAsia="Times New Roman" w:cs="Courier New"/>
            <w:color w:val="000000" w:themeColor="text1"/>
            <w:sz w:val="23"/>
            <w:szCs w:val="23"/>
          </w:rPr>
          <w: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39" w:author="Unknown"/>
          <w:rFonts w:eastAsia="Times New Roman" w:cs="Courier New"/>
          <w:color w:val="000000" w:themeColor="text1"/>
          <w:sz w:val="23"/>
          <w:szCs w:val="23"/>
        </w:rPr>
      </w:pPr>
      <w:ins w:id="540" w:author="Unknown">
        <w:r w:rsidRPr="00615073">
          <w:rPr>
            <w:rFonts w:eastAsia="Times New Roman" w:cs="Courier New"/>
            <w:color w:val="000000" w:themeColor="text1"/>
            <w:sz w:val="23"/>
            <w:szCs w:val="23"/>
          </w:rPr>
          <w:lastRenderedPageBreak/>
          <w:t xml:space="preserve"> Thread t = new Thread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1" w:author="Unknown"/>
          <w:rFonts w:eastAsia="Times New Roman" w:cs="Courier New"/>
          <w:color w:val="000000" w:themeColor="text1"/>
          <w:sz w:val="23"/>
          <w:szCs w:val="23"/>
        </w:rPr>
      </w:pPr>
      <w:ins w:id="542" w:author="Unknown">
        <w:r w:rsidRPr="00615073">
          <w:rPr>
            <w:rFonts w:eastAsia="Times New Roman" w:cs="Courier New"/>
            <w:color w:val="000000" w:themeColor="text1"/>
            <w:sz w:val="23"/>
            <w:szCs w:val="23"/>
          </w:rPr>
          <w:t xml:space="preserve"> </w:t>
        </w:r>
        <w:proofErr w:type="spellStart"/>
        <w:r w:rsidRPr="00615073">
          <w:rPr>
            <w:rFonts w:eastAsia="Times New Roman" w:cs="Courier New"/>
            <w:color w:val="000000" w:themeColor="text1"/>
            <w:sz w:val="23"/>
            <w:szCs w:val="23"/>
          </w:rPr>
          <w:t>t.start</w:t>
        </w:r>
        <w:proofErr w:type="spellEnd"/>
        <w:r w:rsidRPr="00615073">
          <w:rPr>
            <w:rFonts w:eastAsia="Times New Roman" w:cs="Courier New"/>
            <w:color w:val="000000" w:themeColor="text1"/>
            <w:sz w:val="23"/>
            <w:szCs w:val="23"/>
          </w:rPr>
          <w:t xml:space="preserve">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3" w:author="Unknown"/>
          <w:rFonts w:eastAsia="Times New Roman" w:cs="Courier New"/>
          <w:color w:val="000000" w:themeColor="text1"/>
          <w:sz w:val="23"/>
          <w:szCs w:val="23"/>
        </w:rPr>
      </w:pPr>
      <w:ins w:id="544" w:author="Unknown">
        <w:r w:rsidRPr="00615073">
          <w:rPr>
            <w:rFonts w:eastAsia="Times New Roman" w:cs="Courier New"/>
            <w:color w:val="000000" w:themeColor="text1"/>
            <w:sz w:val="23"/>
            <w:szCs w:val="23"/>
          </w:rPr>
          <w:t xml:space="preserve"> }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5" w:author="Unknown"/>
          <w:rFonts w:eastAsia="Times New Roman" w:cs="Courier New"/>
          <w:color w:val="000000" w:themeColor="text1"/>
          <w:sz w:val="23"/>
          <w:szCs w:val="23"/>
        </w:rPr>
      </w:pPr>
      <w:ins w:id="546" w:author="Unknown">
        <w:r w:rsidRPr="00615073">
          <w:rPr>
            <w:rFonts w:eastAsia="Times New Roman" w:cs="Courier New"/>
            <w:color w:val="000000" w:themeColor="text1"/>
            <w:sz w:val="23"/>
            <w:szCs w:val="23"/>
          </w:rPr>
          <w:t xml:space="preserve"> </w:t>
        </w:r>
        <w:proofErr w:type="gramStart"/>
        <w:r w:rsidRPr="00615073">
          <w:rPr>
            <w:rFonts w:eastAsia="Times New Roman" w:cs="Courier New"/>
            <w:color w:val="000000" w:themeColor="text1"/>
            <w:sz w:val="23"/>
            <w:szCs w:val="23"/>
          </w:rPr>
          <w:t>public</w:t>
        </w:r>
        <w:proofErr w:type="gramEnd"/>
        <w:r w:rsidRPr="00615073">
          <w:rPr>
            <w:rFonts w:eastAsia="Times New Roman" w:cs="Courier New"/>
            <w:color w:val="000000" w:themeColor="text1"/>
            <w:sz w:val="23"/>
            <w:szCs w:val="23"/>
          </w:rPr>
          <w:t xml:space="preserve"> void run(){</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7" w:author="Unknown"/>
          <w:rFonts w:eastAsia="Times New Roman" w:cs="Courier New"/>
          <w:color w:val="000000" w:themeColor="text1"/>
          <w:sz w:val="23"/>
          <w:szCs w:val="23"/>
        </w:rPr>
      </w:pPr>
      <w:ins w:id="548" w:author="Unknown">
        <w:r w:rsidRPr="00615073">
          <w:rPr>
            <w:rFonts w:eastAsia="Times New Roman" w:cs="Courier New"/>
            <w:color w:val="000000" w:themeColor="text1"/>
            <w:sz w:val="23"/>
            <w:szCs w:val="23"/>
          </w:rPr>
          <w:t xml:space="preserve"> </w:t>
        </w:r>
        <w:proofErr w:type="gramStart"/>
        <w:r w:rsidRPr="00615073">
          <w:rPr>
            <w:rFonts w:eastAsia="Times New Roman" w:cs="Courier New"/>
            <w:color w:val="000000" w:themeColor="text1"/>
            <w:sz w:val="23"/>
            <w:szCs w:val="23"/>
          </w:rPr>
          <w:t>synchronized(</w:t>
        </w:r>
        <w:proofErr w:type="gramEnd"/>
        <w:r w:rsidRPr="00615073">
          <w:rPr>
            <w:rFonts w:eastAsia="Times New Roman" w:cs="Courier New"/>
            <w:color w:val="000000" w:themeColor="text1"/>
            <w:sz w:val="23"/>
            <w:szCs w:val="23"/>
          </w:rPr>
          <w:t>object){</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49" w:author="Unknown"/>
          <w:rFonts w:eastAsia="Times New Roman" w:cs="Courier New"/>
          <w:color w:val="000000" w:themeColor="text1"/>
          <w:sz w:val="23"/>
          <w:szCs w:val="23"/>
        </w:rPr>
      </w:pPr>
      <w:ins w:id="550" w:author="Unknown">
        <w:r w:rsidRPr="00615073">
          <w:rPr>
            <w:rFonts w:eastAsia="Times New Roman" w:cs="Courier New"/>
            <w:color w:val="000000" w:themeColor="text1"/>
            <w:sz w:val="23"/>
            <w:szCs w:val="23"/>
          </w:rPr>
          <w:t xml:space="preserve">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51" w:author="Unknown"/>
          <w:rFonts w:eastAsia="Times New Roman" w:cs="Courier New"/>
          <w:color w:val="000000" w:themeColor="text1"/>
          <w:sz w:val="23"/>
          <w:szCs w:val="23"/>
        </w:rPr>
      </w:pPr>
      <w:ins w:id="552" w:author="Unknown">
        <w:r w:rsidRPr="00615073">
          <w:rPr>
            <w:rFonts w:eastAsia="Times New Roman" w:cs="Courier New"/>
            <w:color w:val="000000" w:themeColor="text1"/>
            <w:sz w:val="23"/>
            <w:szCs w:val="23"/>
          </w:rPr>
          <w:t xml:space="preserve"> }</w:t>
        </w:r>
      </w:ins>
    </w:p>
    <w:p w:rsidR="00615073" w:rsidRPr="00615073" w:rsidRDefault="00615073" w:rsidP="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553" w:author="Unknown"/>
          <w:rFonts w:eastAsia="Times New Roman" w:cs="Courier New"/>
          <w:color w:val="000000" w:themeColor="text1"/>
          <w:sz w:val="23"/>
          <w:szCs w:val="23"/>
        </w:rPr>
      </w:pPr>
      <w:ins w:id="554" w:author="Unknown">
        <w:r w:rsidRPr="00615073">
          <w:rPr>
            <w:rFonts w:eastAsia="Times New Roman" w:cs="Courier New"/>
            <w:color w:val="000000" w:themeColor="text1"/>
            <w:sz w:val="23"/>
            <w:szCs w:val="23"/>
          </w:rPr>
          <w:t>}</w:t>
        </w:r>
      </w:ins>
    </w:p>
    <w:p w:rsidR="00615073" w:rsidRPr="00615073" w:rsidRDefault="00615073" w:rsidP="00615073">
      <w:pPr>
        <w:shd w:val="clear" w:color="auto" w:fill="FFFFFF"/>
        <w:spacing w:after="0" w:line="240" w:lineRule="auto"/>
        <w:rPr>
          <w:ins w:id="555" w:author="Unknown"/>
          <w:rFonts w:eastAsia="Times New Roman" w:cs="Arial"/>
          <w:color w:val="000000" w:themeColor="text1"/>
          <w:sz w:val="23"/>
          <w:szCs w:val="23"/>
        </w:rPr>
      </w:pPr>
      <w:ins w:id="556" w:author="Unknown">
        <w:r w:rsidRPr="00025AA1">
          <w:rPr>
            <w:rFonts w:eastAsia="Times New Roman" w:cs="Arial"/>
            <w:b/>
            <w:bCs/>
            <w:color w:val="000000" w:themeColor="text1"/>
            <w:sz w:val="23"/>
            <w:szCs w:val="23"/>
            <w:bdr w:val="none" w:sz="0" w:space="0" w:color="auto" w:frame="1"/>
          </w:rPr>
          <w:t xml:space="preserve">Q #50)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the disadvantage of Synchronization?</w:t>
        </w:r>
      </w:ins>
    </w:p>
    <w:p w:rsidR="00615073" w:rsidRPr="00615073" w:rsidRDefault="00615073" w:rsidP="00615073">
      <w:pPr>
        <w:shd w:val="clear" w:color="auto" w:fill="FFFFFF"/>
        <w:spacing w:after="0" w:line="240" w:lineRule="auto"/>
        <w:rPr>
          <w:ins w:id="557" w:author="Unknown"/>
          <w:rFonts w:eastAsia="Times New Roman" w:cs="Arial"/>
          <w:color w:val="000000" w:themeColor="text1"/>
          <w:sz w:val="23"/>
          <w:szCs w:val="23"/>
        </w:rPr>
      </w:pPr>
      <w:proofErr w:type="spellStart"/>
      <w:ins w:id="55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Synchronization is not recommended to implement all the methods. </w:t>
        </w:r>
        <w:proofErr w:type="gramStart"/>
        <w:r w:rsidRPr="00615073">
          <w:rPr>
            <w:rFonts w:eastAsia="Times New Roman" w:cs="Arial"/>
            <w:color w:val="000000" w:themeColor="text1"/>
            <w:sz w:val="23"/>
            <w:szCs w:val="23"/>
          </w:rPr>
          <w:t>Because if one thread accesses the synchronized code then the next thread should have to wait.</w:t>
        </w:r>
        <w:proofErr w:type="gramEnd"/>
        <w:r w:rsidRPr="00615073">
          <w:rPr>
            <w:rFonts w:eastAsia="Times New Roman" w:cs="Arial"/>
            <w:color w:val="000000" w:themeColor="text1"/>
            <w:sz w:val="23"/>
            <w:szCs w:val="23"/>
          </w:rPr>
          <w:t xml:space="preserve"> So it makes slow performance on the other end.</w:t>
        </w:r>
      </w:ins>
    </w:p>
    <w:p w:rsidR="00AB4F26" w:rsidRDefault="00AB4F26" w:rsidP="00615073">
      <w:pPr>
        <w:shd w:val="clear" w:color="auto" w:fill="FFFFFF"/>
        <w:spacing w:after="0" w:line="240" w:lineRule="auto"/>
        <w:rPr>
          <w:rFonts w:eastAsia="Times New Roman" w:cs="Arial"/>
          <w:b/>
          <w:bCs/>
          <w:color w:val="000000" w:themeColor="text1"/>
          <w:sz w:val="23"/>
          <w:szCs w:val="23"/>
          <w:bdr w:val="none" w:sz="0" w:space="0" w:color="auto" w:frame="1"/>
        </w:rPr>
      </w:pPr>
    </w:p>
    <w:p w:rsidR="00615073" w:rsidRPr="00615073" w:rsidRDefault="00615073" w:rsidP="00615073">
      <w:pPr>
        <w:shd w:val="clear" w:color="auto" w:fill="FFFFFF"/>
        <w:spacing w:after="0" w:line="240" w:lineRule="auto"/>
        <w:rPr>
          <w:ins w:id="559" w:author="Unknown"/>
          <w:rFonts w:eastAsia="Times New Roman" w:cs="Arial"/>
          <w:color w:val="000000" w:themeColor="text1"/>
          <w:sz w:val="23"/>
          <w:szCs w:val="23"/>
        </w:rPr>
      </w:pPr>
      <w:ins w:id="560" w:author="Unknown">
        <w:r w:rsidRPr="00025AA1">
          <w:rPr>
            <w:rFonts w:eastAsia="Times New Roman" w:cs="Arial"/>
            <w:b/>
            <w:bCs/>
            <w:color w:val="000000" w:themeColor="text1"/>
            <w:sz w:val="23"/>
            <w:szCs w:val="23"/>
            <w:bdr w:val="none" w:sz="0" w:space="0" w:color="auto" w:frame="1"/>
          </w:rPr>
          <w:t xml:space="preserve">Q #51)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meant by Serialization?</w:t>
        </w:r>
      </w:ins>
    </w:p>
    <w:p w:rsidR="00615073" w:rsidRPr="00615073" w:rsidRDefault="00615073" w:rsidP="00615073">
      <w:pPr>
        <w:shd w:val="clear" w:color="auto" w:fill="FFFFFF"/>
        <w:spacing w:after="0" w:line="240" w:lineRule="auto"/>
        <w:rPr>
          <w:ins w:id="561" w:author="Unknown"/>
          <w:rFonts w:eastAsia="Times New Roman" w:cs="Arial"/>
          <w:color w:val="000000" w:themeColor="text1"/>
          <w:sz w:val="23"/>
          <w:szCs w:val="23"/>
        </w:rPr>
      </w:pPr>
      <w:proofErr w:type="spellStart"/>
      <w:ins w:id="562"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Converting a file into a byte stream is known as Serialization. The </w:t>
        </w:r>
        <w:proofErr w:type="gramStart"/>
        <w:r w:rsidRPr="00615073">
          <w:rPr>
            <w:rFonts w:eastAsia="Times New Roman" w:cs="Arial"/>
            <w:color w:val="000000" w:themeColor="text1"/>
            <w:sz w:val="23"/>
            <w:szCs w:val="23"/>
          </w:rPr>
          <w:t>objects in the file is</w:t>
        </w:r>
        <w:proofErr w:type="gramEnd"/>
        <w:r w:rsidRPr="00615073">
          <w:rPr>
            <w:rFonts w:eastAsia="Times New Roman" w:cs="Arial"/>
            <w:color w:val="000000" w:themeColor="text1"/>
            <w:sz w:val="23"/>
            <w:szCs w:val="23"/>
          </w:rPr>
          <w:t xml:space="preserve"> converted to the bytes for security purposes. For this, we need to implement </w:t>
        </w:r>
        <w:proofErr w:type="spellStart"/>
        <w:r w:rsidRPr="00615073">
          <w:rPr>
            <w:rFonts w:eastAsia="Times New Roman" w:cs="Arial"/>
            <w:color w:val="000000" w:themeColor="text1"/>
            <w:sz w:val="23"/>
            <w:szCs w:val="23"/>
          </w:rPr>
          <w:t>java.io.Serializable</w:t>
        </w:r>
        <w:proofErr w:type="spellEnd"/>
        <w:r w:rsidRPr="00615073">
          <w:rPr>
            <w:rFonts w:eastAsia="Times New Roman" w:cs="Arial"/>
            <w:color w:val="000000" w:themeColor="text1"/>
            <w:sz w:val="23"/>
            <w:szCs w:val="23"/>
          </w:rPr>
          <w:t xml:space="preserve"> interface. It has no method to define.</w:t>
        </w:r>
      </w:ins>
    </w:p>
    <w:p w:rsidR="00615073" w:rsidRPr="00615073" w:rsidRDefault="00615073" w:rsidP="00615073">
      <w:pPr>
        <w:shd w:val="clear" w:color="auto" w:fill="FFFFFF"/>
        <w:spacing w:after="336" w:line="240" w:lineRule="auto"/>
        <w:rPr>
          <w:ins w:id="563" w:author="Unknown"/>
          <w:rFonts w:eastAsia="Times New Roman" w:cs="Arial"/>
          <w:color w:val="000000" w:themeColor="text1"/>
          <w:sz w:val="23"/>
          <w:szCs w:val="23"/>
        </w:rPr>
      </w:pPr>
      <w:ins w:id="564" w:author="Unknown">
        <w:r w:rsidRPr="00615073">
          <w:rPr>
            <w:rFonts w:eastAsia="Times New Roman" w:cs="Arial"/>
            <w:color w:val="000000" w:themeColor="text1"/>
            <w:sz w:val="23"/>
            <w:szCs w:val="23"/>
          </w:rPr>
          <w:t>Variables that are marked as transient will not be a part of the serialization. So we can skip the serialization for the variables in the file by using a transient keyword.</w:t>
        </w:r>
      </w:ins>
    </w:p>
    <w:p w:rsidR="00615073" w:rsidRPr="00615073" w:rsidRDefault="00615073" w:rsidP="00615073">
      <w:pPr>
        <w:shd w:val="clear" w:color="auto" w:fill="FFFFFF"/>
        <w:spacing w:after="0" w:line="240" w:lineRule="auto"/>
        <w:rPr>
          <w:ins w:id="565" w:author="Unknown"/>
          <w:rFonts w:eastAsia="Times New Roman" w:cs="Arial"/>
          <w:color w:val="000000" w:themeColor="text1"/>
          <w:sz w:val="23"/>
          <w:szCs w:val="23"/>
        </w:rPr>
      </w:pPr>
      <w:ins w:id="566" w:author="Unknown">
        <w:r w:rsidRPr="00025AA1">
          <w:rPr>
            <w:rFonts w:eastAsia="Times New Roman" w:cs="Arial"/>
            <w:b/>
            <w:bCs/>
            <w:color w:val="000000" w:themeColor="text1"/>
            <w:sz w:val="23"/>
            <w:szCs w:val="23"/>
            <w:bdr w:val="none" w:sz="0" w:space="0" w:color="auto" w:frame="1"/>
          </w:rPr>
          <w:t xml:space="preserve">Q #52)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the purpose of a transient variable?</w:t>
        </w:r>
      </w:ins>
    </w:p>
    <w:p w:rsidR="00615073" w:rsidRPr="00615073" w:rsidRDefault="00615073" w:rsidP="00615073">
      <w:pPr>
        <w:shd w:val="clear" w:color="auto" w:fill="FFFFFF"/>
        <w:spacing w:after="0" w:line="240" w:lineRule="auto"/>
        <w:rPr>
          <w:ins w:id="567" w:author="Unknown"/>
          <w:rFonts w:eastAsia="Times New Roman" w:cs="Arial"/>
          <w:color w:val="000000" w:themeColor="text1"/>
          <w:sz w:val="23"/>
          <w:szCs w:val="23"/>
        </w:rPr>
      </w:pPr>
      <w:proofErr w:type="spellStart"/>
      <w:ins w:id="56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Transient variables are not part of the serialization process. During deserialization, the transient variables values are set to default value. It is not used with static variables.</w:t>
        </w:r>
      </w:ins>
    </w:p>
    <w:p w:rsidR="00615073" w:rsidRPr="00615073" w:rsidRDefault="00615073" w:rsidP="00615073">
      <w:pPr>
        <w:shd w:val="clear" w:color="auto" w:fill="FFFFFF"/>
        <w:spacing w:after="0" w:line="240" w:lineRule="auto"/>
        <w:rPr>
          <w:ins w:id="569" w:author="Unknown"/>
          <w:rFonts w:eastAsia="Times New Roman" w:cs="Arial"/>
          <w:color w:val="000000" w:themeColor="text1"/>
          <w:sz w:val="23"/>
          <w:szCs w:val="23"/>
        </w:rPr>
      </w:pPr>
      <w:ins w:id="570"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shd w:val="clear" w:color="auto" w:fill="FFFFFF"/>
        <w:spacing w:after="336" w:line="240" w:lineRule="auto"/>
        <w:rPr>
          <w:ins w:id="571" w:author="Unknown"/>
          <w:rFonts w:eastAsia="Times New Roman" w:cs="Arial"/>
          <w:color w:val="000000" w:themeColor="text1"/>
          <w:sz w:val="23"/>
          <w:szCs w:val="23"/>
        </w:rPr>
      </w:pPr>
      <w:proofErr w:type="gramStart"/>
      <w:ins w:id="572" w:author="Unknown">
        <w:r w:rsidRPr="00615073">
          <w:rPr>
            <w:rFonts w:eastAsia="Times New Roman" w:cs="Arial"/>
            <w:color w:val="000000" w:themeColor="text1"/>
            <w:sz w:val="23"/>
            <w:szCs w:val="23"/>
          </w:rPr>
          <w:t>transient</w:t>
        </w:r>
        <w:proofErr w:type="gramEnd"/>
        <w:r w:rsidRPr="00615073">
          <w:rPr>
            <w:rFonts w:eastAsia="Times New Roman" w:cs="Arial"/>
            <w:color w:val="000000" w:themeColor="text1"/>
            <w:sz w:val="23"/>
            <w:szCs w:val="23"/>
          </w:rPr>
          <w:t xml:space="preserve"> </w:t>
        </w:r>
        <w:proofErr w:type="spellStart"/>
        <w:r w:rsidRPr="00615073">
          <w:rPr>
            <w:rFonts w:eastAsia="Times New Roman" w:cs="Arial"/>
            <w:color w:val="000000" w:themeColor="text1"/>
            <w:sz w:val="23"/>
            <w:szCs w:val="23"/>
          </w:rPr>
          <w:t>int</w:t>
        </w:r>
        <w:proofErr w:type="spellEnd"/>
        <w:r w:rsidRPr="00615073">
          <w:rPr>
            <w:rFonts w:eastAsia="Times New Roman" w:cs="Arial"/>
            <w:color w:val="000000" w:themeColor="text1"/>
            <w:sz w:val="23"/>
            <w:szCs w:val="23"/>
          </w:rPr>
          <w:t xml:space="preserve"> numbers;</w:t>
        </w:r>
      </w:ins>
    </w:p>
    <w:p w:rsidR="00615073" w:rsidRPr="00615073" w:rsidRDefault="00615073" w:rsidP="00615073">
      <w:pPr>
        <w:shd w:val="clear" w:color="auto" w:fill="FFFFFF"/>
        <w:spacing w:after="0" w:line="240" w:lineRule="auto"/>
        <w:rPr>
          <w:ins w:id="573" w:author="Unknown"/>
          <w:rFonts w:eastAsia="Times New Roman" w:cs="Arial"/>
          <w:color w:val="000000" w:themeColor="text1"/>
          <w:sz w:val="23"/>
          <w:szCs w:val="23"/>
        </w:rPr>
      </w:pPr>
      <w:ins w:id="574" w:author="Unknown">
        <w:r w:rsidRPr="00025AA1">
          <w:rPr>
            <w:rFonts w:eastAsia="Times New Roman" w:cs="Arial"/>
            <w:b/>
            <w:bCs/>
            <w:color w:val="000000" w:themeColor="text1"/>
            <w:sz w:val="23"/>
            <w:szCs w:val="23"/>
            <w:bdr w:val="none" w:sz="0" w:space="0" w:color="auto" w:frame="1"/>
          </w:rPr>
          <w:t xml:space="preserve">Q #53) </w:t>
        </w:r>
        <w:proofErr w:type="gramStart"/>
        <w:r w:rsidRPr="00025AA1">
          <w:rPr>
            <w:rFonts w:eastAsia="Times New Roman" w:cs="Arial"/>
            <w:b/>
            <w:bCs/>
            <w:color w:val="000000" w:themeColor="text1"/>
            <w:sz w:val="23"/>
            <w:szCs w:val="23"/>
            <w:bdr w:val="none" w:sz="0" w:space="0" w:color="auto" w:frame="1"/>
          </w:rPr>
          <w:t>Which</w:t>
        </w:r>
        <w:proofErr w:type="gramEnd"/>
        <w:r w:rsidRPr="00025AA1">
          <w:rPr>
            <w:rFonts w:eastAsia="Times New Roman" w:cs="Arial"/>
            <w:b/>
            <w:bCs/>
            <w:color w:val="000000" w:themeColor="text1"/>
            <w:sz w:val="23"/>
            <w:szCs w:val="23"/>
            <w:bdr w:val="none" w:sz="0" w:space="0" w:color="auto" w:frame="1"/>
          </w:rPr>
          <w:t xml:space="preserve"> methods are used during Serialization and Deserialization process?</w:t>
        </w:r>
      </w:ins>
    </w:p>
    <w:p w:rsidR="00615073" w:rsidRPr="00615073" w:rsidRDefault="00615073" w:rsidP="00615073">
      <w:pPr>
        <w:shd w:val="clear" w:color="auto" w:fill="FFFFFF"/>
        <w:spacing w:after="0" w:line="240" w:lineRule="auto"/>
        <w:rPr>
          <w:ins w:id="575" w:author="Unknown"/>
          <w:rFonts w:eastAsia="Times New Roman" w:cs="Arial"/>
          <w:color w:val="000000" w:themeColor="text1"/>
          <w:sz w:val="23"/>
          <w:szCs w:val="23"/>
        </w:rPr>
      </w:pPr>
      <w:proofErr w:type="spellStart"/>
      <w:ins w:id="576"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proofErr w:type="spellStart"/>
        <w:r w:rsidRPr="00615073">
          <w:rPr>
            <w:rFonts w:eastAsia="Times New Roman" w:cs="Arial"/>
            <w:color w:val="000000" w:themeColor="text1"/>
            <w:sz w:val="23"/>
            <w:szCs w:val="23"/>
          </w:rPr>
          <w:t>ObjectOutputStream</w:t>
        </w:r>
        <w:proofErr w:type="spellEnd"/>
        <w:r w:rsidRPr="00615073">
          <w:rPr>
            <w:rFonts w:eastAsia="Times New Roman" w:cs="Arial"/>
            <w:color w:val="000000" w:themeColor="text1"/>
            <w:sz w:val="23"/>
            <w:szCs w:val="23"/>
          </w:rPr>
          <w:t xml:space="preserve"> and </w:t>
        </w:r>
        <w:proofErr w:type="spellStart"/>
        <w:r w:rsidRPr="00615073">
          <w:rPr>
            <w:rFonts w:eastAsia="Times New Roman" w:cs="Arial"/>
            <w:color w:val="000000" w:themeColor="text1"/>
            <w:sz w:val="23"/>
            <w:szCs w:val="23"/>
          </w:rPr>
          <w:t>ObjectInputStream</w:t>
        </w:r>
        <w:proofErr w:type="spellEnd"/>
        <w:r w:rsidRPr="00615073">
          <w:rPr>
            <w:rFonts w:eastAsia="Times New Roman" w:cs="Arial"/>
            <w:color w:val="000000" w:themeColor="text1"/>
            <w:sz w:val="23"/>
            <w:szCs w:val="23"/>
          </w:rPr>
          <w:t xml:space="preserve"> classes are higher level java.io. </w:t>
        </w:r>
        <w:proofErr w:type="gramStart"/>
        <w:r w:rsidRPr="00615073">
          <w:rPr>
            <w:rFonts w:eastAsia="Times New Roman" w:cs="Arial"/>
            <w:color w:val="000000" w:themeColor="text1"/>
            <w:sz w:val="23"/>
            <w:szCs w:val="23"/>
          </w:rPr>
          <w:t>package</w:t>
        </w:r>
        <w:proofErr w:type="gramEnd"/>
        <w:r w:rsidRPr="00615073">
          <w:rPr>
            <w:rFonts w:eastAsia="Times New Roman" w:cs="Arial"/>
            <w:color w:val="000000" w:themeColor="text1"/>
            <w:sz w:val="23"/>
            <w:szCs w:val="23"/>
          </w:rPr>
          <w:t xml:space="preserve">. We will use them with lower level classes </w:t>
        </w:r>
        <w:proofErr w:type="spellStart"/>
        <w:r w:rsidRPr="00615073">
          <w:rPr>
            <w:rFonts w:eastAsia="Times New Roman" w:cs="Arial"/>
            <w:color w:val="000000" w:themeColor="text1"/>
            <w:sz w:val="23"/>
            <w:szCs w:val="23"/>
          </w:rPr>
          <w:t>FileOutputStream</w:t>
        </w:r>
        <w:proofErr w:type="spellEnd"/>
        <w:r w:rsidRPr="00615073">
          <w:rPr>
            <w:rFonts w:eastAsia="Times New Roman" w:cs="Arial"/>
            <w:color w:val="000000" w:themeColor="text1"/>
            <w:sz w:val="23"/>
            <w:szCs w:val="23"/>
          </w:rPr>
          <w:t xml:space="preserve"> and </w:t>
        </w:r>
        <w:proofErr w:type="spellStart"/>
        <w:r w:rsidRPr="00615073">
          <w:rPr>
            <w:rFonts w:eastAsia="Times New Roman" w:cs="Arial"/>
            <w:color w:val="000000" w:themeColor="text1"/>
            <w:sz w:val="23"/>
            <w:szCs w:val="23"/>
          </w:rPr>
          <w:t>FileInputStream</w:t>
        </w:r>
        <w:proofErr w:type="spellEnd"/>
        <w:r w:rsidRPr="00615073">
          <w:rPr>
            <w:rFonts w:eastAsia="Times New Roman" w:cs="Arial"/>
            <w:color w:val="000000" w:themeColor="text1"/>
            <w:sz w:val="23"/>
            <w:szCs w:val="23"/>
          </w:rPr>
          <w:t>.</w:t>
        </w:r>
      </w:ins>
    </w:p>
    <w:p w:rsidR="00615073" w:rsidRPr="00615073" w:rsidRDefault="00615073" w:rsidP="00615073">
      <w:pPr>
        <w:shd w:val="clear" w:color="auto" w:fill="FFFFFF"/>
        <w:spacing w:after="0" w:line="240" w:lineRule="auto"/>
        <w:rPr>
          <w:ins w:id="577" w:author="Unknown"/>
          <w:rFonts w:eastAsia="Times New Roman" w:cs="Arial"/>
          <w:color w:val="000000" w:themeColor="text1"/>
          <w:sz w:val="23"/>
          <w:szCs w:val="23"/>
        </w:rPr>
      </w:pPr>
      <w:proofErr w:type="spellStart"/>
      <w:ins w:id="578" w:author="Unknown">
        <w:r w:rsidRPr="00615073">
          <w:rPr>
            <w:rFonts w:eastAsia="Times New Roman" w:cs="Arial"/>
            <w:color w:val="000000" w:themeColor="text1"/>
            <w:sz w:val="23"/>
            <w:szCs w:val="23"/>
          </w:rPr>
          <w:t>ObjectOutputStream.writeObject</w:t>
        </w:r>
        <w:proofErr w:type="spellEnd"/>
        <w:r w:rsidRPr="00025AA1">
          <w:rPr>
            <w:rFonts w:eastAsia="Times New Roman" w:cs="Arial"/>
            <w:b/>
            <w:bCs/>
            <w:color w:val="000000" w:themeColor="text1"/>
            <w:sz w:val="23"/>
            <w:szCs w:val="23"/>
            <w:bdr w:val="none" w:sz="0" w:space="0" w:color="auto" w:frame="1"/>
          </w:rPr>
          <w:t> —-&gt;</w:t>
        </w:r>
        <w:proofErr w:type="gramStart"/>
        <w:r w:rsidRPr="00615073">
          <w:rPr>
            <w:rFonts w:eastAsia="Times New Roman" w:cs="Arial"/>
            <w:color w:val="000000" w:themeColor="text1"/>
            <w:sz w:val="23"/>
            <w:szCs w:val="23"/>
          </w:rPr>
          <w:t>Serialize</w:t>
        </w:r>
        <w:proofErr w:type="gramEnd"/>
        <w:r w:rsidRPr="00615073">
          <w:rPr>
            <w:rFonts w:eastAsia="Times New Roman" w:cs="Arial"/>
            <w:color w:val="000000" w:themeColor="text1"/>
            <w:sz w:val="23"/>
            <w:szCs w:val="23"/>
          </w:rPr>
          <w:t xml:space="preserve"> the object and write the serialized object to a file.</w:t>
        </w:r>
      </w:ins>
    </w:p>
    <w:p w:rsidR="00615073" w:rsidRPr="00615073" w:rsidRDefault="00615073" w:rsidP="00615073">
      <w:pPr>
        <w:shd w:val="clear" w:color="auto" w:fill="FFFFFF"/>
        <w:spacing w:after="0" w:line="240" w:lineRule="auto"/>
        <w:rPr>
          <w:ins w:id="579" w:author="Unknown"/>
          <w:rFonts w:eastAsia="Times New Roman" w:cs="Arial"/>
          <w:color w:val="000000" w:themeColor="text1"/>
          <w:sz w:val="23"/>
          <w:szCs w:val="23"/>
        </w:rPr>
      </w:pPr>
      <w:proofErr w:type="spellStart"/>
      <w:ins w:id="580" w:author="Unknown">
        <w:r w:rsidRPr="00615073">
          <w:rPr>
            <w:rFonts w:eastAsia="Times New Roman" w:cs="Arial"/>
            <w:color w:val="000000" w:themeColor="text1"/>
            <w:sz w:val="23"/>
            <w:szCs w:val="23"/>
          </w:rPr>
          <w:t>ObjectInputStream.readObject</w:t>
        </w:r>
        <w:proofErr w:type="spellEnd"/>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—&gt;</w:t>
        </w:r>
        <w:r w:rsidRPr="00615073">
          <w:rPr>
            <w:rFonts w:eastAsia="Times New Roman" w:cs="Arial"/>
            <w:color w:val="000000" w:themeColor="text1"/>
            <w:sz w:val="23"/>
            <w:szCs w:val="23"/>
          </w:rPr>
          <w:t xml:space="preserve"> Reads the file and </w:t>
        </w:r>
        <w:proofErr w:type="spellStart"/>
        <w:r w:rsidRPr="00615073">
          <w:rPr>
            <w:rFonts w:eastAsia="Times New Roman" w:cs="Arial"/>
            <w:color w:val="000000" w:themeColor="text1"/>
            <w:sz w:val="23"/>
            <w:szCs w:val="23"/>
          </w:rPr>
          <w:t>deserializes</w:t>
        </w:r>
        <w:proofErr w:type="spellEnd"/>
        <w:r w:rsidRPr="00615073">
          <w:rPr>
            <w:rFonts w:eastAsia="Times New Roman" w:cs="Arial"/>
            <w:color w:val="000000" w:themeColor="text1"/>
            <w:sz w:val="23"/>
            <w:szCs w:val="23"/>
          </w:rPr>
          <w:t xml:space="preserve"> the object.</w:t>
        </w:r>
      </w:ins>
    </w:p>
    <w:p w:rsidR="00615073" w:rsidRPr="00615073" w:rsidRDefault="00615073" w:rsidP="00615073">
      <w:pPr>
        <w:shd w:val="clear" w:color="auto" w:fill="FFFFFF"/>
        <w:spacing w:after="336" w:line="240" w:lineRule="auto"/>
        <w:rPr>
          <w:ins w:id="581" w:author="Unknown"/>
          <w:rFonts w:eastAsia="Times New Roman" w:cs="Arial"/>
          <w:color w:val="000000" w:themeColor="text1"/>
          <w:sz w:val="23"/>
          <w:szCs w:val="23"/>
        </w:rPr>
      </w:pPr>
      <w:ins w:id="582" w:author="Unknown">
        <w:r w:rsidRPr="00615073">
          <w:rPr>
            <w:rFonts w:eastAsia="Times New Roman" w:cs="Arial"/>
            <w:color w:val="000000" w:themeColor="text1"/>
            <w:sz w:val="23"/>
            <w:szCs w:val="23"/>
          </w:rPr>
          <w:t xml:space="preserve">To be serialized, an object must implement the </w:t>
        </w:r>
        <w:proofErr w:type="spellStart"/>
        <w:r w:rsidRPr="00615073">
          <w:rPr>
            <w:rFonts w:eastAsia="Times New Roman" w:cs="Arial"/>
            <w:color w:val="000000" w:themeColor="text1"/>
            <w:sz w:val="23"/>
            <w:szCs w:val="23"/>
          </w:rPr>
          <w:t>serializable</w:t>
        </w:r>
        <w:proofErr w:type="spellEnd"/>
        <w:r w:rsidRPr="00615073">
          <w:rPr>
            <w:rFonts w:eastAsia="Times New Roman" w:cs="Arial"/>
            <w:color w:val="000000" w:themeColor="text1"/>
            <w:sz w:val="23"/>
            <w:szCs w:val="23"/>
          </w:rPr>
          <w:t xml:space="preserve"> interface. If superclass implements </w:t>
        </w:r>
        <w:proofErr w:type="spellStart"/>
        <w:r w:rsidRPr="00615073">
          <w:rPr>
            <w:rFonts w:eastAsia="Times New Roman" w:cs="Arial"/>
            <w:color w:val="000000" w:themeColor="text1"/>
            <w:sz w:val="23"/>
            <w:szCs w:val="23"/>
          </w:rPr>
          <w:t>Serializable</w:t>
        </w:r>
        <w:proofErr w:type="spellEnd"/>
        <w:r w:rsidRPr="00615073">
          <w:rPr>
            <w:rFonts w:eastAsia="Times New Roman" w:cs="Arial"/>
            <w:color w:val="000000" w:themeColor="text1"/>
            <w:sz w:val="23"/>
            <w:szCs w:val="23"/>
          </w:rPr>
          <w:t xml:space="preserve">, then the subclass will automatically be </w:t>
        </w:r>
        <w:proofErr w:type="spellStart"/>
        <w:r w:rsidRPr="00615073">
          <w:rPr>
            <w:rFonts w:eastAsia="Times New Roman" w:cs="Arial"/>
            <w:color w:val="000000" w:themeColor="text1"/>
            <w:sz w:val="23"/>
            <w:szCs w:val="23"/>
          </w:rPr>
          <w:t>serializable</w:t>
        </w:r>
        <w:proofErr w:type="spellEnd"/>
        <w:r w:rsidRPr="00615073">
          <w:rPr>
            <w:rFonts w:eastAsia="Times New Roman" w:cs="Arial"/>
            <w:color w:val="000000" w:themeColor="text1"/>
            <w:sz w:val="23"/>
            <w:szCs w:val="23"/>
          </w:rPr>
          <w:t>.</w:t>
        </w:r>
      </w:ins>
    </w:p>
    <w:p w:rsidR="00615073" w:rsidRPr="00615073" w:rsidRDefault="00615073" w:rsidP="00615073">
      <w:pPr>
        <w:shd w:val="clear" w:color="auto" w:fill="FFFFFF"/>
        <w:spacing w:after="0" w:line="240" w:lineRule="auto"/>
        <w:rPr>
          <w:ins w:id="583" w:author="Unknown"/>
          <w:rFonts w:eastAsia="Times New Roman" w:cs="Arial"/>
          <w:color w:val="000000" w:themeColor="text1"/>
          <w:sz w:val="23"/>
          <w:szCs w:val="23"/>
        </w:rPr>
      </w:pPr>
      <w:ins w:id="584" w:author="Unknown">
        <w:r w:rsidRPr="00025AA1">
          <w:rPr>
            <w:rFonts w:eastAsia="Times New Roman" w:cs="Arial"/>
            <w:b/>
            <w:bCs/>
            <w:color w:val="000000" w:themeColor="text1"/>
            <w:sz w:val="23"/>
            <w:szCs w:val="23"/>
            <w:bdr w:val="none" w:sz="0" w:space="0" w:color="auto" w:frame="1"/>
          </w:rPr>
          <w:t xml:space="preserve">Q #54)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the purpose of a Volatile Variable?</w:t>
        </w:r>
      </w:ins>
    </w:p>
    <w:p w:rsidR="00615073" w:rsidRPr="00615073" w:rsidRDefault="00615073" w:rsidP="00615073">
      <w:pPr>
        <w:shd w:val="clear" w:color="auto" w:fill="FFFFFF"/>
        <w:spacing w:after="0" w:line="240" w:lineRule="auto"/>
        <w:rPr>
          <w:ins w:id="585" w:author="Unknown"/>
          <w:rFonts w:eastAsia="Times New Roman" w:cs="Arial"/>
          <w:color w:val="000000" w:themeColor="text1"/>
          <w:sz w:val="23"/>
          <w:szCs w:val="23"/>
        </w:rPr>
      </w:pPr>
      <w:proofErr w:type="spellStart"/>
      <w:ins w:id="586" w:author="Unknown">
        <w:r w:rsidRPr="00025AA1">
          <w:rPr>
            <w:rFonts w:eastAsia="Times New Roman" w:cs="Arial"/>
            <w:b/>
            <w:bCs/>
            <w:color w:val="000000" w:themeColor="text1"/>
            <w:sz w:val="23"/>
            <w:szCs w:val="23"/>
            <w:bdr w:val="none" w:sz="0" w:space="0" w:color="auto" w:frame="1"/>
          </w:rPr>
          <w:lastRenderedPageBreak/>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Volatile variable values are always read from the main memory and not from thread's cache memory. This is used mainly during synchronization. It is applicable only for variables.</w:t>
        </w:r>
      </w:ins>
    </w:p>
    <w:p w:rsidR="00615073" w:rsidRPr="00615073" w:rsidRDefault="00615073" w:rsidP="00615073">
      <w:pPr>
        <w:shd w:val="clear" w:color="auto" w:fill="FFFFFF"/>
        <w:spacing w:after="0" w:line="240" w:lineRule="auto"/>
        <w:rPr>
          <w:ins w:id="587" w:author="Unknown"/>
          <w:rFonts w:eastAsia="Times New Roman" w:cs="Arial"/>
          <w:color w:val="000000" w:themeColor="text1"/>
          <w:sz w:val="23"/>
          <w:szCs w:val="23"/>
        </w:rPr>
      </w:pPr>
      <w:ins w:id="588" w:author="Unknown">
        <w:r w:rsidRPr="00025AA1">
          <w:rPr>
            <w:rFonts w:eastAsia="Times New Roman" w:cs="Arial"/>
            <w:b/>
            <w:bCs/>
            <w:color w:val="000000" w:themeColor="text1"/>
            <w:sz w:val="23"/>
            <w:szCs w:val="23"/>
            <w:u w:val="single"/>
            <w:bdr w:val="none" w:sz="0" w:space="0" w:color="auto" w:frame="1"/>
          </w:rPr>
          <w:t>Example:</w:t>
        </w:r>
      </w:ins>
    </w:p>
    <w:p w:rsidR="00615073" w:rsidRPr="00615073" w:rsidRDefault="00615073" w:rsidP="00615073">
      <w:pPr>
        <w:shd w:val="clear" w:color="auto" w:fill="FFFFFF"/>
        <w:spacing w:after="336" w:line="240" w:lineRule="auto"/>
        <w:rPr>
          <w:ins w:id="589" w:author="Unknown"/>
          <w:rFonts w:eastAsia="Times New Roman" w:cs="Arial"/>
          <w:color w:val="000000" w:themeColor="text1"/>
          <w:sz w:val="23"/>
          <w:szCs w:val="23"/>
        </w:rPr>
      </w:pPr>
      <w:proofErr w:type="gramStart"/>
      <w:ins w:id="590" w:author="Unknown">
        <w:r w:rsidRPr="00615073">
          <w:rPr>
            <w:rFonts w:eastAsia="Times New Roman" w:cs="Arial"/>
            <w:color w:val="000000" w:themeColor="text1"/>
            <w:sz w:val="23"/>
            <w:szCs w:val="23"/>
          </w:rPr>
          <w:t>volatile</w:t>
        </w:r>
        <w:proofErr w:type="gramEnd"/>
        <w:r w:rsidRPr="00615073">
          <w:rPr>
            <w:rFonts w:eastAsia="Times New Roman" w:cs="Arial"/>
            <w:color w:val="000000" w:themeColor="text1"/>
            <w:sz w:val="23"/>
            <w:szCs w:val="23"/>
          </w:rPr>
          <w:t xml:space="preserve"> </w:t>
        </w:r>
        <w:proofErr w:type="spellStart"/>
        <w:r w:rsidRPr="00615073">
          <w:rPr>
            <w:rFonts w:eastAsia="Times New Roman" w:cs="Arial"/>
            <w:color w:val="000000" w:themeColor="text1"/>
            <w:sz w:val="23"/>
            <w:szCs w:val="23"/>
          </w:rPr>
          <w:t>int</w:t>
        </w:r>
        <w:proofErr w:type="spellEnd"/>
        <w:r w:rsidRPr="00615073">
          <w:rPr>
            <w:rFonts w:eastAsia="Times New Roman" w:cs="Arial"/>
            <w:color w:val="000000" w:themeColor="text1"/>
            <w:sz w:val="23"/>
            <w:szCs w:val="23"/>
          </w:rPr>
          <w:t xml:space="preserve"> number;</w:t>
        </w:r>
      </w:ins>
    </w:p>
    <w:p w:rsidR="00615073" w:rsidRPr="00615073" w:rsidRDefault="00615073" w:rsidP="00615073">
      <w:pPr>
        <w:shd w:val="clear" w:color="auto" w:fill="FFFFFF"/>
        <w:spacing w:after="0" w:line="240" w:lineRule="auto"/>
        <w:rPr>
          <w:ins w:id="591" w:author="Unknown"/>
          <w:rFonts w:eastAsia="Times New Roman" w:cs="Arial"/>
          <w:color w:val="000000" w:themeColor="text1"/>
          <w:sz w:val="23"/>
          <w:szCs w:val="23"/>
        </w:rPr>
      </w:pPr>
      <w:proofErr w:type="gramStart"/>
      <w:ins w:id="592" w:author="Unknown">
        <w:r w:rsidRPr="00025AA1">
          <w:rPr>
            <w:rFonts w:eastAsia="Times New Roman" w:cs="Arial"/>
            <w:b/>
            <w:bCs/>
            <w:color w:val="000000" w:themeColor="text1"/>
            <w:sz w:val="23"/>
            <w:szCs w:val="23"/>
            <w:bdr w:val="none" w:sz="0" w:space="0" w:color="auto" w:frame="1"/>
          </w:rPr>
          <w:t>Q #55) Difference between Serialization and Deserialization in Java.</w:t>
        </w:r>
        <w:proofErr w:type="gramEnd"/>
      </w:ins>
    </w:p>
    <w:p w:rsidR="00615073" w:rsidRPr="00615073" w:rsidRDefault="00615073" w:rsidP="00615073">
      <w:pPr>
        <w:shd w:val="clear" w:color="auto" w:fill="FFFFFF"/>
        <w:spacing w:after="0" w:line="240" w:lineRule="auto"/>
        <w:rPr>
          <w:ins w:id="593" w:author="Unknown"/>
          <w:rFonts w:eastAsia="Times New Roman" w:cs="Arial"/>
          <w:color w:val="000000" w:themeColor="text1"/>
          <w:sz w:val="23"/>
          <w:szCs w:val="23"/>
        </w:rPr>
      </w:pPr>
      <w:proofErr w:type="spellStart"/>
      <w:ins w:id="594"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w:t>
        </w:r>
        <w:r w:rsidRPr="00025AA1">
          <w:rPr>
            <w:rFonts w:eastAsia="Times New Roman" w:cs="Arial"/>
            <w:b/>
            <w:bCs/>
            <w:color w:val="000000" w:themeColor="text1"/>
            <w:sz w:val="23"/>
            <w:szCs w:val="23"/>
            <w:bdr w:val="none" w:sz="0" w:space="0" w:color="auto" w:frame="1"/>
          </w:rPr>
          <w:t>These are the difference between serialization and deserialization in java:</w:t>
        </w:r>
      </w:ins>
    </w:p>
    <w:tbl>
      <w:tblPr>
        <w:tblW w:w="11370" w:type="dxa"/>
        <w:shd w:val="clear" w:color="auto" w:fill="FFFFFF"/>
        <w:tblCellMar>
          <w:left w:w="0" w:type="dxa"/>
          <w:right w:w="0" w:type="dxa"/>
        </w:tblCellMar>
        <w:tblLook w:val="04A0" w:firstRow="1" w:lastRow="0" w:firstColumn="1" w:lastColumn="0" w:noHBand="0" w:noVBand="1"/>
      </w:tblPr>
      <w:tblGrid>
        <w:gridCol w:w="4997"/>
        <w:gridCol w:w="6373"/>
      </w:tblGrid>
      <w:tr w:rsidR="00025AA1" w:rsidRPr="00615073" w:rsidTr="006150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r w:rsidRPr="00615073">
              <w:rPr>
                <w:rFonts w:eastAsia="Times New Roman" w:cs="Arial"/>
                <w:b/>
                <w:bCs/>
                <w:color w:val="000000" w:themeColor="text1"/>
                <w:sz w:val="23"/>
                <w:szCs w:val="23"/>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15073" w:rsidRPr="00615073" w:rsidRDefault="00615073" w:rsidP="00615073">
            <w:pPr>
              <w:spacing w:after="0" w:line="240" w:lineRule="auto"/>
              <w:rPr>
                <w:rFonts w:eastAsia="Times New Roman" w:cs="Arial"/>
                <w:b/>
                <w:bCs/>
                <w:color w:val="000000" w:themeColor="text1"/>
                <w:sz w:val="23"/>
                <w:szCs w:val="23"/>
              </w:rPr>
            </w:pPr>
            <w:r w:rsidRPr="00615073">
              <w:rPr>
                <w:rFonts w:eastAsia="Times New Roman" w:cs="Arial"/>
                <w:b/>
                <w:bCs/>
                <w:color w:val="000000" w:themeColor="text1"/>
                <w:sz w:val="23"/>
                <w:szCs w:val="23"/>
              </w:rPr>
              <w:t>Deserialization</w:t>
            </w:r>
          </w:p>
        </w:tc>
      </w:tr>
      <w:tr w:rsidR="00025AA1" w:rsidRPr="00615073" w:rsidTr="00615073">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Deserialization is the opposite process of serialization where we can get the objects back from the byte stream.</w:t>
            </w:r>
          </w:p>
        </w:tc>
      </w:tr>
      <w:tr w:rsidR="00025AA1" w:rsidRPr="00615073" w:rsidTr="006150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An object is serialized by writing it an </w:t>
            </w:r>
            <w:proofErr w:type="spellStart"/>
            <w:r w:rsidRPr="00615073">
              <w:rPr>
                <w:rFonts w:eastAsia="Times New Roman" w:cs="Arial"/>
                <w:color w:val="000000" w:themeColor="text1"/>
                <w:sz w:val="23"/>
                <w:szCs w:val="23"/>
              </w:rPr>
              <w:t>ObjectOutputStream</w:t>
            </w:r>
            <w:proofErr w:type="spellEnd"/>
            <w:r w:rsidRPr="00615073">
              <w:rPr>
                <w:rFonts w:eastAsia="Times New Roman" w:cs="Arial"/>
                <w:color w:val="000000" w:themeColor="text1"/>
                <w:sz w:val="23"/>
                <w:szCs w:val="23"/>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15073" w:rsidRPr="00615073" w:rsidRDefault="00615073" w:rsidP="00615073">
            <w:pPr>
              <w:spacing w:after="0" w:line="240" w:lineRule="auto"/>
              <w:rPr>
                <w:rFonts w:eastAsia="Times New Roman" w:cs="Arial"/>
                <w:color w:val="000000" w:themeColor="text1"/>
                <w:sz w:val="23"/>
                <w:szCs w:val="23"/>
              </w:rPr>
            </w:pPr>
            <w:r w:rsidRPr="00615073">
              <w:rPr>
                <w:rFonts w:eastAsia="Times New Roman" w:cs="Arial"/>
                <w:color w:val="000000" w:themeColor="text1"/>
                <w:sz w:val="23"/>
                <w:szCs w:val="23"/>
              </w:rPr>
              <w:t xml:space="preserve">An object is </w:t>
            </w:r>
            <w:proofErr w:type="spellStart"/>
            <w:r w:rsidRPr="00615073">
              <w:rPr>
                <w:rFonts w:eastAsia="Times New Roman" w:cs="Arial"/>
                <w:color w:val="000000" w:themeColor="text1"/>
                <w:sz w:val="23"/>
                <w:szCs w:val="23"/>
              </w:rPr>
              <w:t>deserialized</w:t>
            </w:r>
            <w:proofErr w:type="spellEnd"/>
            <w:r w:rsidRPr="00615073">
              <w:rPr>
                <w:rFonts w:eastAsia="Times New Roman" w:cs="Arial"/>
                <w:color w:val="000000" w:themeColor="text1"/>
                <w:sz w:val="23"/>
                <w:szCs w:val="23"/>
              </w:rPr>
              <w:t xml:space="preserve"> by reading it from an </w:t>
            </w:r>
            <w:proofErr w:type="spellStart"/>
            <w:r w:rsidRPr="00615073">
              <w:rPr>
                <w:rFonts w:eastAsia="Times New Roman" w:cs="Arial"/>
                <w:color w:val="000000" w:themeColor="text1"/>
                <w:sz w:val="23"/>
                <w:szCs w:val="23"/>
              </w:rPr>
              <w:t>ObjectInputStream</w:t>
            </w:r>
            <w:proofErr w:type="spellEnd"/>
            <w:r w:rsidRPr="00615073">
              <w:rPr>
                <w:rFonts w:eastAsia="Times New Roman" w:cs="Arial"/>
                <w:color w:val="000000" w:themeColor="text1"/>
                <w:sz w:val="23"/>
                <w:szCs w:val="23"/>
              </w:rPr>
              <w:t>.</w:t>
            </w:r>
          </w:p>
        </w:tc>
      </w:tr>
    </w:tbl>
    <w:p w:rsidR="00615073" w:rsidRPr="00615073" w:rsidRDefault="00615073" w:rsidP="00615073">
      <w:pPr>
        <w:shd w:val="clear" w:color="auto" w:fill="FFFFFF"/>
        <w:spacing w:after="0" w:line="240" w:lineRule="auto"/>
        <w:rPr>
          <w:ins w:id="595" w:author="Unknown"/>
          <w:rFonts w:eastAsia="Times New Roman" w:cs="Arial"/>
          <w:color w:val="000000" w:themeColor="text1"/>
          <w:sz w:val="23"/>
          <w:szCs w:val="23"/>
        </w:rPr>
      </w:pPr>
      <w:ins w:id="596" w:author="Unknown">
        <w:r w:rsidRPr="00025AA1">
          <w:rPr>
            <w:rFonts w:eastAsia="Times New Roman" w:cs="Arial"/>
            <w:b/>
            <w:bCs/>
            <w:color w:val="000000" w:themeColor="text1"/>
            <w:sz w:val="23"/>
            <w:szCs w:val="23"/>
            <w:bdr w:val="none" w:sz="0" w:space="0" w:color="auto" w:frame="1"/>
          </w:rPr>
          <w:t xml:space="preserve">Q #56) </w:t>
        </w:r>
        <w:proofErr w:type="gramStart"/>
        <w:r w:rsidRPr="00025AA1">
          <w:rPr>
            <w:rFonts w:eastAsia="Times New Roman" w:cs="Arial"/>
            <w:b/>
            <w:bCs/>
            <w:color w:val="000000" w:themeColor="text1"/>
            <w:sz w:val="23"/>
            <w:szCs w:val="23"/>
            <w:bdr w:val="none" w:sz="0" w:space="0" w:color="auto" w:frame="1"/>
          </w:rPr>
          <w:t>What</w:t>
        </w:r>
        <w:proofErr w:type="gramEnd"/>
        <w:r w:rsidRPr="00025AA1">
          <w:rPr>
            <w:rFonts w:eastAsia="Times New Roman" w:cs="Arial"/>
            <w:b/>
            <w:bCs/>
            <w:color w:val="000000" w:themeColor="text1"/>
            <w:sz w:val="23"/>
            <w:szCs w:val="23"/>
            <w:bdr w:val="none" w:sz="0" w:space="0" w:color="auto" w:frame="1"/>
          </w:rPr>
          <w:t xml:space="preserve"> is </w:t>
        </w:r>
        <w:proofErr w:type="spellStart"/>
        <w:r w:rsidRPr="00025AA1">
          <w:rPr>
            <w:rFonts w:eastAsia="Times New Roman" w:cs="Arial"/>
            <w:b/>
            <w:bCs/>
            <w:color w:val="000000" w:themeColor="text1"/>
            <w:sz w:val="23"/>
            <w:szCs w:val="23"/>
            <w:bdr w:val="none" w:sz="0" w:space="0" w:color="auto" w:frame="1"/>
          </w:rPr>
          <w:t>SerialVersionUID</w:t>
        </w:r>
        <w:proofErr w:type="spellEnd"/>
        <w:r w:rsidRPr="00025AA1">
          <w:rPr>
            <w:rFonts w:eastAsia="Times New Roman" w:cs="Arial"/>
            <w:b/>
            <w:bCs/>
            <w:color w:val="000000" w:themeColor="text1"/>
            <w:sz w:val="23"/>
            <w:szCs w:val="23"/>
            <w:bdr w:val="none" w:sz="0" w:space="0" w:color="auto" w:frame="1"/>
          </w:rPr>
          <w:t>?</w:t>
        </w:r>
      </w:ins>
    </w:p>
    <w:p w:rsidR="00615073" w:rsidRPr="00615073" w:rsidRDefault="00615073" w:rsidP="00615073">
      <w:pPr>
        <w:shd w:val="clear" w:color="auto" w:fill="FFFFFF"/>
        <w:spacing w:after="0" w:line="240" w:lineRule="auto"/>
        <w:rPr>
          <w:ins w:id="597" w:author="Unknown"/>
          <w:rFonts w:eastAsia="Times New Roman" w:cs="Arial"/>
          <w:color w:val="000000" w:themeColor="text1"/>
          <w:sz w:val="23"/>
          <w:szCs w:val="23"/>
        </w:rPr>
      </w:pPr>
      <w:proofErr w:type="spellStart"/>
      <w:ins w:id="598" w:author="Unknown">
        <w:r w:rsidRPr="00025AA1">
          <w:rPr>
            <w:rFonts w:eastAsia="Times New Roman" w:cs="Arial"/>
            <w:b/>
            <w:bCs/>
            <w:color w:val="000000" w:themeColor="text1"/>
            <w:sz w:val="23"/>
            <w:szCs w:val="23"/>
            <w:bdr w:val="none" w:sz="0" w:space="0" w:color="auto" w:frame="1"/>
          </w:rPr>
          <w:t>Ans</w:t>
        </w:r>
        <w:proofErr w:type="spellEnd"/>
        <w:r w:rsidRPr="00025AA1">
          <w:rPr>
            <w:rFonts w:eastAsia="Times New Roman" w:cs="Arial"/>
            <w:b/>
            <w:bCs/>
            <w:color w:val="000000" w:themeColor="text1"/>
            <w:sz w:val="23"/>
            <w:szCs w:val="23"/>
            <w:bdr w:val="none" w:sz="0" w:space="0" w:color="auto" w:frame="1"/>
          </w:rPr>
          <w:t>:</w:t>
        </w:r>
        <w:r w:rsidRPr="00615073">
          <w:rPr>
            <w:rFonts w:eastAsia="Times New Roman" w:cs="Arial"/>
            <w:color w:val="000000" w:themeColor="text1"/>
            <w:sz w:val="23"/>
            <w:szCs w:val="23"/>
          </w:rPr>
          <w:t xml:space="preserve"> Whenever an object is </w:t>
        </w:r>
        <w:proofErr w:type="gramStart"/>
        <w:r w:rsidRPr="00615073">
          <w:rPr>
            <w:rFonts w:eastAsia="Times New Roman" w:cs="Arial"/>
            <w:color w:val="000000" w:themeColor="text1"/>
            <w:sz w:val="23"/>
            <w:szCs w:val="23"/>
          </w:rPr>
          <w:t>Serialized</w:t>
        </w:r>
        <w:proofErr w:type="gramEnd"/>
        <w:r w:rsidRPr="00615073">
          <w:rPr>
            <w:rFonts w:eastAsia="Times New Roman" w:cs="Arial"/>
            <w:color w:val="000000" w:themeColor="text1"/>
            <w:sz w:val="23"/>
            <w:szCs w:val="23"/>
          </w:rPr>
          <w:t>, the object is stamped with a version ID number for the object class. This ID is called the</w:t>
        </w:r>
        <w:proofErr w:type="gramStart"/>
        <w:r w:rsidRPr="00615073">
          <w:rPr>
            <w:rFonts w:eastAsia="Times New Roman" w:cs="Arial"/>
            <w:color w:val="000000" w:themeColor="text1"/>
            <w:sz w:val="23"/>
            <w:szCs w:val="23"/>
          </w:rPr>
          <w:t xml:space="preserve">  </w:t>
        </w:r>
        <w:proofErr w:type="spellStart"/>
        <w:r w:rsidRPr="00615073">
          <w:rPr>
            <w:rFonts w:eastAsia="Times New Roman" w:cs="Arial"/>
            <w:color w:val="000000" w:themeColor="text1"/>
            <w:sz w:val="23"/>
            <w:szCs w:val="23"/>
          </w:rPr>
          <w:t>SerialVersionUID</w:t>
        </w:r>
        <w:proofErr w:type="spellEnd"/>
        <w:proofErr w:type="gramEnd"/>
        <w:r w:rsidRPr="00615073">
          <w:rPr>
            <w:rFonts w:eastAsia="Times New Roman" w:cs="Arial"/>
            <w:color w:val="000000" w:themeColor="text1"/>
            <w:sz w:val="23"/>
            <w:szCs w:val="23"/>
          </w:rPr>
          <w:t>. This is used during deserialization to verify that the sender and receiver that are compatible with the Serialization.</w:t>
        </w:r>
      </w:ins>
    </w:p>
    <w:p w:rsidR="00615073" w:rsidRPr="00615073" w:rsidRDefault="00615073" w:rsidP="00615073">
      <w:pPr>
        <w:shd w:val="clear" w:color="auto" w:fill="FFFFFF"/>
        <w:spacing w:after="300" w:line="288" w:lineRule="atLeast"/>
        <w:outlineLvl w:val="2"/>
        <w:rPr>
          <w:ins w:id="599" w:author="Unknown"/>
          <w:rFonts w:eastAsia="Times New Roman" w:cs="Arial"/>
          <w:color w:val="000000" w:themeColor="text1"/>
          <w:sz w:val="33"/>
          <w:szCs w:val="33"/>
        </w:rPr>
      </w:pPr>
      <w:ins w:id="600" w:author="Unknown">
        <w:r w:rsidRPr="00615073">
          <w:rPr>
            <w:rFonts w:eastAsia="Times New Roman" w:cs="Arial"/>
            <w:color w:val="000000" w:themeColor="text1"/>
            <w:sz w:val="33"/>
            <w:szCs w:val="33"/>
          </w:rPr>
          <w:t>Conclusion</w:t>
        </w:r>
      </w:ins>
    </w:p>
    <w:p w:rsidR="00615073" w:rsidRPr="00615073" w:rsidRDefault="00615073" w:rsidP="00615073">
      <w:pPr>
        <w:shd w:val="clear" w:color="auto" w:fill="FFFFFF"/>
        <w:spacing w:after="336" w:line="240" w:lineRule="auto"/>
        <w:rPr>
          <w:ins w:id="601" w:author="Unknown"/>
          <w:rFonts w:eastAsia="Times New Roman" w:cs="Arial"/>
          <w:color w:val="000000" w:themeColor="text1"/>
          <w:sz w:val="23"/>
          <w:szCs w:val="23"/>
        </w:rPr>
      </w:pPr>
      <w:ins w:id="602" w:author="Unknown">
        <w:r w:rsidRPr="00615073">
          <w:rPr>
            <w:rFonts w:eastAsia="Times New Roman" w:cs="Arial"/>
            <w:color w:val="000000" w:themeColor="text1"/>
            <w:sz w:val="23"/>
            <w:szCs w:val="23"/>
          </w:rPr>
          <w:t>These are some of the core JAVA interview questions that cover both the basic and advanced Java concepts for programming as well as developer interview, and these are ones which have been answered by our JAVA experts.</w:t>
        </w:r>
      </w:ins>
    </w:p>
    <w:p w:rsidR="00615073" w:rsidRPr="00615073" w:rsidRDefault="00615073" w:rsidP="00615073">
      <w:pPr>
        <w:shd w:val="clear" w:color="auto" w:fill="FFFFFF"/>
        <w:spacing w:after="336" w:line="240" w:lineRule="auto"/>
        <w:rPr>
          <w:ins w:id="603" w:author="Unknown"/>
          <w:rFonts w:eastAsia="Times New Roman" w:cs="Arial"/>
          <w:color w:val="000000" w:themeColor="text1"/>
          <w:sz w:val="23"/>
          <w:szCs w:val="23"/>
        </w:rPr>
      </w:pPr>
      <w:ins w:id="604" w:author="Unknown">
        <w:r w:rsidRPr="00615073">
          <w:rPr>
            <w:rFonts w:eastAsia="Times New Roman" w:cs="Arial"/>
            <w:color w:val="000000" w:themeColor="text1"/>
            <w:sz w:val="23"/>
            <w:szCs w:val="23"/>
          </w:rPr>
          <w:t>I hope that this tutorial would have given you a great insight into JAVA core coding concepts in detail. The explanations given above will really enrich your knowledge and increase your understanding of JAVA programming.</w:t>
        </w:r>
      </w:ins>
    </w:p>
    <w:p w:rsidR="00AF7319" w:rsidRPr="00025AA1" w:rsidRDefault="00FA631D">
      <w:pPr>
        <w:rPr>
          <w:color w:val="000000" w:themeColor="text1"/>
        </w:rPr>
      </w:pPr>
    </w:p>
    <w:sectPr w:rsidR="00AF7319" w:rsidRPr="0002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909"/>
    <w:multiLevelType w:val="multilevel"/>
    <w:tmpl w:val="005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23802"/>
    <w:multiLevelType w:val="multilevel"/>
    <w:tmpl w:val="A524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E918FB"/>
    <w:multiLevelType w:val="multilevel"/>
    <w:tmpl w:val="322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7B50DB"/>
    <w:multiLevelType w:val="multilevel"/>
    <w:tmpl w:val="347E1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D65FBD"/>
    <w:multiLevelType w:val="multilevel"/>
    <w:tmpl w:val="28E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4F377E"/>
    <w:multiLevelType w:val="multilevel"/>
    <w:tmpl w:val="4EB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294F9F"/>
    <w:multiLevelType w:val="multilevel"/>
    <w:tmpl w:val="A91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6106A2"/>
    <w:multiLevelType w:val="multilevel"/>
    <w:tmpl w:val="465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C329A0"/>
    <w:multiLevelType w:val="multilevel"/>
    <w:tmpl w:val="596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2A244F"/>
    <w:multiLevelType w:val="multilevel"/>
    <w:tmpl w:val="2EA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E068A8"/>
    <w:multiLevelType w:val="multilevel"/>
    <w:tmpl w:val="671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840FB9"/>
    <w:multiLevelType w:val="multilevel"/>
    <w:tmpl w:val="B9B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DC7BDE"/>
    <w:multiLevelType w:val="multilevel"/>
    <w:tmpl w:val="8A2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E8594D"/>
    <w:multiLevelType w:val="multilevel"/>
    <w:tmpl w:val="6F5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675967"/>
    <w:multiLevelType w:val="multilevel"/>
    <w:tmpl w:val="3D8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C4091B"/>
    <w:multiLevelType w:val="multilevel"/>
    <w:tmpl w:val="0D02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AF2745"/>
    <w:multiLevelType w:val="multilevel"/>
    <w:tmpl w:val="986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E12575"/>
    <w:multiLevelType w:val="multilevel"/>
    <w:tmpl w:val="470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1A0654"/>
    <w:multiLevelType w:val="multilevel"/>
    <w:tmpl w:val="D01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DA4A0B"/>
    <w:multiLevelType w:val="multilevel"/>
    <w:tmpl w:val="917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A27BB5"/>
    <w:multiLevelType w:val="multilevel"/>
    <w:tmpl w:val="291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972E73"/>
    <w:multiLevelType w:val="multilevel"/>
    <w:tmpl w:val="81A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A329DE"/>
    <w:multiLevelType w:val="multilevel"/>
    <w:tmpl w:val="DE5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CC4E39"/>
    <w:multiLevelType w:val="multilevel"/>
    <w:tmpl w:val="324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3B1940"/>
    <w:multiLevelType w:val="multilevel"/>
    <w:tmpl w:val="DCB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656B4D"/>
    <w:multiLevelType w:val="multilevel"/>
    <w:tmpl w:val="65AA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AD4062"/>
    <w:multiLevelType w:val="multilevel"/>
    <w:tmpl w:val="53E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013F05"/>
    <w:multiLevelType w:val="multilevel"/>
    <w:tmpl w:val="CC0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167C5F"/>
    <w:multiLevelType w:val="multilevel"/>
    <w:tmpl w:val="54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32131F1"/>
    <w:multiLevelType w:val="multilevel"/>
    <w:tmpl w:val="5E1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D34DB5"/>
    <w:multiLevelType w:val="multilevel"/>
    <w:tmpl w:val="A1D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3E018F"/>
    <w:multiLevelType w:val="multilevel"/>
    <w:tmpl w:val="E6D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981F26"/>
    <w:multiLevelType w:val="multilevel"/>
    <w:tmpl w:val="769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F319C6"/>
    <w:multiLevelType w:val="multilevel"/>
    <w:tmpl w:val="F29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120795"/>
    <w:multiLevelType w:val="multilevel"/>
    <w:tmpl w:val="332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5A6490"/>
    <w:multiLevelType w:val="multilevel"/>
    <w:tmpl w:val="71E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0C63F4"/>
    <w:multiLevelType w:val="multilevel"/>
    <w:tmpl w:val="C95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E4B538D"/>
    <w:multiLevelType w:val="multilevel"/>
    <w:tmpl w:val="083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12"/>
  </w:num>
  <w:num w:numId="4">
    <w:abstractNumId w:val="18"/>
  </w:num>
  <w:num w:numId="5">
    <w:abstractNumId w:val="37"/>
  </w:num>
  <w:num w:numId="6">
    <w:abstractNumId w:val="2"/>
  </w:num>
  <w:num w:numId="7">
    <w:abstractNumId w:val="6"/>
  </w:num>
  <w:num w:numId="8">
    <w:abstractNumId w:val="8"/>
  </w:num>
  <w:num w:numId="9">
    <w:abstractNumId w:val="7"/>
  </w:num>
  <w:num w:numId="10">
    <w:abstractNumId w:val="11"/>
  </w:num>
  <w:num w:numId="11">
    <w:abstractNumId w:val="33"/>
  </w:num>
  <w:num w:numId="12">
    <w:abstractNumId w:val="36"/>
  </w:num>
  <w:num w:numId="13">
    <w:abstractNumId w:val="32"/>
  </w:num>
  <w:num w:numId="14">
    <w:abstractNumId w:val="13"/>
  </w:num>
  <w:num w:numId="15">
    <w:abstractNumId w:val="26"/>
  </w:num>
  <w:num w:numId="16">
    <w:abstractNumId w:val="17"/>
  </w:num>
  <w:num w:numId="17">
    <w:abstractNumId w:val="27"/>
  </w:num>
  <w:num w:numId="18">
    <w:abstractNumId w:val="31"/>
  </w:num>
  <w:num w:numId="19">
    <w:abstractNumId w:val="23"/>
  </w:num>
  <w:num w:numId="20">
    <w:abstractNumId w:val="35"/>
  </w:num>
  <w:num w:numId="21">
    <w:abstractNumId w:val="22"/>
  </w:num>
  <w:num w:numId="22">
    <w:abstractNumId w:val="25"/>
  </w:num>
  <w:num w:numId="23">
    <w:abstractNumId w:val="1"/>
  </w:num>
  <w:num w:numId="24">
    <w:abstractNumId w:val="24"/>
  </w:num>
  <w:num w:numId="25">
    <w:abstractNumId w:val="10"/>
  </w:num>
  <w:num w:numId="26">
    <w:abstractNumId w:val="14"/>
  </w:num>
  <w:num w:numId="27">
    <w:abstractNumId w:val="20"/>
  </w:num>
  <w:num w:numId="28">
    <w:abstractNumId w:val="34"/>
  </w:num>
  <w:num w:numId="29">
    <w:abstractNumId w:val="9"/>
  </w:num>
  <w:num w:numId="30">
    <w:abstractNumId w:val="4"/>
  </w:num>
  <w:num w:numId="31">
    <w:abstractNumId w:val="29"/>
  </w:num>
  <w:num w:numId="32">
    <w:abstractNumId w:val="30"/>
  </w:num>
  <w:num w:numId="33">
    <w:abstractNumId w:val="19"/>
  </w:num>
  <w:num w:numId="34">
    <w:abstractNumId w:val="0"/>
  </w:num>
  <w:num w:numId="35">
    <w:abstractNumId w:val="21"/>
  </w:num>
  <w:num w:numId="36">
    <w:abstractNumId w:val="15"/>
  </w:num>
  <w:num w:numId="37">
    <w:abstractNumId w:val="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73"/>
    <w:rsid w:val="00023C76"/>
    <w:rsid w:val="00025AA1"/>
    <w:rsid w:val="00062EAB"/>
    <w:rsid w:val="000D7909"/>
    <w:rsid w:val="003A3114"/>
    <w:rsid w:val="003F43A8"/>
    <w:rsid w:val="00463223"/>
    <w:rsid w:val="00615073"/>
    <w:rsid w:val="009F57AE"/>
    <w:rsid w:val="00A57948"/>
    <w:rsid w:val="00AB4F26"/>
    <w:rsid w:val="00AC3475"/>
    <w:rsid w:val="00B67B8A"/>
    <w:rsid w:val="00B825C8"/>
    <w:rsid w:val="00D248C9"/>
    <w:rsid w:val="00FA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5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0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5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073"/>
    <w:rPr>
      <w:b/>
      <w:bCs/>
    </w:rPr>
  </w:style>
  <w:style w:type="character" w:styleId="HTMLCode">
    <w:name w:val="HTML Code"/>
    <w:basedOn w:val="DefaultParagraphFont"/>
    <w:uiPriority w:val="99"/>
    <w:semiHidden/>
    <w:unhideWhenUsed/>
    <w:rsid w:val="00615073"/>
    <w:rPr>
      <w:rFonts w:ascii="Courier New" w:eastAsia="Times New Roman" w:hAnsi="Courier New" w:cs="Courier New"/>
      <w:sz w:val="20"/>
      <w:szCs w:val="20"/>
    </w:rPr>
  </w:style>
  <w:style w:type="character" w:styleId="Emphasis">
    <w:name w:val="Emphasis"/>
    <w:basedOn w:val="DefaultParagraphFont"/>
    <w:uiPriority w:val="20"/>
    <w:qFormat/>
    <w:rsid w:val="00615073"/>
    <w:rPr>
      <w:i/>
      <w:iCs/>
    </w:rPr>
  </w:style>
  <w:style w:type="paragraph" w:styleId="HTMLPreformatted">
    <w:name w:val="HTML Preformatted"/>
    <w:basedOn w:val="Normal"/>
    <w:link w:val="HTMLPreformattedChar"/>
    <w:uiPriority w:val="99"/>
    <w:semiHidden/>
    <w:unhideWhenUsed/>
    <w:rsid w:val="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0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5073"/>
    <w:rPr>
      <w:color w:val="0000FF"/>
      <w:u w:val="single"/>
    </w:rPr>
  </w:style>
  <w:style w:type="character" w:styleId="FollowedHyperlink">
    <w:name w:val="FollowedHyperlink"/>
    <w:basedOn w:val="DefaultParagraphFont"/>
    <w:uiPriority w:val="99"/>
    <w:semiHidden/>
    <w:unhideWhenUsed/>
    <w:rsid w:val="00615073"/>
    <w:rPr>
      <w:color w:val="800080"/>
      <w:u w:val="single"/>
    </w:rPr>
  </w:style>
  <w:style w:type="paragraph" w:styleId="BalloonText">
    <w:name w:val="Balloon Text"/>
    <w:basedOn w:val="Normal"/>
    <w:link w:val="BalloonTextChar"/>
    <w:uiPriority w:val="99"/>
    <w:semiHidden/>
    <w:unhideWhenUsed/>
    <w:rsid w:val="00D24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5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0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5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073"/>
    <w:rPr>
      <w:b/>
      <w:bCs/>
    </w:rPr>
  </w:style>
  <w:style w:type="character" w:styleId="HTMLCode">
    <w:name w:val="HTML Code"/>
    <w:basedOn w:val="DefaultParagraphFont"/>
    <w:uiPriority w:val="99"/>
    <w:semiHidden/>
    <w:unhideWhenUsed/>
    <w:rsid w:val="00615073"/>
    <w:rPr>
      <w:rFonts w:ascii="Courier New" w:eastAsia="Times New Roman" w:hAnsi="Courier New" w:cs="Courier New"/>
      <w:sz w:val="20"/>
      <w:szCs w:val="20"/>
    </w:rPr>
  </w:style>
  <w:style w:type="character" w:styleId="Emphasis">
    <w:name w:val="Emphasis"/>
    <w:basedOn w:val="DefaultParagraphFont"/>
    <w:uiPriority w:val="20"/>
    <w:qFormat/>
    <w:rsid w:val="00615073"/>
    <w:rPr>
      <w:i/>
      <w:iCs/>
    </w:rPr>
  </w:style>
  <w:style w:type="paragraph" w:styleId="HTMLPreformatted">
    <w:name w:val="HTML Preformatted"/>
    <w:basedOn w:val="Normal"/>
    <w:link w:val="HTMLPreformattedChar"/>
    <w:uiPriority w:val="99"/>
    <w:semiHidden/>
    <w:unhideWhenUsed/>
    <w:rsid w:val="0061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0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5073"/>
    <w:rPr>
      <w:color w:val="0000FF"/>
      <w:u w:val="single"/>
    </w:rPr>
  </w:style>
  <w:style w:type="character" w:styleId="FollowedHyperlink">
    <w:name w:val="FollowedHyperlink"/>
    <w:basedOn w:val="DefaultParagraphFont"/>
    <w:uiPriority w:val="99"/>
    <w:semiHidden/>
    <w:unhideWhenUsed/>
    <w:rsid w:val="00615073"/>
    <w:rPr>
      <w:color w:val="800080"/>
      <w:u w:val="single"/>
    </w:rPr>
  </w:style>
  <w:style w:type="paragraph" w:styleId="BalloonText">
    <w:name w:val="Balloon Text"/>
    <w:basedOn w:val="Normal"/>
    <w:link w:val="BalloonTextChar"/>
    <w:uiPriority w:val="99"/>
    <w:semiHidden/>
    <w:unhideWhenUsed/>
    <w:rsid w:val="00D24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06603">
      <w:bodyDiv w:val="1"/>
      <w:marLeft w:val="0"/>
      <w:marRight w:val="0"/>
      <w:marTop w:val="0"/>
      <w:marBottom w:val="0"/>
      <w:divBdr>
        <w:top w:val="none" w:sz="0" w:space="0" w:color="auto"/>
        <w:left w:val="none" w:sz="0" w:space="0" w:color="auto"/>
        <w:bottom w:val="none" w:sz="0" w:space="0" w:color="auto"/>
        <w:right w:val="none" w:sz="0" w:space="0" w:color="auto"/>
      </w:divBdr>
      <w:divsChild>
        <w:div w:id="1699547534">
          <w:marLeft w:val="0"/>
          <w:marRight w:val="0"/>
          <w:marTop w:val="0"/>
          <w:marBottom w:val="0"/>
          <w:divBdr>
            <w:top w:val="none" w:sz="0" w:space="0" w:color="auto"/>
            <w:left w:val="none" w:sz="0" w:space="0" w:color="auto"/>
            <w:bottom w:val="none" w:sz="0" w:space="0" w:color="auto"/>
            <w:right w:val="none" w:sz="0" w:space="0" w:color="auto"/>
          </w:divBdr>
          <w:divsChild>
            <w:div w:id="1143735018">
              <w:marLeft w:val="0"/>
              <w:marRight w:val="0"/>
              <w:marTop w:val="0"/>
              <w:marBottom w:val="0"/>
              <w:divBdr>
                <w:top w:val="none" w:sz="0" w:space="0" w:color="auto"/>
                <w:left w:val="none" w:sz="0" w:space="0" w:color="auto"/>
                <w:bottom w:val="none" w:sz="0" w:space="0" w:color="auto"/>
                <w:right w:val="none" w:sz="0" w:space="0" w:color="auto"/>
              </w:divBdr>
              <w:divsChild>
                <w:div w:id="1656714854">
                  <w:marLeft w:val="0"/>
                  <w:marRight w:val="0"/>
                  <w:marTop w:val="0"/>
                  <w:marBottom w:val="0"/>
                  <w:divBdr>
                    <w:top w:val="none" w:sz="0" w:space="0" w:color="auto"/>
                    <w:left w:val="none" w:sz="0" w:space="0" w:color="auto"/>
                    <w:bottom w:val="none" w:sz="0" w:space="0" w:color="auto"/>
                    <w:right w:val="none" w:sz="0" w:space="0" w:color="auto"/>
                  </w:divBdr>
                </w:div>
                <w:div w:id="450436381">
                  <w:marLeft w:val="0"/>
                  <w:marRight w:val="0"/>
                  <w:marTop w:val="0"/>
                  <w:marBottom w:val="0"/>
                  <w:divBdr>
                    <w:top w:val="none" w:sz="0" w:space="0" w:color="auto"/>
                    <w:left w:val="none" w:sz="0" w:space="0" w:color="auto"/>
                    <w:bottom w:val="none" w:sz="0" w:space="0" w:color="auto"/>
                    <w:right w:val="none" w:sz="0" w:space="0" w:color="auto"/>
                  </w:divBdr>
                </w:div>
                <w:div w:id="1224219084">
                  <w:marLeft w:val="0"/>
                  <w:marRight w:val="0"/>
                  <w:marTop w:val="0"/>
                  <w:marBottom w:val="0"/>
                  <w:divBdr>
                    <w:top w:val="none" w:sz="0" w:space="0" w:color="auto"/>
                    <w:left w:val="none" w:sz="0" w:space="0" w:color="auto"/>
                    <w:bottom w:val="none" w:sz="0" w:space="0" w:color="auto"/>
                    <w:right w:val="none" w:sz="0" w:space="0" w:color="auto"/>
                  </w:divBdr>
                </w:div>
                <w:div w:id="7104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351">
          <w:marLeft w:val="0"/>
          <w:marRight w:val="0"/>
          <w:marTop w:val="0"/>
          <w:marBottom w:val="0"/>
          <w:divBdr>
            <w:top w:val="none" w:sz="0" w:space="0" w:color="auto"/>
            <w:left w:val="none" w:sz="0" w:space="0" w:color="auto"/>
            <w:bottom w:val="none" w:sz="0" w:space="0" w:color="auto"/>
            <w:right w:val="none" w:sz="0" w:space="0" w:color="auto"/>
          </w:divBdr>
          <w:divsChild>
            <w:div w:id="1752501968">
              <w:marLeft w:val="0"/>
              <w:marRight w:val="0"/>
              <w:marTop w:val="0"/>
              <w:marBottom w:val="0"/>
              <w:divBdr>
                <w:top w:val="none" w:sz="0" w:space="0" w:color="auto"/>
                <w:left w:val="none" w:sz="0" w:space="0" w:color="auto"/>
                <w:bottom w:val="none" w:sz="0" w:space="0" w:color="auto"/>
                <w:right w:val="none" w:sz="0" w:space="0" w:color="auto"/>
              </w:divBdr>
              <w:divsChild>
                <w:div w:id="36398903">
                  <w:marLeft w:val="0"/>
                  <w:marRight w:val="0"/>
                  <w:marTop w:val="0"/>
                  <w:marBottom w:val="0"/>
                  <w:divBdr>
                    <w:top w:val="none" w:sz="0" w:space="0" w:color="auto"/>
                    <w:left w:val="none" w:sz="0" w:space="0" w:color="auto"/>
                    <w:bottom w:val="none" w:sz="0" w:space="0" w:color="auto"/>
                    <w:right w:val="none" w:sz="0" w:space="0" w:color="auto"/>
                  </w:divBdr>
                </w:div>
                <w:div w:id="314989216">
                  <w:marLeft w:val="0"/>
                  <w:marRight w:val="0"/>
                  <w:marTop w:val="0"/>
                  <w:marBottom w:val="0"/>
                  <w:divBdr>
                    <w:top w:val="none" w:sz="0" w:space="0" w:color="auto"/>
                    <w:left w:val="none" w:sz="0" w:space="0" w:color="auto"/>
                    <w:bottom w:val="none" w:sz="0" w:space="0" w:color="auto"/>
                    <w:right w:val="none" w:sz="0" w:space="0" w:color="auto"/>
                  </w:divBdr>
                </w:div>
                <w:div w:id="5542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889">
          <w:marLeft w:val="0"/>
          <w:marRight w:val="0"/>
          <w:marTop w:val="0"/>
          <w:marBottom w:val="0"/>
          <w:divBdr>
            <w:top w:val="none" w:sz="0" w:space="0" w:color="auto"/>
            <w:left w:val="none" w:sz="0" w:space="0" w:color="auto"/>
            <w:bottom w:val="none" w:sz="0" w:space="0" w:color="auto"/>
            <w:right w:val="none" w:sz="0" w:space="0" w:color="auto"/>
          </w:divBdr>
          <w:divsChild>
            <w:div w:id="384372003">
              <w:marLeft w:val="0"/>
              <w:marRight w:val="0"/>
              <w:marTop w:val="0"/>
              <w:marBottom w:val="0"/>
              <w:divBdr>
                <w:top w:val="none" w:sz="0" w:space="0" w:color="auto"/>
                <w:left w:val="none" w:sz="0" w:space="0" w:color="auto"/>
                <w:bottom w:val="none" w:sz="0" w:space="0" w:color="auto"/>
                <w:right w:val="none" w:sz="0" w:space="0" w:color="auto"/>
              </w:divBdr>
              <w:divsChild>
                <w:div w:id="485129388">
                  <w:marLeft w:val="0"/>
                  <w:marRight w:val="0"/>
                  <w:marTop w:val="0"/>
                  <w:marBottom w:val="0"/>
                  <w:divBdr>
                    <w:top w:val="none" w:sz="0" w:space="0" w:color="auto"/>
                    <w:left w:val="none" w:sz="0" w:space="0" w:color="auto"/>
                    <w:bottom w:val="none" w:sz="0" w:space="0" w:color="auto"/>
                    <w:right w:val="none" w:sz="0" w:space="0" w:color="auto"/>
                  </w:divBdr>
                </w:div>
                <w:div w:id="1213422707">
                  <w:marLeft w:val="0"/>
                  <w:marRight w:val="0"/>
                  <w:marTop w:val="0"/>
                  <w:marBottom w:val="0"/>
                  <w:divBdr>
                    <w:top w:val="none" w:sz="0" w:space="0" w:color="auto"/>
                    <w:left w:val="none" w:sz="0" w:space="0" w:color="auto"/>
                    <w:bottom w:val="none" w:sz="0" w:space="0" w:color="auto"/>
                    <w:right w:val="none" w:sz="0" w:space="0" w:color="auto"/>
                  </w:divBdr>
                </w:div>
                <w:div w:id="2978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290">
          <w:marLeft w:val="0"/>
          <w:marRight w:val="0"/>
          <w:marTop w:val="0"/>
          <w:marBottom w:val="0"/>
          <w:divBdr>
            <w:top w:val="none" w:sz="0" w:space="0" w:color="auto"/>
            <w:left w:val="none" w:sz="0" w:space="0" w:color="auto"/>
            <w:bottom w:val="none" w:sz="0" w:space="0" w:color="auto"/>
            <w:right w:val="none" w:sz="0" w:space="0" w:color="auto"/>
          </w:divBdr>
          <w:divsChild>
            <w:div w:id="293365899">
              <w:marLeft w:val="0"/>
              <w:marRight w:val="0"/>
              <w:marTop w:val="0"/>
              <w:marBottom w:val="0"/>
              <w:divBdr>
                <w:top w:val="none" w:sz="0" w:space="0" w:color="auto"/>
                <w:left w:val="none" w:sz="0" w:space="0" w:color="auto"/>
                <w:bottom w:val="none" w:sz="0" w:space="0" w:color="auto"/>
                <w:right w:val="none" w:sz="0" w:space="0" w:color="auto"/>
              </w:divBdr>
              <w:divsChild>
                <w:div w:id="94054525">
                  <w:marLeft w:val="0"/>
                  <w:marRight w:val="0"/>
                  <w:marTop w:val="0"/>
                  <w:marBottom w:val="0"/>
                  <w:divBdr>
                    <w:top w:val="none" w:sz="0" w:space="0" w:color="auto"/>
                    <w:left w:val="none" w:sz="0" w:space="0" w:color="auto"/>
                    <w:bottom w:val="none" w:sz="0" w:space="0" w:color="auto"/>
                    <w:right w:val="none" w:sz="0" w:space="0" w:color="auto"/>
                  </w:divBdr>
                </w:div>
                <w:div w:id="8774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094">
          <w:marLeft w:val="0"/>
          <w:marRight w:val="0"/>
          <w:marTop w:val="0"/>
          <w:marBottom w:val="0"/>
          <w:divBdr>
            <w:top w:val="none" w:sz="0" w:space="0" w:color="auto"/>
            <w:left w:val="none" w:sz="0" w:space="0" w:color="auto"/>
            <w:bottom w:val="none" w:sz="0" w:space="0" w:color="auto"/>
            <w:right w:val="none" w:sz="0" w:space="0" w:color="auto"/>
          </w:divBdr>
          <w:divsChild>
            <w:div w:id="777798754">
              <w:marLeft w:val="0"/>
              <w:marRight w:val="0"/>
              <w:marTop w:val="0"/>
              <w:marBottom w:val="0"/>
              <w:divBdr>
                <w:top w:val="none" w:sz="0" w:space="0" w:color="auto"/>
                <w:left w:val="none" w:sz="0" w:space="0" w:color="auto"/>
                <w:bottom w:val="none" w:sz="0" w:space="0" w:color="auto"/>
                <w:right w:val="none" w:sz="0" w:space="0" w:color="auto"/>
              </w:divBdr>
              <w:divsChild>
                <w:div w:id="1303579669">
                  <w:marLeft w:val="0"/>
                  <w:marRight w:val="0"/>
                  <w:marTop w:val="0"/>
                  <w:marBottom w:val="0"/>
                  <w:divBdr>
                    <w:top w:val="none" w:sz="0" w:space="0" w:color="auto"/>
                    <w:left w:val="none" w:sz="0" w:space="0" w:color="auto"/>
                    <w:bottom w:val="none" w:sz="0" w:space="0" w:color="auto"/>
                    <w:right w:val="none" w:sz="0" w:space="0" w:color="auto"/>
                  </w:divBdr>
                </w:div>
                <w:div w:id="15568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151">
          <w:marLeft w:val="0"/>
          <w:marRight w:val="0"/>
          <w:marTop w:val="0"/>
          <w:marBottom w:val="0"/>
          <w:divBdr>
            <w:top w:val="none" w:sz="0" w:space="0" w:color="auto"/>
            <w:left w:val="none" w:sz="0" w:space="0" w:color="auto"/>
            <w:bottom w:val="none" w:sz="0" w:space="0" w:color="auto"/>
            <w:right w:val="none" w:sz="0" w:space="0" w:color="auto"/>
          </w:divBdr>
          <w:divsChild>
            <w:div w:id="1176387722">
              <w:marLeft w:val="0"/>
              <w:marRight w:val="0"/>
              <w:marTop w:val="0"/>
              <w:marBottom w:val="0"/>
              <w:divBdr>
                <w:top w:val="none" w:sz="0" w:space="0" w:color="auto"/>
                <w:left w:val="none" w:sz="0" w:space="0" w:color="auto"/>
                <w:bottom w:val="none" w:sz="0" w:space="0" w:color="auto"/>
                <w:right w:val="none" w:sz="0" w:space="0" w:color="auto"/>
              </w:divBdr>
              <w:divsChild>
                <w:div w:id="1693191435">
                  <w:marLeft w:val="0"/>
                  <w:marRight w:val="0"/>
                  <w:marTop w:val="0"/>
                  <w:marBottom w:val="0"/>
                  <w:divBdr>
                    <w:top w:val="none" w:sz="0" w:space="0" w:color="auto"/>
                    <w:left w:val="none" w:sz="0" w:space="0" w:color="auto"/>
                    <w:bottom w:val="none" w:sz="0" w:space="0" w:color="auto"/>
                    <w:right w:val="none" w:sz="0" w:space="0" w:color="auto"/>
                  </w:divBdr>
                </w:div>
                <w:div w:id="1237127968">
                  <w:marLeft w:val="0"/>
                  <w:marRight w:val="0"/>
                  <w:marTop w:val="0"/>
                  <w:marBottom w:val="0"/>
                  <w:divBdr>
                    <w:top w:val="none" w:sz="0" w:space="0" w:color="auto"/>
                    <w:left w:val="none" w:sz="0" w:space="0" w:color="auto"/>
                    <w:bottom w:val="none" w:sz="0" w:space="0" w:color="auto"/>
                    <w:right w:val="none" w:sz="0" w:space="0" w:color="auto"/>
                  </w:divBdr>
                </w:div>
                <w:div w:id="1780105292">
                  <w:marLeft w:val="0"/>
                  <w:marRight w:val="0"/>
                  <w:marTop w:val="0"/>
                  <w:marBottom w:val="0"/>
                  <w:divBdr>
                    <w:top w:val="none" w:sz="0" w:space="0" w:color="auto"/>
                    <w:left w:val="none" w:sz="0" w:space="0" w:color="auto"/>
                    <w:bottom w:val="none" w:sz="0" w:space="0" w:color="auto"/>
                    <w:right w:val="none" w:sz="0" w:space="0" w:color="auto"/>
                  </w:divBdr>
                </w:div>
                <w:div w:id="2054695958">
                  <w:marLeft w:val="0"/>
                  <w:marRight w:val="0"/>
                  <w:marTop w:val="0"/>
                  <w:marBottom w:val="0"/>
                  <w:divBdr>
                    <w:top w:val="none" w:sz="0" w:space="0" w:color="auto"/>
                    <w:left w:val="none" w:sz="0" w:space="0" w:color="auto"/>
                    <w:bottom w:val="none" w:sz="0" w:space="0" w:color="auto"/>
                    <w:right w:val="none" w:sz="0" w:space="0" w:color="auto"/>
                  </w:divBdr>
                </w:div>
                <w:div w:id="550309936">
                  <w:marLeft w:val="0"/>
                  <w:marRight w:val="0"/>
                  <w:marTop w:val="0"/>
                  <w:marBottom w:val="0"/>
                  <w:divBdr>
                    <w:top w:val="none" w:sz="0" w:space="0" w:color="auto"/>
                    <w:left w:val="none" w:sz="0" w:space="0" w:color="auto"/>
                    <w:bottom w:val="none" w:sz="0" w:space="0" w:color="auto"/>
                    <w:right w:val="none" w:sz="0" w:space="0" w:color="auto"/>
                  </w:divBdr>
                </w:div>
                <w:div w:id="9319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803">
          <w:marLeft w:val="0"/>
          <w:marRight w:val="0"/>
          <w:marTop w:val="0"/>
          <w:marBottom w:val="0"/>
          <w:divBdr>
            <w:top w:val="none" w:sz="0" w:space="0" w:color="auto"/>
            <w:left w:val="none" w:sz="0" w:space="0" w:color="auto"/>
            <w:bottom w:val="none" w:sz="0" w:space="0" w:color="auto"/>
            <w:right w:val="none" w:sz="0" w:space="0" w:color="auto"/>
          </w:divBdr>
          <w:divsChild>
            <w:div w:id="1496804557">
              <w:marLeft w:val="0"/>
              <w:marRight w:val="0"/>
              <w:marTop w:val="0"/>
              <w:marBottom w:val="0"/>
              <w:divBdr>
                <w:top w:val="none" w:sz="0" w:space="0" w:color="auto"/>
                <w:left w:val="none" w:sz="0" w:space="0" w:color="auto"/>
                <w:bottom w:val="none" w:sz="0" w:space="0" w:color="auto"/>
                <w:right w:val="none" w:sz="0" w:space="0" w:color="auto"/>
              </w:divBdr>
              <w:divsChild>
                <w:div w:id="576600400">
                  <w:marLeft w:val="0"/>
                  <w:marRight w:val="0"/>
                  <w:marTop w:val="0"/>
                  <w:marBottom w:val="0"/>
                  <w:divBdr>
                    <w:top w:val="none" w:sz="0" w:space="0" w:color="auto"/>
                    <w:left w:val="none" w:sz="0" w:space="0" w:color="auto"/>
                    <w:bottom w:val="none" w:sz="0" w:space="0" w:color="auto"/>
                    <w:right w:val="none" w:sz="0" w:space="0" w:color="auto"/>
                  </w:divBdr>
                </w:div>
                <w:div w:id="12775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393">
          <w:marLeft w:val="0"/>
          <w:marRight w:val="0"/>
          <w:marTop w:val="0"/>
          <w:marBottom w:val="0"/>
          <w:divBdr>
            <w:top w:val="none" w:sz="0" w:space="0" w:color="auto"/>
            <w:left w:val="none" w:sz="0" w:space="0" w:color="auto"/>
            <w:bottom w:val="none" w:sz="0" w:space="0" w:color="auto"/>
            <w:right w:val="none" w:sz="0" w:space="0" w:color="auto"/>
          </w:divBdr>
          <w:divsChild>
            <w:div w:id="1065882396">
              <w:marLeft w:val="0"/>
              <w:marRight w:val="0"/>
              <w:marTop w:val="0"/>
              <w:marBottom w:val="0"/>
              <w:divBdr>
                <w:top w:val="none" w:sz="0" w:space="0" w:color="auto"/>
                <w:left w:val="none" w:sz="0" w:space="0" w:color="auto"/>
                <w:bottom w:val="none" w:sz="0" w:space="0" w:color="auto"/>
                <w:right w:val="none" w:sz="0" w:space="0" w:color="auto"/>
              </w:divBdr>
              <w:divsChild>
                <w:div w:id="961572092">
                  <w:marLeft w:val="0"/>
                  <w:marRight w:val="0"/>
                  <w:marTop w:val="0"/>
                  <w:marBottom w:val="0"/>
                  <w:divBdr>
                    <w:top w:val="none" w:sz="0" w:space="0" w:color="auto"/>
                    <w:left w:val="none" w:sz="0" w:space="0" w:color="auto"/>
                    <w:bottom w:val="none" w:sz="0" w:space="0" w:color="auto"/>
                    <w:right w:val="none" w:sz="0" w:space="0" w:color="auto"/>
                  </w:divBdr>
                </w:div>
                <w:div w:id="2131388478">
                  <w:marLeft w:val="0"/>
                  <w:marRight w:val="0"/>
                  <w:marTop w:val="0"/>
                  <w:marBottom w:val="0"/>
                  <w:divBdr>
                    <w:top w:val="none" w:sz="0" w:space="0" w:color="auto"/>
                    <w:left w:val="none" w:sz="0" w:space="0" w:color="auto"/>
                    <w:bottom w:val="none" w:sz="0" w:space="0" w:color="auto"/>
                    <w:right w:val="none" w:sz="0" w:space="0" w:color="auto"/>
                  </w:divBdr>
                </w:div>
                <w:div w:id="1854807503">
                  <w:marLeft w:val="0"/>
                  <w:marRight w:val="0"/>
                  <w:marTop w:val="0"/>
                  <w:marBottom w:val="0"/>
                  <w:divBdr>
                    <w:top w:val="none" w:sz="0" w:space="0" w:color="auto"/>
                    <w:left w:val="none" w:sz="0" w:space="0" w:color="auto"/>
                    <w:bottom w:val="none" w:sz="0" w:space="0" w:color="auto"/>
                    <w:right w:val="none" w:sz="0" w:space="0" w:color="auto"/>
                  </w:divBdr>
                </w:div>
                <w:div w:id="19077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069">
          <w:marLeft w:val="0"/>
          <w:marRight w:val="0"/>
          <w:marTop w:val="0"/>
          <w:marBottom w:val="0"/>
          <w:divBdr>
            <w:top w:val="none" w:sz="0" w:space="0" w:color="auto"/>
            <w:left w:val="none" w:sz="0" w:space="0" w:color="auto"/>
            <w:bottom w:val="none" w:sz="0" w:space="0" w:color="auto"/>
            <w:right w:val="none" w:sz="0" w:space="0" w:color="auto"/>
          </w:divBdr>
          <w:divsChild>
            <w:div w:id="1237935819">
              <w:marLeft w:val="0"/>
              <w:marRight w:val="0"/>
              <w:marTop w:val="0"/>
              <w:marBottom w:val="0"/>
              <w:divBdr>
                <w:top w:val="none" w:sz="0" w:space="0" w:color="auto"/>
                <w:left w:val="none" w:sz="0" w:space="0" w:color="auto"/>
                <w:bottom w:val="none" w:sz="0" w:space="0" w:color="auto"/>
                <w:right w:val="none" w:sz="0" w:space="0" w:color="auto"/>
              </w:divBdr>
              <w:divsChild>
                <w:div w:id="962151818">
                  <w:marLeft w:val="0"/>
                  <w:marRight w:val="0"/>
                  <w:marTop w:val="0"/>
                  <w:marBottom w:val="0"/>
                  <w:divBdr>
                    <w:top w:val="none" w:sz="0" w:space="0" w:color="auto"/>
                    <w:left w:val="none" w:sz="0" w:space="0" w:color="auto"/>
                    <w:bottom w:val="none" w:sz="0" w:space="0" w:color="auto"/>
                    <w:right w:val="none" w:sz="0" w:space="0" w:color="auto"/>
                  </w:divBdr>
                </w:div>
                <w:div w:id="443622850">
                  <w:marLeft w:val="0"/>
                  <w:marRight w:val="0"/>
                  <w:marTop w:val="0"/>
                  <w:marBottom w:val="0"/>
                  <w:divBdr>
                    <w:top w:val="none" w:sz="0" w:space="0" w:color="auto"/>
                    <w:left w:val="none" w:sz="0" w:space="0" w:color="auto"/>
                    <w:bottom w:val="none" w:sz="0" w:space="0" w:color="auto"/>
                    <w:right w:val="none" w:sz="0" w:space="0" w:color="auto"/>
                  </w:divBdr>
                </w:div>
                <w:div w:id="4713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4038">
          <w:marLeft w:val="0"/>
          <w:marRight w:val="0"/>
          <w:marTop w:val="0"/>
          <w:marBottom w:val="0"/>
          <w:divBdr>
            <w:top w:val="none" w:sz="0" w:space="0" w:color="auto"/>
            <w:left w:val="none" w:sz="0" w:space="0" w:color="auto"/>
            <w:bottom w:val="none" w:sz="0" w:space="0" w:color="auto"/>
            <w:right w:val="none" w:sz="0" w:space="0" w:color="auto"/>
          </w:divBdr>
          <w:divsChild>
            <w:div w:id="197400833">
              <w:marLeft w:val="0"/>
              <w:marRight w:val="0"/>
              <w:marTop w:val="0"/>
              <w:marBottom w:val="0"/>
              <w:divBdr>
                <w:top w:val="none" w:sz="0" w:space="0" w:color="auto"/>
                <w:left w:val="none" w:sz="0" w:space="0" w:color="auto"/>
                <w:bottom w:val="none" w:sz="0" w:space="0" w:color="auto"/>
                <w:right w:val="none" w:sz="0" w:space="0" w:color="auto"/>
              </w:divBdr>
              <w:divsChild>
                <w:div w:id="2078816982">
                  <w:marLeft w:val="0"/>
                  <w:marRight w:val="0"/>
                  <w:marTop w:val="0"/>
                  <w:marBottom w:val="0"/>
                  <w:divBdr>
                    <w:top w:val="none" w:sz="0" w:space="0" w:color="auto"/>
                    <w:left w:val="none" w:sz="0" w:space="0" w:color="auto"/>
                    <w:bottom w:val="none" w:sz="0" w:space="0" w:color="auto"/>
                    <w:right w:val="none" w:sz="0" w:space="0" w:color="auto"/>
                  </w:divBdr>
                </w:div>
                <w:div w:id="1500775147">
                  <w:marLeft w:val="0"/>
                  <w:marRight w:val="0"/>
                  <w:marTop w:val="0"/>
                  <w:marBottom w:val="0"/>
                  <w:divBdr>
                    <w:top w:val="none" w:sz="0" w:space="0" w:color="auto"/>
                    <w:left w:val="none" w:sz="0" w:space="0" w:color="auto"/>
                    <w:bottom w:val="none" w:sz="0" w:space="0" w:color="auto"/>
                    <w:right w:val="none" w:sz="0" w:space="0" w:color="auto"/>
                  </w:divBdr>
                </w:div>
                <w:div w:id="1004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820">
          <w:marLeft w:val="0"/>
          <w:marRight w:val="0"/>
          <w:marTop w:val="0"/>
          <w:marBottom w:val="0"/>
          <w:divBdr>
            <w:top w:val="none" w:sz="0" w:space="0" w:color="auto"/>
            <w:left w:val="none" w:sz="0" w:space="0" w:color="auto"/>
            <w:bottom w:val="none" w:sz="0" w:space="0" w:color="auto"/>
            <w:right w:val="none" w:sz="0" w:space="0" w:color="auto"/>
          </w:divBdr>
          <w:divsChild>
            <w:div w:id="641882858">
              <w:marLeft w:val="0"/>
              <w:marRight w:val="0"/>
              <w:marTop w:val="0"/>
              <w:marBottom w:val="0"/>
              <w:divBdr>
                <w:top w:val="none" w:sz="0" w:space="0" w:color="auto"/>
                <w:left w:val="none" w:sz="0" w:space="0" w:color="auto"/>
                <w:bottom w:val="none" w:sz="0" w:space="0" w:color="auto"/>
                <w:right w:val="none" w:sz="0" w:space="0" w:color="auto"/>
              </w:divBdr>
              <w:divsChild>
                <w:div w:id="2073574109">
                  <w:marLeft w:val="0"/>
                  <w:marRight w:val="0"/>
                  <w:marTop w:val="0"/>
                  <w:marBottom w:val="0"/>
                  <w:divBdr>
                    <w:top w:val="none" w:sz="0" w:space="0" w:color="auto"/>
                    <w:left w:val="none" w:sz="0" w:space="0" w:color="auto"/>
                    <w:bottom w:val="none" w:sz="0" w:space="0" w:color="auto"/>
                    <w:right w:val="none" w:sz="0" w:space="0" w:color="auto"/>
                  </w:divBdr>
                </w:div>
                <w:div w:id="628435848">
                  <w:marLeft w:val="0"/>
                  <w:marRight w:val="0"/>
                  <w:marTop w:val="0"/>
                  <w:marBottom w:val="0"/>
                  <w:divBdr>
                    <w:top w:val="none" w:sz="0" w:space="0" w:color="auto"/>
                    <w:left w:val="none" w:sz="0" w:space="0" w:color="auto"/>
                    <w:bottom w:val="none" w:sz="0" w:space="0" w:color="auto"/>
                    <w:right w:val="none" w:sz="0" w:space="0" w:color="auto"/>
                  </w:divBdr>
                </w:div>
                <w:div w:id="628979314">
                  <w:marLeft w:val="0"/>
                  <w:marRight w:val="0"/>
                  <w:marTop w:val="0"/>
                  <w:marBottom w:val="0"/>
                  <w:divBdr>
                    <w:top w:val="none" w:sz="0" w:space="0" w:color="auto"/>
                    <w:left w:val="none" w:sz="0" w:space="0" w:color="auto"/>
                    <w:bottom w:val="none" w:sz="0" w:space="0" w:color="auto"/>
                    <w:right w:val="none" w:sz="0" w:space="0" w:color="auto"/>
                  </w:divBdr>
                </w:div>
                <w:div w:id="542713864">
                  <w:marLeft w:val="0"/>
                  <w:marRight w:val="0"/>
                  <w:marTop w:val="0"/>
                  <w:marBottom w:val="0"/>
                  <w:divBdr>
                    <w:top w:val="none" w:sz="0" w:space="0" w:color="auto"/>
                    <w:left w:val="none" w:sz="0" w:space="0" w:color="auto"/>
                    <w:bottom w:val="none" w:sz="0" w:space="0" w:color="auto"/>
                    <w:right w:val="none" w:sz="0" w:space="0" w:color="auto"/>
                  </w:divBdr>
                </w:div>
                <w:div w:id="117799024">
                  <w:marLeft w:val="0"/>
                  <w:marRight w:val="0"/>
                  <w:marTop w:val="0"/>
                  <w:marBottom w:val="0"/>
                  <w:divBdr>
                    <w:top w:val="none" w:sz="0" w:space="0" w:color="auto"/>
                    <w:left w:val="none" w:sz="0" w:space="0" w:color="auto"/>
                    <w:bottom w:val="none" w:sz="0" w:space="0" w:color="auto"/>
                    <w:right w:val="none" w:sz="0" w:space="0" w:color="auto"/>
                  </w:divBdr>
                </w:div>
                <w:div w:id="350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1671">
          <w:marLeft w:val="0"/>
          <w:marRight w:val="0"/>
          <w:marTop w:val="0"/>
          <w:marBottom w:val="0"/>
          <w:divBdr>
            <w:top w:val="none" w:sz="0" w:space="0" w:color="auto"/>
            <w:left w:val="none" w:sz="0" w:space="0" w:color="auto"/>
            <w:bottom w:val="none" w:sz="0" w:space="0" w:color="auto"/>
            <w:right w:val="none" w:sz="0" w:space="0" w:color="auto"/>
          </w:divBdr>
          <w:divsChild>
            <w:div w:id="1285648651">
              <w:marLeft w:val="0"/>
              <w:marRight w:val="0"/>
              <w:marTop w:val="0"/>
              <w:marBottom w:val="0"/>
              <w:divBdr>
                <w:top w:val="none" w:sz="0" w:space="0" w:color="auto"/>
                <w:left w:val="none" w:sz="0" w:space="0" w:color="auto"/>
                <w:bottom w:val="none" w:sz="0" w:space="0" w:color="auto"/>
                <w:right w:val="none" w:sz="0" w:space="0" w:color="auto"/>
              </w:divBdr>
              <w:divsChild>
                <w:div w:id="1059281556">
                  <w:marLeft w:val="0"/>
                  <w:marRight w:val="0"/>
                  <w:marTop w:val="0"/>
                  <w:marBottom w:val="0"/>
                  <w:divBdr>
                    <w:top w:val="none" w:sz="0" w:space="0" w:color="auto"/>
                    <w:left w:val="none" w:sz="0" w:space="0" w:color="auto"/>
                    <w:bottom w:val="none" w:sz="0" w:space="0" w:color="auto"/>
                    <w:right w:val="none" w:sz="0" w:space="0" w:color="auto"/>
                  </w:divBdr>
                </w:div>
                <w:div w:id="1116489783">
                  <w:marLeft w:val="0"/>
                  <w:marRight w:val="0"/>
                  <w:marTop w:val="0"/>
                  <w:marBottom w:val="0"/>
                  <w:divBdr>
                    <w:top w:val="none" w:sz="0" w:space="0" w:color="auto"/>
                    <w:left w:val="none" w:sz="0" w:space="0" w:color="auto"/>
                    <w:bottom w:val="none" w:sz="0" w:space="0" w:color="auto"/>
                    <w:right w:val="none" w:sz="0" w:space="0" w:color="auto"/>
                  </w:divBdr>
                </w:div>
                <w:div w:id="10424885">
                  <w:marLeft w:val="0"/>
                  <w:marRight w:val="0"/>
                  <w:marTop w:val="0"/>
                  <w:marBottom w:val="0"/>
                  <w:divBdr>
                    <w:top w:val="none" w:sz="0" w:space="0" w:color="auto"/>
                    <w:left w:val="none" w:sz="0" w:space="0" w:color="auto"/>
                    <w:bottom w:val="none" w:sz="0" w:space="0" w:color="auto"/>
                    <w:right w:val="none" w:sz="0" w:space="0" w:color="auto"/>
                  </w:divBdr>
                </w:div>
                <w:div w:id="25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720">
          <w:marLeft w:val="0"/>
          <w:marRight w:val="0"/>
          <w:marTop w:val="0"/>
          <w:marBottom w:val="0"/>
          <w:divBdr>
            <w:top w:val="none" w:sz="0" w:space="0" w:color="auto"/>
            <w:left w:val="none" w:sz="0" w:space="0" w:color="auto"/>
            <w:bottom w:val="none" w:sz="0" w:space="0" w:color="auto"/>
            <w:right w:val="none" w:sz="0" w:space="0" w:color="auto"/>
          </w:divBdr>
          <w:divsChild>
            <w:div w:id="646976440">
              <w:marLeft w:val="0"/>
              <w:marRight w:val="0"/>
              <w:marTop w:val="0"/>
              <w:marBottom w:val="0"/>
              <w:divBdr>
                <w:top w:val="none" w:sz="0" w:space="0" w:color="auto"/>
                <w:left w:val="none" w:sz="0" w:space="0" w:color="auto"/>
                <w:bottom w:val="none" w:sz="0" w:space="0" w:color="auto"/>
                <w:right w:val="none" w:sz="0" w:space="0" w:color="auto"/>
              </w:divBdr>
              <w:divsChild>
                <w:div w:id="1353189211">
                  <w:marLeft w:val="0"/>
                  <w:marRight w:val="0"/>
                  <w:marTop w:val="0"/>
                  <w:marBottom w:val="0"/>
                  <w:divBdr>
                    <w:top w:val="none" w:sz="0" w:space="0" w:color="auto"/>
                    <w:left w:val="none" w:sz="0" w:space="0" w:color="auto"/>
                    <w:bottom w:val="none" w:sz="0" w:space="0" w:color="auto"/>
                    <w:right w:val="none" w:sz="0" w:space="0" w:color="auto"/>
                  </w:divBdr>
                </w:div>
                <w:div w:id="1614288125">
                  <w:marLeft w:val="0"/>
                  <w:marRight w:val="0"/>
                  <w:marTop w:val="0"/>
                  <w:marBottom w:val="0"/>
                  <w:divBdr>
                    <w:top w:val="none" w:sz="0" w:space="0" w:color="auto"/>
                    <w:left w:val="none" w:sz="0" w:space="0" w:color="auto"/>
                    <w:bottom w:val="none" w:sz="0" w:space="0" w:color="auto"/>
                    <w:right w:val="none" w:sz="0" w:space="0" w:color="auto"/>
                  </w:divBdr>
                </w:div>
                <w:div w:id="547642705">
                  <w:marLeft w:val="0"/>
                  <w:marRight w:val="0"/>
                  <w:marTop w:val="0"/>
                  <w:marBottom w:val="0"/>
                  <w:divBdr>
                    <w:top w:val="none" w:sz="0" w:space="0" w:color="auto"/>
                    <w:left w:val="none" w:sz="0" w:space="0" w:color="auto"/>
                    <w:bottom w:val="none" w:sz="0" w:space="0" w:color="auto"/>
                    <w:right w:val="none" w:sz="0" w:space="0" w:color="auto"/>
                  </w:divBdr>
                </w:div>
                <w:div w:id="7503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240">
          <w:marLeft w:val="0"/>
          <w:marRight w:val="0"/>
          <w:marTop w:val="0"/>
          <w:marBottom w:val="0"/>
          <w:divBdr>
            <w:top w:val="none" w:sz="0" w:space="0" w:color="auto"/>
            <w:left w:val="none" w:sz="0" w:space="0" w:color="auto"/>
            <w:bottom w:val="none" w:sz="0" w:space="0" w:color="auto"/>
            <w:right w:val="none" w:sz="0" w:space="0" w:color="auto"/>
          </w:divBdr>
          <w:divsChild>
            <w:div w:id="811140658">
              <w:marLeft w:val="0"/>
              <w:marRight w:val="0"/>
              <w:marTop w:val="0"/>
              <w:marBottom w:val="0"/>
              <w:divBdr>
                <w:top w:val="none" w:sz="0" w:space="0" w:color="auto"/>
                <w:left w:val="none" w:sz="0" w:space="0" w:color="auto"/>
                <w:bottom w:val="none" w:sz="0" w:space="0" w:color="auto"/>
                <w:right w:val="none" w:sz="0" w:space="0" w:color="auto"/>
              </w:divBdr>
              <w:divsChild>
                <w:div w:id="320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3304">
          <w:marLeft w:val="0"/>
          <w:marRight w:val="0"/>
          <w:marTop w:val="0"/>
          <w:marBottom w:val="0"/>
          <w:divBdr>
            <w:top w:val="none" w:sz="0" w:space="0" w:color="auto"/>
            <w:left w:val="none" w:sz="0" w:space="0" w:color="auto"/>
            <w:bottom w:val="none" w:sz="0" w:space="0" w:color="auto"/>
            <w:right w:val="none" w:sz="0" w:space="0" w:color="auto"/>
          </w:divBdr>
          <w:divsChild>
            <w:div w:id="568224387">
              <w:marLeft w:val="0"/>
              <w:marRight w:val="0"/>
              <w:marTop w:val="0"/>
              <w:marBottom w:val="0"/>
              <w:divBdr>
                <w:top w:val="none" w:sz="0" w:space="0" w:color="auto"/>
                <w:left w:val="none" w:sz="0" w:space="0" w:color="auto"/>
                <w:bottom w:val="none" w:sz="0" w:space="0" w:color="auto"/>
                <w:right w:val="none" w:sz="0" w:space="0" w:color="auto"/>
              </w:divBdr>
              <w:divsChild>
                <w:div w:id="2075349122">
                  <w:marLeft w:val="0"/>
                  <w:marRight w:val="0"/>
                  <w:marTop w:val="0"/>
                  <w:marBottom w:val="0"/>
                  <w:divBdr>
                    <w:top w:val="none" w:sz="0" w:space="0" w:color="auto"/>
                    <w:left w:val="none" w:sz="0" w:space="0" w:color="auto"/>
                    <w:bottom w:val="none" w:sz="0" w:space="0" w:color="auto"/>
                    <w:right w:val="none" w:sz="0" w:space="0" w:color="auto"/>
                  </w:divBdr>
                </w:div>
                <w:div w:id="12460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671">
          <w:marLeft w:val="0"/>
          <w:marRight w:val="0"/>
          <w:marTop w:val="0"/>
          <w:marBottom w:val="0"/>
          <w:divBdr>
            <w:top w:val="none" w:sz="0" w:space="0" w:color="auto"/>
            <w:left w:val="none" w:sz="0" w:space="0" w:color="auto"/>
            <w:bottom w:val="none" w:sz="0" w:space="0" w:color="auto"/>
            <w:right w:val="none" w:sz="0" w:space="0" w:color="auto"/>
          </w:divBdr>
          <w:divsChild>
            <w:div w:id="1214081109">
              <w:marLeft w:val="0"/>
              <w:marRight w:val="0"/>
              <w:marTop w:val="0"/>
              <w:marBottom w:val="0"/>
              <w:divBdr>
                <w:top w:val="none" w:sz="0" w:space="0" w:color="auto"/>
                <w:left w:val="none" w:sz="0" w:space="0" w:color="auto"/>
                <w:bottom w:val="none" w:sz="0" w:space="0" w:color="auto"/>
                <w:right w:val="none" w:sz="0" w:space="0" w:color="auto"/>
              </w:divBdr>
              <w:divsChild>
                <w:div w:id="656153026">
                  <w:marLeft w:val="0"/>
                  <w:marRight w:val="0"/>
                  <w:marTop w:val="0"/>
                  <w:marBottom w:val="0"/>
                  <w:divBdr>
                    <w:top w:val="none" w:sz="0" w:space="0" w:color="auto"/>
                    <w:left w:val="none" w:sz="0" w:space="0" w:color="auto"/>
                    <w:bottom w:val="none" w:sz="0" w:space="0" w:color="auto"/>
                    <w:right w:val="none" w:sz="0" w:space="0" w:color="auto"/>
                  </w:divBdr>
                </w:div>
                <w:div w:id="20674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0848">
          <w:marLeft w:val="0"/>
          <w:marRight w:val="0"/>
          <w:marTop w:val="0"/>
          <w:marBottom w:val="0"/>
          <w:divBdr>
            <w:top w:val="none" w:sz="0" w:space="0" w:color="auto"/>
            <w:left w:val="none" w:sz="0" w:space="0" w:color="auto"/>
            <w:bottom w:val="none" w:sz="0" w:space="0" w:color="auto"/>
            <w:right w:val="none" w:sz="0" w:space="0" w:color="auto"/>
          </w:divBdr>
          <w:divsChild>
            <w:div w:id="1492408817">
              <w:marLeft w:val="0"/>
              <w:marRight w:val="0"/>
              <w:marTop w:val="0"/>
              <w:marBottom w:val="0"/>
              <w:divBdr>
                <w:top w:val="none" w:sz="0" w:space="0" w:color="auto"/>
                <w:left w:val="none" w:sz="0" w:space="0" w:color="auto"/>
                <w:bottom w:val="none" w:sz="0" w:space="0" w:color="auto"/>
                <w:right w:val="none" w:sz="0" w:space="0" w:color="auto"/>
              </w:divBdr>
              <w:divsChild>
                <w:div w:id="1106466556">
                  <w:marLeft w:val="0"/>
                  <w:marRight w:val="0"/>
                  <w:marTop w:val="0"/>
                  <w:marBottom w:val="0"/>
                  <w:divBdr>
                    <w:top w:val="none" w:sz="0" w:space="0" w:color="auto"/>
                    <w:left w:val="none" w:sz="0" w:space="0" w:color="auto"/>
                    <w:bottom w:val="none" w:sz="0" w:space="0" w:color="auto"/>
                    <w:right w:val="none" w:sz="0" w:space="0" w:color="auto"/>
                  </w:divBdr>
                </w:div>
                <w:div w:id="1969046320">
                  <w:marLeft w:val="0"/>
                  <w:marRight w:val="0"/>
                  <w:marTop w:val="0"/>
                  <w:marBottom w:val="0"/>
                  <w:divBdr>
                    <w:top w:val="none" w:sz="0" w:space="0" w:color="auto"/>
                    <w:left w:val="none" w:sz="0" w:space="0" w:color="auto"/>
                    <w:bottom w:val="none" w:sz="0" w:space="0" w:color="auto"/>
                    <w:right w:val="none" w:sz="0" w:space="0" w:color="auto"/>
                  </w:divBdr>
                </w:div>
                <w:div w:id="10778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0429">
          <w:marLeft w:val="0"/>
          <w:marRight w:val="0"/>
          <w:marTop w:val="0"/>
          <w:marBottom w:val="0"/>
          <w:divBdr>
            <w:top w:val="none" w:sz="0" w:space="0" w:color="auto"/>
            <w:left w:val="none" w:sz="0" w:space="0" w:color="auto"/>
            <w:bottom w:val="none" w:sz="0" w:space="0" w:color="auto"/>
            <w:right w:val="none" w:sz="0" w:space="0" w:color="auto"/>
          </w:divBdr>
          <w:divsChild>
            <w:div w:id="1636132407">
              <w:marLeft w:val="0"/>
              <w:marRight w:val="0"/>
              <w:marTop w:val="0"/>
              <w:marBottom w:val="0"/>
              <w:divBdr>
                <w:top w:val="none" w:sz="0" w:space="0" w:color="auto"/>
                <w:left w:val="none" w:sz="0" w:space="0" w:color="auto"/>
                <w:bottom w:val="none" w:sz="0" w:space="0" w:color="auto"/>
                <w:right w:val="none" w:sz="0" w:space="0" w:color="auto"/>
              </w:divBdr>
              <w:divsChild>
                <w:div w:id="1814980364">
                  <w:marLeft w:val="0"/>
                  <w:marRight w:val="0"/>
                  <w:marTop w:val="0"/>
                  <w:marBottom w:val="0"/>
                  <w:divBdr>
                    <w:top w:val="none" w:sz="0" w:space="0" w:color="auto"/>
                    <w:left w:val="none" w:sz="0" w:space="0" w:color="auto"/>
                    <w:bottom w:val="none" w:sz="0" w:space="0" w:color="auto"/>
                    <w:right w:val="none" w:sz="0" w:space="0" w:color="auto"/>
                  </w:divBdr>
                </w:div>
                <w:div w:id="776292908">
                  <w:marLeft w:val="0"/>
                  <w:marRight w:val="0"/>
                  <w:marTop w:val="0"/>
                  <w:marBottom w:val="0"/>
                  <w:divBdr>
                    <w:top w:val="none" w:sz="0" w:space="0" w:color="auto"/>
                    <w:left w:val="none" w:sz="0" w:space="0" w:color="auto"/>
                    <w:bottom w:val="none" w:sz="0" w:space="0" w:color="auto"/>
                    <w:right w:val="none" w:sz="0" w:space="0" w:color="auto"/>
                  </w:divBdr>
                </w:div>
                <w:div w:id="2112897813">
                  <w:marLeft w:val="0"/>
                  <w:marRight w:val="0"/>
                  <w:marTop w:val="0"/>
                  <w:marBottom w:val="0"/>
                  <w:divBdr>
                    <w:top w:val="none" w:sz="0" w:space="0" w:color="auto"/>
                    <w:left w:val="none" w:sz="0" w:space="0" w:color="auto"/>
                    <w:bottom w:val="none" w:sz="0" w:space="0" w:color="auto"/>
                    <w:right w:val="none" w:sz="0" w:space="0" w:color="auto"/>
                  </w:divBdr>
                </w:div>
                <w:div w:id="18663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375">
          <w:marLeft w:val="0"/>
          <w:marRight w:val="0"/>
          <w:marTop w:val="0"/>
          <w:marBottom w:val="0"/>
          <w:divBdr>
            <w:top w:val="none" w:sz="0" w:space="0" w:color="auto"/>
            <w:left w:val="none" w:sz="0" w:space="0" w:color="auto"/>
            <w:bottom w:val="none" w:sz="0" w:space="0" w:color="auto"/>
            <w:right w:val="none" w:sz="0" w:space="0" w:color="auto"/>
          </w:divBdr>
          <w:divsChild>
            <w:div w:id="1973904255">
              <w:marLeft w:val="0"/>
              <w:marRight w:val="0"/>
              <w:marTop w:val="0"/>
              <w:marBottom w:val="0"/>
              <w:divBdr>
                <w:top w:val="none" w:sz="0" w:space="0" w:color="auto"/>
                <w:left w:val="none" w:sz="0" w:space="0" w:color="auto"/>
                <w:bottom w:val="none" w:sz="0" w:space="0" w:color="auto"/>
                <w:right w:val="none" w:sz="0" w:space="0" w:color="auto"/>
              </w:divBdr>
              <w:divsChild>
                <w:div w:id="187725106">
                  <w:marLeft w:val="0"/>
                  <w:marRight w:val="0"/>
                  <w:marTop w:val="0"/>
                  <w:marBottom w:val="0"/>
                  <w:divBdr>
                    <w:top w:val="none" w:sz="0" w:space="0" w:color="auto"/>
                    <w:left w:val="none" w:sz="0" w:space="0" w:color="auto"/>
                    <w:bottom w:val="none" w:sz="0" w:space="0" w:color="auto"/>
                    <w:right w:val="none" w:sz="0" w:space="0" w:color="auto"/>
                  </w:divBdr>
                </w:div>
                <w:div w:id="1670713997">
                  <w:marLeft w:val="0"/>
                  <w:marRight w:val="0"/>
                  <w:marTop w:val="0"/>
                  <w:marBottom w:val="0"/>
                  <w:divBdr>
                    <w:top w:val="none" w:sz="0" w:space="0" w:color="auto"/>
                    <w:left w:val="none" w:sz="0" w:space="0" w:color="auto"/>
                    <w:bottom w:val="none" w:sz="0" w:space="0" w:color="auto"/>
                    <w:right w:val="none" w:sz="0" w:space="0" w:color="auto"/>
                  </w:divBdr>
                </w:div>
                <w:div w:id="846137131">
                  <w:marLeft w:val="0"/>
                  <w:marRight w:val="0"/>
                  <w:marTop w:val="0"/>
                  <w:marBottom w:val="0"/>
                  <w:divBdr>
                    <w:top w:val="none" w:sz="0" w:space="0" w:color="auto"/>
                    <w:left w:val="none" w:sz="0" w:space="0" w:color="auto"/>
                    <w:bottom w:val="none" w:sz="0" w:space="0" w:color="auto"/>
                    <w:right w:val="none" w:sz="0" w:space="0" w:color="auto"/>
                  </w:divBdr>
                </w:div>
                <w:div w:id="19698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3000">
          <w:marLeft w:val="0"/>
          <w:marRight w:val="0"/>
          <w:marTop w:val="0"/>
          <w:marBottom w:val="0"/>
          <w:divBdr>
            <w:top w:val="none" w:sz="0" w:space="0" w:color="auto"/>
            <w:left w:val="none" w:sz="0" w:space="0" w:color="auto"/>
            <w:bottom w:val="none" w:sz="0" w:space="0" w:color="auto"/>
            <w:right w:val="none" w:sz="0" w:space="0" w:color="auto"/>
          </w:divBdr>
          <w:divsChild>
            <w:div w:id="1983847981">
              <w:marLeft w:val="0"/>
              <w:marRight w:val="0"/>
              <w:marTop w:val="0"/>
              <w:marBottom w:val="0"/>
              <w:divBdr>
                <w:top w:val="none" w:sz="0" w:space="0" w:color="auto"/>
                <w:left w:val="none" w:sz="0" w:space="0" w:color="auto"/>
                <w:bottom w:val="none" w:sz="0" w:space="0" w:color="auto"/>
                <w:right w:val="none" w:sz="0" w:space="0" w:color="auto"/>
              </w:divBdr>
              <w:divsChild>
                <w:div w:id="1821187997">
                  <w:marLeft w:val="0"/>
                  <w:marRight w:val="0"/>
                  <w:marTop w:val="0"/>
                  <w:marBottom w:val="0"/>
                  <w:divBdr>
                    <w:top w:val="none" w:sz="0" w:space="0" w:color="auto"/>
                    <w:left w:val="none" w:sz="0" w:space="0" w:color="auto"/>
                    <w:bottom w:val="none" w:sz="0" w:space="0" w:color="auto"/>
                    <w:right w:val="none" w:sz="0" w:space="0" w:color="auto"/>
                  </w:divBdr>
                </w:div>
                <w:div w:id="758797208">
                  <w:marLeft w:val="0"/>
                  <w:marRight w:val="0"/>
                  <w:marTop w:val="0"/>
                  <w:marBottom w:val="0"/>
                  <w:divBdr>
                    <w:top w:val="none" w:sz="0" w:space="0" w:color="auto"/>
                    <w:left w:val="none" w:sz="0" w:space="0" w:color="auto"/>
                    <w:bottom w:val="none" w:sz="0" w:space="0" w:color="auto"/>
                    <w:right w:val="none" w:sz="0" w:space="0" w:color="auto"/>
                  </w:divBdr>
                </w:div>
                <w:div w:id="1322543045">
                  <w:marLeft w:val="0"/>
                  <w:marRight w:val="0"/>
                  <w:marTop w:val="0"/>
                  <w:marBottom w:val="0"/>
                  <w:divBdr>
                    <w:top w:val="none" w:sz="0" w:space="0" w:color="auto"/>
                    <w:left w:val="none" w:sz="0" w:space="0" w:color="auto"/>
                    <w:bottom w:val="none" w:sz="0" w:space="0" w:color="auto"/>
                    <w:right w:val="none" w:sz="0" w:space="0" w:color="auto"/>
                  </w:divBdr>
                </w:div>
                <w:div w:id="1044601660">
                  <w:marLeft w:val="0"/>
                  <w:marRight w:val="0"/>
                  <w:marTop w:val="0"/>
                  <w:marBottom w:val="0"/>
                  <w:divBdr>
                    <w:top w:val="none" w:sz="0" w:space="0" w:color="auto"/>
                    <w:left w:val="none" w:sz="0" w:space="0" w:color="auto"/>
                    <w:bottom w:val="none" w:sz="0" w:space="0" w:color="auto"/>
                    <w:right w:val="none" w:sz="0" w:space="0" w:color="auto"/>
                  </w:divBdr>
                </w:div>
                <w:div w:id="1220634329">
                  <w:marLeft w:val="0"/>
                  <w:marRight w:val="0"/>
                  <w:marTop w:val="0"/>
                  <w:marBottom w:val="0"/>
                  <w:divBdr>
                    <w:top w:val="none" w:sz="0" w:space="0" w:color="auto"/>
                    <w:left w:val="none" w:sz="0" w:space="0" w:color="auto"/>
                    <w:bottom w:val="none" w:sz="0" w:space="0" w:color="auto"/>
                    <w:right w:val="none" w:sz="0" w:space="0" w:color="auto"/>
                  </w:divBdr>
                </w:div>
                <w:div w:id="1466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396">
          <w:marLeft w:val="0"/>
          <w:marRight w:val="0"/>
          <w:marTop w:val="0"/>
          <w:marBottom w:val="0"/>
          <w:divBdr>
            <w:top w:val="none" w:sz="0" w:space="0" w:color="auto"/>
            <w:left w:val="none" w:sz="0" w:space="0" w:color="auto"/>
            <w:bottom w:val="none" w:sz="0" w:space="0" w:color="auto"/>
            <w:right w:val="none" w:sz="0" w:space="0" w:color="auto"/>
          </w:divBdr>
          <w:divsChild>
            <w:div w:id="1891764937">
              <w:marLeft w:val="0"/>
              <w:marRight w:val="0"/>
              <w:marTop w:val="0"/>
              <w:marBottom w:val="0"/>
              <w:divBdr>
                <w:top w:val="none" w:sz="0" w:space="0" w:color="auto"/>
                <w:left w:val="none" w:sz="0" w:space="0" w:color="auto"/>
                <w:bottom w:val="none" w:sz="0" w:space="0" w:color="auto"/>
                <w:right w:val="none" w:sz="0" w:space="0" w:color="auto"/>
              </w:divBdr>
              <w:divsChild>
                <w:div w:id="970982735">
                  <w:marLeft w:val="0"/>
                  <w:marRight w:val="0"/>
                  <w:marTop w:val="0"/>
                  <w:marBottom w:val="0"/>
                  <w:divBdr>
                    <w:top w:val="none" w:sz="0" w:space="0" w:color="auto"/>
                    <w:left w:val="none" w:sz="0" w:space="0" w:color="auto"/>
                    <w:bottom w:val="none" w:sz="0" w:space="0" w:color="auto"/>
                    <w:right w:val="none" w:sz="0" w:space="0" w:color="auto"/>
                  </w:divBdr>
                </w:div>
                <w:div w:id="1151676219">
                  <w:marLeft w:val="0"/>
                  <w:marRight w:val="0"/>
                  <w:marTop w:val="0"/>
                  <w:marBottom w:val="0"/>
                  <w:divBdr>
                    <w:top w:val="none" w:sz="0" w:space="0" w:color="auto"/>
                    <w:left w:val="none" w:sz="0" w:space="0" w:color="auto"/>
                    <w:bottom w:val="none" w:sz="0" w:space="0" w:color="auto"/>
                    <w:right w:val="none" w:sz="0" w:space="0" w:color="auto"/>
                  </w:divBdr>
                </w:div>
                <w:div w:id="872814399">
                  <w:marLeft w:val="0"/>
                  <w:marRight w:val="0"/>
                  <w:marTop w:val="0"/>
                  <w:marBottom w:val="0"/>
                  <w:divBdr>
                    <w:top w:val="none" w:sz="0" w:space="0" w:color="auto"/>
                    <w:left w:val="none" w:sz="0" w:space="0" w:color="auto"/>
                    <w:bottom w:val="none" w:sz="0" w:space="0" w:color="auto"/>
                    <w:right w:val="none" w:sz="0" w:space="0" w:color="auto"/>
                  </w:divBdr>
                </w:div>
                <w:div w:id="1331789765">
                  <w:marLeft w:val="0"/>
                  <w:marRight w:val="0"/>
                  <w:marTop w:val="0"/>
                  <w:marBottom w:val="0"/>
                  <w:divBdr>
                    <w:top w:val="none" w:sz="0" w:space="0" w:color="auto"/>
                    <w:left w:val="none" w:sz="0" w:space="0" w:color="auto"/>
                    <w:bottom w:val="none" w:sz="0" w:space="0" w:color="auto"/>
                    <w:right w:val="none" w:sz="0" w:space="0" w:color="auto"/>
                  </w:divBdr>
                </w:div>
                <w:div w:id="1693998302">
                  <w:marLeft w:val="0"/>
                  <w:marRight w:val="0"/>
                  <w:marTop w:val="0"/>
                  <w:marBottom w:val="0"/>
                  <w:divBdr>
                    <w:top w:val="none" w:sz="0" w:space="0" w:color="auto"/>
                    <w:left w:val="none" w:sz="0" w:space="0" w:color="auto"/>
                    <w:bottom w:val="none" w:sz="0" w:space="0" w:color="auto"/>
                    <w:right w:val="none" w:sz="0" w:space="0" w:color="auto"/>
                  </w:divBdr>
                </w:div>
                <w:div w:id="18179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cdn.softwaretestinghelp.com/wp-content/qa/uploads/2018/01/Thread-Life-Cycle-in-Java.jp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31</Pages>
  <Words>5375</Words>
  <Characters>30640</Characters>
  <Application>Microsoft Office Word</Application>
  <DocSecurity>0</DocSecurity>
  <Lines>255</Lines>
  <Paragraphs>71</Paragraphs>
  <ScaleCrop>false</ScaleCrop>
  <Company/>
  <LinksUpToDate>false</LinksUpToDate>
  <CharactersWithSpaces>35944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17</cp:revision>
  <dcterms:created xsi:type="dcterms:W3CDTF">2019-09-23T04:55:00Z</dcterms:created>
  <dcterms:modified xsi:type="dcterms:W3CDTF">2019-09-23T07:12:00Z</dcterms:modified>
</cp:coreProperties>
</file>